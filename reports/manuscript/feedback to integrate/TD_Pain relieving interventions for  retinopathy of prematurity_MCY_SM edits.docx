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205" w:rsidRPr="00C05C58" w:rsidRDefault="000611FD" w:rsidP="00F61E3A">
      <w:pPr>
        <w:spacing w:line="480" w:lineRule="auto"/>
        <w:jc w:val="center"/>
        <w:rPr>
          <w:rFonts w:ascii="Times New Roman" w:hAnsi="Times New Roman" w:cs="Times New Roman"/>
          <w:b/>
          <w:sz w:val="24"/>
          <w:szCs w:val="24"/>
        </w:rPr>
      </w:pPr>
      <w:r w:rsidRPr="00C05C58">
        <w:rPr>
          <w:rFonts w:ascii="Times New Roman" w:hAnsi="Times New Roman" w:cs="Times New Roman"/>
          <w:b/>
          <w:sz w:val="24"/>
          <w:szCs w:val="24"/>
        </w:rPr>
        <w:t>Pain relieving interventions for retinopathy of prematurity: Systematic review and network meta-</w:t>
      </w:r>
      <w:commentRangeStart w:id="0"/>
      <w:r w:rsidRPr="00C05C58">
        <w:rPr>
          <w:rFonts w:ascii="Times New Roman" w:hAnsi="Times New Roman" w:cs="Times New Roman"/>
          <w:b/>
          <w:sz w:val="24"/>
          <w:szCs w:val="24"/>
        </w:rPr>
        <w:t>analysis</w:t>
      </w:r>
      <w:commentRangeEnd w:id="0"/>
      <w:r w:rsidR="00184457">
        <w:rPr>
          <w:rStyle w:val="CommentReference"/>
        </w:rPr>
        <w:commentReference w:id="0"/>
      </w:r>
    </w:p>
    <w:p w:rsidR="000611FD" w:rsidRPr="00C05C58" w:rsidRDefault="000611FD" w:rsidP="00F61E3A">
      <w:pPr>
        <w:spacing w:line="480" w:lineRule="auto"/>
        <w:jc w:val="center"/>
        <w:rPr>
          <w:rFonts w:ascii="Times New Roman" w:hAnsi="Times New Roman" w:cs="Times New Roman"/>
          <w:sz w:val="24"/>
          <w:szCs w:val="24"/>
        </w:rPr>
      </w:pPr>
      <w:r w:rsidRPr="00C05C58">
        <w:rPr>
          <w:rFonts w:ascii="Times New Roman" w:hAnsi="Times New Roman" w:cs="Times New Roman"/>
          <w:sz w:val="24"/>
          <w:szCs w:val="24"/>
        </w:rPr>
        <w:t>Disher, T.,</w:t>
      </w:r>
      <w:r w:rsidR="00BB218D" w:rsidRPr="00C05C58">
        <w:rPr>
          <w:rFonts w:ascii="Times New Roman" w:hAnsi="Times New Roman" w:cs="Times New Roman"/>
          <w:sz w:val="24"/>
          <w:szCs w:val="24"/>
        </w:rPr>
        <w:t xml:space="preserve"> Cameron, C., </w:t>
      </w:r>
      <w:r w:rsidR="00C05C58" w:rsidRPr="00C05C58">
        <w:rPr>
          <w:rFonts w:ascii="Times New Roman" w:hAnsi="Times New Roman" w:cs="Times New Roman"/>
          <w:sz w:val="24"/>
          <w:szCs w:val="24"/>
        </w:rPr>
        <w:t xml:space="preserve">Mitra, S., </w:t>
      </w:r>
      <w:r w:rsidR="00BB218D" w:rsidRPr="00C05C58">
        <w:rPr>
          <w:rFonts w:ascii="Times New Roman" w:hAnsi="Times New Roman" w:cs="Times New Roman"/>
          <w:sz w:val="24"/>
          <w:szCs w:val="24"/>
        </w:rPr>
        <w:t>Cathcart, K., Campbell-Yeo, M</w:t>
      </w:r>
      <w:r w:rsidR="00A6729A" w:rsidRPr="00C05C58">
        <w:rPr>
          <w:rFonts w:ascii="Times New Roman" w:hAnsi="Times New Roman" w:cs="Times New Roman"/>
          <w:sz w:val="24"/>
          <w:szCs w:val="24"/>
        </w:rPr>
        <w:t>.</w:t>
      </w:r>
    </w:p>
    <w:p w:rsidR="00C34AA1" w:rsidRDefault="00C34AA1" w:rsidP="00C34AA1">
      <w:pPr>
        <w:spacing w:line="480" w:lineRule="auto"/>
        <w:rPr>
          <w:rFonts w:ascii="Times New Roman" w:hAnsi="Times New Roman" w:cs="Times New Roman"/>
          <w:sz w:val="24"/>
          <w:szCs w:val="24"/>
        </w:rPr>
      </w:pPr>
      <w:r>
        <w:rPr>
          <w:rFonts w:ascii="Times New Roman" w:hAnsi="Times New Roman" w:cs="Times New Roman"/>
          <w:b/>
          <w:sz w:val="24"/>
          <w:szCs w:val="24"/>
        </w:rPr>
        <w:t xml:space="preserve">Funding: </w:t>
      </w:r>
      <w:r>
        <w:rPr>
          <w:rFonts w:ascii="Times New Roman" w:hAnsi="Times New Roman" w:cs="Times New Roman"/>
          <w:sz w:val="24"/>
          <w:szCs w:val="24"/>
        </w:rPr>
        <w:t xml:space="preserve">No study-specific funding to report. Disher is supported by a Canadian Graduate Scholarships Vanier Scholarship, a </w:t>
      </w:r>
      <w:proofErr w:type="spellStart"/>
      <w:r>
        <w:rPr>
          <w:rFonts w:ascii="Times New Roman" w:hAnsi="Times New Roman" w:cs="Times New Roman"/>
          <w:sz w:val="24"/>
          <w:szCs w:val="24"/>
        </w:rPr>
        <w:t>Killam</w:t>
      </w:r>
      <w:proofErr w:type="spellEnd"/>
      <w:r>
        <w:rPr>
          <w:rFonts w:ascii="Times New Roman" w:hAnsi="Times New Roman" w:cs="Times New Roman"/>
          <w:sz w:val="24"/>
          <w:szCs w:val="24"/>
        </w:rPr>
        <w:t xml:space="preserve"> pre-doctoral scholarship, an NSHRF Scotia Scholar award, a Nova Scotia Graduate Scholarship, and the </w:t>
      </w:r>
      <w:proofErr w:type="spellStart"/>
      <w:r>
        <w:rPr>
          <w:rFonts w:ascii="Times New Roman" w:hAnsi="Times New Roman" w:cs="Times New Roman"/>
          <w:sz w:val="24"/>
          <w:szCs w:val="24"/>
        </w:rPr>
        <w:t>Electa</w:t>
      </w:r>
      <w:proofErr w:type="spellEnd"/>
      <w:r>
        <w:rPr>
          <w:rFonts w:ascii="Times New Roman" w:hAnsi="Times New Roman" w:cs="Times New Roman"/>
          <w:sz w:val="24"/>
          <w:szCs w:val="24"/>
        </w:rPr>
        <w:t xml:space="preserve"> MacLennan </w:t>
      </w:r>
      <w:r w:rsidR="005E6B1C">
        <w:rPr>
          <w:rFonts w:ascii="Times New Roman" w:hAnsi="Times New Roman" w:cs="Times New Roman"/>
          <w:sz w:val="24"/>
          <w:szCs w:val="24"/>
        </w:rPr>
        <w:t>m</w:t>
      </w:r>
      <w:r>
        <w:rPr>
          <w:rFonts w:ascii="Times New Roman" w:hAnsi="Times New Roman" w:cs="Times New Roman"/>
          <w:sz w:val="24"/>
          <w:szCs w:val="24"/>
        </w:rPr>
        <w:t>emorial scholarship</w:t>
      </w:r>
      <w:ins w:id="1" w:author="Marsha Campbell-Yeo" w:date="2017-12-29T17:18:00Z">
        <w:r w:rsidR="005E6B1C">
          <w:rPr>
            <w:rFonts w:ascii="Times New Roman" w:hAnsi="Times New Roman" w:cs="Times New Roman"/>
            <w:sz w:val="24"/>
            <w:szCs w:val="24"/>
          </w:rPr>
          <w:t>. Campbell-Yeo is supported by a C</w:t>
        </w:r>
      </w:ins>
      <w:ins w:id="2" w:author="Marsha Campbell-Yeo" w:date="2017-12-29T17:19:00Z">
        <w:r w:rsidR="005E6B1C">
          <w:rPr>
            <w:rFonts w:ascii="Times New Roman" w:hAnsi="Times New Roman" w:cs="Times New Roman"/>
            <w:sz w:val="24"/>
            <w:szCs w:val="24"/>
          </w:rPr>
          <w:t>anadian Institutes of Health Research (C</w:t>
        </w:r>
      </w:ins>
      <w:ins w:id="3" w:author="Marsha Campbell-Yeo" w:date="2017-12-29T17:18:00Z">
        <w:r w:rsidR="005E6B1C">
          <w:rPr>
            <w:rFonts w:ascii="Times New Roman" w:hAnsi="Times New Roman" w:cs="Times New Roman"/>
            <w:sz w:val="24"/>
            <w:szCs w:val="24"/>
          </w:rPr>
          <w:t>IHR</w:t>
        </w:r>
      </w:ins>
      <w:ins w:id="4" w:author="Marsha Campbell-Yeo" w:date="2017-12-29T17:19:00Z">
        <w:r w:rsidR="005E6B1C">
          <w:rPr>
            <w:rFonts w:ascii="Times New Roman" w:hAnsi="Times New Roman" w:cs="Times New Roman"/>
            <w:sz w:val="24"/>
            <w:szCs w:val="24"/>
          </w:rPr>
          <w:t>)</w:t>
        </w:r>
      </w:ins>
      <w:ins w:id="5" w:author="Marsha Campbell-Yeo" w:date="2017-12-29T17:18:00Z">
        <w:r w:rsidR="005E6B1C">
          <w:rPr>
            <w:rFonts w:ascii="Times New Roman" w:hAnsi="Times New Roman" w:cs="Times New Roman"/>
            <w:sz w:val="24"/>
            <w:szCs w:val="24"/>
          </w:rPr>
          <w:t xml:space="preserve"> New Investigator</w:t>
        </w:r>
      </w:ins>
      <w:ins w:id="6" w:author="Marsha Campbell-Yeo" w:date="2017-12-29T17:19:00Z">
        <w:r w:rsidR="005E6B1C">
          <w:rPr>
            <w:rFonts w:ascii="Times New Roman" w:hAnsi="Times New Roman" w:cs="Times New Roman"/>
            <w:sz w:val="24"/>
            <w:szCs w:val="24"/>
          </w:rPr>
          <w:t xml:space="preserve"> Award. </w:t>
        </w:r>
      </w:ins>
    </w:p>
    <w:p w:rsidR="00C34AA1" w:rsidRPr="00C34AA1" w:rsidRDefault="00C34AA1" w:rsidP="00C34AA1">
      <w:pPr>
        <w:spacing w:line="480" w:lineRule="auto"/>
        <w:rPr>
          <w:rFonts w:ascii="Times New Roman" w:hAnsi="Times New Roman" w:cs="Times New Roman"/>
          <w:sz w:val="24"/>
          <w:szCs w:val="24"/>
        </w:rPr>
      </w:pPr>
    </w:p>
    <w:p w:rsidR="000611FD" w:rsidRDefault="00C34AA1" w:rsidP="00F61E3A">
      <w:pPr>
        <w:spacing w:line="480" w:lineRule="auto"/>
        <w:rPr>
          <w:rFonts w:ascii="Times New Roman" w:hAnsi="Times New Roman" w:cs="Times New Roman"/>
          <w:sz w:val="24"/>
          <w:szCs w:val="24"/>
        </w:rPr>
      </w:pPr>
      <w:r>
        <w:rPr>
          <w:rFonts w:ascii="Times New Roman" w:hAnsi="Times New Roman" w:cs="Times New Roman"/>
          <w:b/>
          <w:sz w:val="24"/>
          <w:szCs w:val="24"/>
        </w:rPr>
        <w:t xml:space="preserve">Acknowledgements: </w:t>
      </w:r>
      <w:r>
        <w:rPr>
          <w:rFonts w:ascii="Times New Roman" w:hAnsi="Times New Roman" w:cs="Times New Roman"/>
          <w:sz w:val="24"/>
          <w:szCs w:val="24"/>
        </w:rPr>
        <w:t xml:space="preserve">Authors would like to thank Drs. Sofia Dias and Kristian Thorlund for their prompt and helpful assistance in clarifying implications of model code, and assistance in interpretation of heterogeneity. </w:t>
      </w:r>
      <w:commentRangeStart w:id="7"/>
      <w:r w:rsidR="005F6DA3">
        <w:rPr>
          <w:rFonts w:ascii="Times New Roman" w:hAnsi="Times New Roman" w:cs="Times New Roman"/>
          <w:sz w:val="24"/>
          <w:szCs w:val="24"/>
        </w:rPr>
        <w:t>We would also like to thank Mr. Aaron Situ and Cornerstone Research Group for providing R code for league tables and heat plots</w:t>
      </w:r>
      <w:commentRangeEnd w:id="7"/>
      <w:r w:rsidR="004D239F">
        <w:rPr>
          <w:rStyle w:val="CommentReference"/>
        </w:rPr>
        <w:commentReference w:id="7"/>
      </w:r>
      <w:r w:rsidR="005F6DA3">
        <w:rPr>
          <w:rFonts w:ascii="Times New Roman" w:hAnsi="Times New Roman" w:cs="Times New Roman"/>
          <w:sz w:val="24"/>
          <w:szCs w:val="24"/>
        </w:rPr>
        <w:t>.</w:t>
      </w:r>
    </w:p>
    <w:p w:rsidR="00C34AA1" w:rsidRDefault="00C34AA1" w:rsidP="00F61E3A">
      <w:pPr>
        <w:spacing w:line="480" w:lineRule="auto"/>
        <w:rPr>
          <w:rFonts w:ascii="Times New Roman" w:hAnsi="Times New Roman" w:cs="Times New Roman"/>
          <w:sz w:val="24"/>
          <w:szCs w:val="24"/>
        </w:rPr>
      </w:pPr>
    </w:p>
    <w:p w:rsidR="00C34AA1" w:rsidRPr="00C34AA1" w:rsidRDefault="00C34AA1" w:rsidP="00F61E3A">
      <w:pPr>
        <w:spacing w:line="480" w:lineRule="auto"/>
        <w:rPr>
          <w:rFonts w:ascii="Times New Roman" w:hAnsi="Times New Roman" w:cs="Times New Roman"/>
          <w:sz w:val="24"/>
          <w:szCs w:val="24"/>
        </w:rPr>
      </w:pPr>
    </w:p>
    <w:p w:rsidR="000611FD" w:rsidRPr="00C05C58" w:rsidRDefault="000611FD" w:rsidP="00F61E3A">
      <w:pPr>
        <w:spacing w:line="480" w:lineRule="auto"/>
        <w:rPr>
          <w:rFonts w:ascii="Times New Roman" w:hAnsi="Times New Roman" w:cs="Times New Roman"/>
          <w:sz w:val="24"/>
          <w:szCs w:val="24"/>
        </w:rPr>
      </w:pPr>
      <w:r w:rsidRPr="00C05C58">
        <w:rPr>
          <w:rFonts w:ascii="Times New Roman" w:hAnsi="Times New Roman" w:cs="Times New Roman"/>
          <w:sz w:val="24"/>
          <w:szCs w:val="24"/>
        </w:rPr>
        <w:t xml:space="preserve">To be submitted </w:t>
      </w:r>
      <w:r w:rsidRPr="00C05C58">
        <w:rPr>
          <w:rFonts w:ascii="Times New Roman" w:hAnsi="Times New Roman" w:cs="Times New Roman"/>
          <w:noProof/>
          <w:sz w:val="24"/>
          <w:szCs w:val="24"/>
        </w:rPr>
        <w:t>to:</w:t>
      </w:r>
      <w:r w:rsidR="00D03BA8" w:rsidRPr="00C05C58">
        <w:rPr>
          <w:rFonts w:ascii="Times New Roman" w:hAnsi="Times New Roman" w:cs="Times New Roman"/>
          <w:sz w:val="24"/>
          <w:szCs w:val="24"/>
        </w:rPr>
        <w:t>JAMA Pediatrics</w:t>
      </w:r>
    </w:p>
    <w:p w:rsidR="000611FD" w:rsidRPr="00C05C58" w:rsidRDefault="000611FD" w:rsidP="00F61E3A">
      <w:pPr>
        <w:spacing w:line="480" w:lineRule="auto"/>
        <w:rPr>
          <w:rFonts w:ascii="Times New Roman" w:hAnsi="Times New Roman" w:cs="Times New Roman"/>
          <w:sz w:val="24"/>
          <w:szCs w:val="24"/>
        </w:rPr>
      </w:pPr>
      <w:r w:rsidRPr="00C05C58">
        <w:rPr>
          <w:rFonts w:ascii="Times New Roman" w:hAnsi="Times New Roman" w:cs="Times New Roman"/>
          <w:sz w:val="24"/>
          <w:szCs w:val="24"/>
        </w:rPr>
        <w:t>Guidelines:</w:t>
      </w:r>
    </w:p>
    <w:p w:rsidR="000611FD" w:rsidRPr="00C05C58" w:rsidRDefault="00D04E92" w:rsidP="00F61E3A">
      <w:pPr>
        <w:spacing w:line="480" w:lineRule="auto"/>
        <w:rPr>
          <w:rFonts w:ascii="Times New Roman" w:hAnsi="Times New Roman" w:cs="Times New Roman"/>
          <w:sz w:val="24"/>
          <w:szCs w:val="24"/>
        </w:rPr>
      </w:pPr>
      <w:r w:rsidRPr="00C05C58">
        <w:rPr>
          <w:rFonts w:ascii="Times New Roman" w:hAnsi="Times New Roman" w:cs="Times New Roman"/>
          <w:sz w:val="24"/>
          <w:szCs w:val="24"/>
        </w:rPr>
        <w:t>Maximum length: 3500 words of text (not including abstract, tables, figures, acknowledgments, references, and online-only material), with no more than a total of 4 tables and/or figures and no more than 50-75 references. The subtitle should include the phrase "A Meta-analysis."</w:t>
      </w:r>
    </w:p>
    <w:p w:rsidR="00D04E92" w:rsidRPr="00C05C58" w:rsidRDefault="00C05C58" w:rsidP="00F61E3A">
      <w:pPr>
        <w:spacing w:line="480" w:lineRule="auto"/>
        <w:rPr>
          <w:rFonts w:ascii="Times New Roman" w:hAnsi="Times New Roman" w:cs="Times New Roman"/>
          <w:b/>
          <w:sz w:val="36"/>
          <w:szCs w:val="24"/>
        </w:rPr>
      </w:pPr>
      <w:r w:rsidRPr="00C05C58">
        <w:rPr>
          <w:rFonts w:ascii="Times New Roman" w:hAnsi="Times New Roman" w:cs="Times New Roman"/>
          <w:b/>
          <w:sz w:val="36"/>
          <w:szCs w:val="24"/>
        </w:rPr>
        <w:lastRenderedPageBreak/>
        <w:t>Current word count: 3421</w:t>
      </w:r>
      <w:r>
        <w:rPr>
          <w:rFonts w:ascii="Times New Roman" w:hAnsi="Times New Roman" w:cs="Times New Roman"/>
          <w:b/>
          <w:sz w:val="36"/>
          <w:szCs w:val="24"/>
        </w:rPr>
        <w:t>/3500</w:t>
      </w:r>
    </w:p>
    <w:p w:rsidR="00D04E92" w:rsidRPr="00C05C58" w:rsidRDefault="00D04E92" w:rsidP="00F61E3A">
      <w:pPr>
        <w:spacing w:line="480" w:lineRule="auto"/>
        <w:rPr>
          <w:rFonts w:ascii="Times New Roman" w:hAnsi="Times New Roman" w:cs="Times New Roman"/>
          <w:sz w:val="24"/>
          <w:szCs w:val="24"/>
        </w:rPr>
      </w:pPr>
    </w:p>
    <w:p w:rsidR="00C34AA1" w:rsidRDefault="00C34AA1" w:rsidP="00D04E92">
      <w:pPr>
        <w:spacing w:line="480" w:lineRule="auto"/>
        <w:jc w:val="center"/>
        <w:rPr>
          <w:rFonts w:ascii="Times New Roman" w:hAnsi="Times New Roman" w:cs="Times New Roman"/>
          <w:sz w:val="24"/>
          <w:szCs w:val="24"/>
        </w:rPr>
      </w:pPr>
    </w:p>
    <w:p w:rsidR="00D04E92" w:rsidRPr="00C05C58" w:rsidRDefault="00D04E92" w:rsidP="00D04E92">
      <w:pPr>
        <w:spacing w:line="480" w:lineRule="auto"/>
        <w:jc w:val="center"/>
        <w:rPr>
          <w:rFonts w:ascii="Times New Roman" w:hAnsi="Times New Roman" w:cs="Times New Roman"/>
          <w:b/>
          <w:sz w:val="24"/>
          <w:szCs w:val="24"/>
        </w:rPr>
      </w:pPr>
      <w:r w:rsidRPr="00C05C58">
        <w:rPr>
          <w:rFonts w:ascii="Times New Roman" w:hAnsi="Times New Roman" w:cs="Times New Roman"/>
          <w:b/>
          <w:sz w:val="24"/>
          <w:szCs w:val="24"/>
        </w:rPr>
        <w:t>Key Points (75-100 words)</w:t>
      </w:r>
    </w:p>
    <w:p w:rsidR="00D04E92" w:rsidRPr="00C05C58" w:rsidRDefault="00D04E92"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 xml:space="preserve">Question: </w:t>
      </w:r>
      <w:r w:rsidRPr="00C05C58">
        <w:rPr>
          <w:rFonts w:ascii="Times New Roman" w:hAnsi="Times New Roman" w:cs="Times New Roman"/>
          <w:sz w:val="24"/>
          <w:szCs w:val="24"/>
        </w:rPr>
        <w:t>What is the most effective pain-relieving treatment for retinopathy of prematurity eye exams in preterm neonates?</w:t>
      </w:r>
    </w:p>
    <w:p w:rsidR="00D04E92" w:rsidRPr="00C05C58" w:rsidRDefault="00D04E92"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 xml:space="preserve">Findings: </w:t>
      </w:r>
      <w:r w:rsidRPr="00C05C58">
        <w:rPr>
          <w:rFonts w:ascii="Times New Roman" w:hAnsi="Times New Roman" w:cs="Times New Roman"/>
          <w:sz w:val="24"/>
          <w:szCs w:val="24"/>
        </w:rPr>
        <w:t xml:space="preserve">This review found that treatments that combine a topical anesthetic with sweet taste and other multisensory interventions (e.g. non-nutritive sucking) were the most likely to be optimal. </w:t>
      </w:r>
      <w:del w:id="8" w:author="souvik mitra" w:date="2018-01-10T19:33:00Z">
        <w:r w:rsidRPr="00C05C58" w:rsidDel="00184457">
          <w:rPr>
            <w:rFonts w:ascii="Times New Roman" w:hAnsi="Times New Roman" w:cs="Times New Roman"/>
            <w:sz w:val="24"/>
            <w:szCs w:val="24"/>
          </w:rPr>
          <w:delText xml:space="preserve">Relative effects between the best treatments were small, and between-trial heterogeneity was moderate suggesting best treatments may vary across sites. </w:delText>
        </w:r>
      </w:del>
      <w:r w:rsidRPr="00C05C58">
        <w:rPr>
          <w:rFonts w:ascii="Times New Roman" w:hAnsi="Times New Roman" w:cs="Times New Roman"/>
          <w:sz w:val="24"/>
          <w:szCs w:val="24"/>
        </w:rPr>
        <w:t>No treatments appeared effective in absolute terms.</w:t>
      </w:r>
    </w:p>
    <w:p w:rsidR="00D04E92" w:rsidRPr="00C05C58" w:rsidRDefault="00D04E92"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 xml:space="preserve">Meaning: </w:t>
      </w:r>
      <w:r w:rsidRPr="00C05C58">
        <w:rPr>
          <w:rFonts w:ascii="Times New Roman" w:hAnsi="Times New Roman" w:cs="Times New Roman"/>
          <w:sz w:val="24"/>
          <w:szCs w:val="24"/>
        </w:rPr>
        <w:t>Combined treatments are likely to offer the best pain relief, but relative efficacy may vary across sites for reasons we could not identify. Future research should focus on identifying novel approaches to pain relief that make larger differences in absolute scores.</w:t>
      </w:r>
    </w:p>
    <w:p w:rsidR="000611FD" w:rsidRPr="00C05C58" w:rsidRDefault="00D04E92" w:rsidP="00F61E3A">
      <w:pPr>
        <w:spacing w:line="480" w:lineRule="auto"/>
        <w:rPr>
          <w:rFonts w:ascii="Times New Roman" w:hAnsi="Times New Roman" w:cs="Times New Roman"/>
          <w:sz w:val="24"/>
          <w:szCs w:val="24"/>
        </w:rPr>
      </w:pPr>
      <w:r w:rsidRPr="00C05C58">
        <w:rPr>
          <w:rFonts w:ascii="Times New Roman" w:hAnsi="Times New Roman" w:cs="Times New Roman"/>
          <w:sz w:val="24"/>
          <w:szCs w:val="24"/>
        </w:rPr>
        <w:t>Word count: 114</w:t>
      </w:r>
    </w:p>
    <w:p w:rsidR="000611FD" w:rsidRPr="00C05C58" w:rsidRDefault="000611FD" w:rsidP="00F61E3A">
      <w:pPr>
        <w:spacing w:line="480" w:lineRule="auto"/>
        <w:rPr>
          <w:rFonts w:ascii="Times New Roman" w:hAnsi="Times New Roman" w:cs="Times New Roman"/>
          <w:sz w:val="24"/>
          <w:szCs w:val="24"/>
        </w:rPr>
      </w:pPr>
    </w:p>
    <w:p w:rsidR="000611FD" w:rsidRPr="00C05C58" w:rsidRDefault="000611FD" w:rsidP="00F61E3A">
      <w:pPr>
        <w:spacing w:line="480" w:lineRule="auto"/>
        <w:rPr>
          <w:rFonts w:ascii="Times New Roman" w:hAnsi="Times New Roman" w:cs="Times New Roman"/>
          <w:sz w:val="24"/>
          <w:szCs w:val="24"/>
        </w:rPr>
      </w:pPr>
    </w:p>
    <w:p w:rsidR="000611FD" w:rsidRPr="00C05C58" w:rsidRDefault="000611FD" w:rsidP="00F61E3A">
      <w:pPr>
        <w:spacing w:line="480" w:lineRule="auto"/>
        <w:rPr>
          <w:rFonts w:ascii="Times New Roman" w:hAnsi="Times New Roman" w:cs="Times New Roman"/>
          <w:sz w:val="24"/>
          <w:szCs w:val="24"/>
        </w:rPr>
      </w:pPr>
    </w:p>
    <w:p w:rsidR="000611FD" w:rsidRPr="00C05C58" w:rsidRDefault="000611FD" w:rsidP="00F61E3A">
      <w:pPr>
        <w:spacing w:line="480" w:lineRule="auto"/>
        <w:rPr>
          <w:rFonts w:ascii="Times New Roman" w:hAnsi="Times New Roman" w:cs="Times New Roman"/>
          <w:sz w:val="24"/>
          <w:szCs w:val="24"/>
        </w:rPr>
      </w:pPr>
    </w:p>
    <w:p w:rsidR="000611FD" w:rsidRPr="00C05C58" w:rsidDel="005E6B1C" w:rsidRDefault="000611FD" w:rsidP="00F61E3A">
      <w:pPr>
        <w:spacing w:line="480" w:lineRule="auto"/>
        <w:rPr>
          <w:del w:id="9" w:author="Marsha Campbell-Yeo" w:date="2017-12-29T17:20:00Z"/>
          <w:rFonts w:ascii="Times New Roman" w:hAnsi="Times New Roman" w:cs="Times New Roman"/>
          <w:sz w:val="24"/>
          <w:szCs w:val="24"/>
        </w:rPr>
      </w:pPr>
    </w:p>
    <w:p w:rsidR="000611FD" w:rsidRPr="00C05C58" w:rsidDel="005E6B1C" w:rsidRDefault="000611FD" w:rsidP="00F61E3A">
      <w:pPr>
        <w:spacing w:line="480" w:lineRule="auto"/>
        <w:rPr>
          <w:del w:id="10" w:author="Marsha Campbell-Yeo" w:date="2017-12-29T17:20:00Z"/>
          <w:rFonts w:ascii="Times New Roman" w:hAnsi="Times New Roman" w:cs="Times New Roman"/>
          <w:sz w:val="24"/>
          <w:szCs w:val="24"/>
        </w:rPr>
      </w:pPr>
    </w:p>
    <w:p w:rsidR="00D04E92" w:rsidDel="005E6B1C" w:rsidRDefault="00D04E92" w:rsidP="00F61E3A">
      <w:pPr>
        <w:spacing w:line="480" w:lineRule="auto"/>
        <w:rPr>
          <w:del w:id="11" w:author="Marsha Campbell-Yeo" w:date="2017-12-29T17:20:00Z"/>
          <w:rFonts w:ascii="Times New Roman" w:hAnsi="Times New Roman" w:cs="Times New Roman"/>
          <w:sz w:val="24"/>
          <w:szCs w:val="24"/>
        </w:rPr>
      </w:pPr>
    </w:p>
    <w:p w:rsidR="00C34AA1" w:rsidRPr="00C05C58" w:rsidRDefault="00C34AA1" w:rsidP="00F61E3A">
      <w:pPr>
        <w:spacing w:line="480" w:lineRule="auto"/>
        <w:rPr>
          <w:rFonts w:ascii="Times New Roman" w:hAnsi="Times New Roman" w:cs="Times New Roman"/>
          <w:b/>
          <w:sz w:val="24"/>
          <w:szCs w:val="24"/>
        </w:rPr>
      </w:pPr>
    </w:p>
    <w:p w:rsidR="00D6743E" w:rsidRPr="00C05C58" w:rsidRDefault="00D6743E" w:rsidP="00F61E3A">
      <w:pPr>
        <w:spacing w:line="480" w:lineRule="auto"/>
        <w:jc w:val="center"/>
        <w:rPr>
          <w:rFonts w:ascii="Times New Roman" w:hAnsi="Times New Roman" w:cs="Times New Roman"/>
          <w:b/>
          <w:sz w:val="24"/>
          <w:szCs w:val="24"/>
        </w:rPr>
      </w:pPr>
      <w:r w:rsidRPr="00C05C58">
        <w:rPr>
          <w:rFonts w:ascii="Times New Roman" w:hAnsi="Times New Roman" w:cs="Times New Roman"/>
          <w:b/>
          <w:sz w:val="24"/>
          <w:szCs w:val="24"/>
        </w:rPr>
        <w:t>Abstract</w:t>
      </w:r>
    </w:p>
    <w:p w:rsidR="00D6743E" w:rsidRPr="00C05C58" w:rsidRDefault="00D04E92"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 xml:space="preserve">Importance: </w:t>
      </w:r>
      <w:r w:rsidR="002B764F" w:rsidRPr="00C05C58">
        <w:rPr>
          <w:rFonts w:ascii="Times New Roman" w:hAnsi="Times New Roman" w:cs="Times New Roman"/>
          <w:sz w:val="24"/>
          <w:szCs w:val="24"/>
        </w:rPr>
        <w:t xml:space="preserve">Despite substantial research effort to identify effective </w:t>
      </w:r>
      <w:del w:id="12" w:author="Marsha Campbell-Yeo" w:date="2017-12-29T17:25:00Z">
        <w:r w:rsidR="002B764F" w:rsidRPr="00C05C58" w:rsidDel="005E6B1C">
          <w:rPr>
            <w:rFonts w:ascii="Times New Roman" w:hAnsi="Times New Roman" w:cs="Times New Roman"/>
            <w:sz w:val="24"/>
            <w:szCs w:val="24"/>
          </w:rPr>
          <w:delText xml:space="preserve">pain relieving </w:delText>
        </w:r>
      </w:del>
      <w:r w:rsidR="002B764F" w:rsidRPr="00C05C58">
        <w:rPr>
          <w:rFonts w:ascii="Times New Roman" w:hAnsi="Times New Roman" w:cs="Times New Roman"/>
          <w:sz w:val="24"/>
          <w:szCs w:val="24"/>
        </w:rPr>
        <w:t>interventions</w:t>
      </w:r>
      <w:ins w:id="13" w:author="Marsha Campbell-Yeo" w:date="2017-12-29T17:25:00Z">
        <w:r w:rsidR="005E6B1C">
          <w:rPr>
            <w:rFonts w:ascii="Times New Roman" w:hAnsi="Times New Roman" w:cs="Times New Roman"/>
            <w:sz w:val="24"/>
            <w:szCs w:val="24"/>
          </w:rPr>
          <w:t xml:space="preserve">to reduce pain associated with </w:t>
        </w:r>
      </w:ins>
      <w:ins w:id="14" w:author="Marsha Campbell-Yeo" w:date="2017-12-29T17:24:00Z">
        <w:r w:rsidR="005E6B1C" w:rsidRPr="00C05C58">
          <w:rPr>
            <w:rFonts w:ascii="Times New Roman" w:hAnsi="Times New Roman" w:cs="Times New Roman"/>
            <w:sz w:val="24"/>
            <w:szCs w:val="24"/>
          </w:rPr>
          <w:t>retinopathy of prematurity eye exams</w:t>
        </w:r>
      </w:ins>
      <w:ins w:id="15" w:author="Marsha Campbell-Yeo" w:date="2017-12-29T17:25:00Z">
        <w:r w:rsidR="005E6B1C">
          <w:rPr>
            <w:rFonts w:ascii="Times New Roman" w:hAnsi="Times New Roman" w:cs="Times New Roman"/>
            <w:sz w:val="24"/>
            <w:szCs w:val="24"/>
          </w:rPr>
          <w:t xml:space="preserve"> in preterm infants</w:t>
        </w:r>
      </w:ins>
      <w:r w:rsidR="002B764F" w:rsidRPr="00C05C58">
        <w:rPr>
          <w:rFonts w:ascii="Times New Roman" w:hAnsi="Times New Roman" w:cs="Times New Roman"/>
          <w:sz w:val="24"/>
          <w:szCs w:val="24"/>
        </w:rPr>
        <w:t xml:space="preserve">, there has been no systematic review that compares all available </w:t>
      </w:r>
      <w:commentRangeStart w:id="16"/>
      <w:r w:rsidR="002B764F" w:rsidRPr="00C05C58">
        <w:rPr>
          <w:rFonts w:ascii="Times New Roman" w:hAnsi="Times New Roman" w:cs="Times New Roman"/>
          <w:sz w:val="24"/>
          <w:szCs w:val="24"/>
        </w:rPr>
        <w:t>interventions</w:t>
      </w:r>
      <w:commentRangeEnd w:id="16"/>
      <w:r w:rsidR="005E6B1C">
        <w:rPr>
          <w:rStyle w:val="CommentReference"/>
        </w:rPr>
        <w:commentReference w:id="16"/>
      </w:r>
      <w:r w:rsidR="002B764F" w:rsidRPr="00C05C58">
        <w:rPr>
          <w:rFonts w:ascii="Times New Roman" w:hAnsi="Times New Roman" w:cs="Times New Roman"/>
          <w:sz w:val="24"/>
          <w:szCs w:val="24"/>
        </w:rPr>
        <w:t>.</w:t>
      </w:r>
    </w:p>
    <w:p w:rsidR="00D6743E" w:rsidRPr="00C05C58" w:rsidRDefault="005D4EDC" w:rsidP="005D4EDC">
      <w:pPr>
        <w:spacing w:line="480" w:lineRule="auto"/>
        <w:rPr>
          <w:rFonts w:ascii="Times New Roman" w:hAnsi="Times New Roman" w:cs="Times New Roman"/>
          <w:sz w:val="24"/>
          <w:szCs w:val="24"/>
        </w:rPr>
      </w:pPr>
      <w:r w:rsidRPr="00C05C58">
        <w:rPr>
          <w:rFonts w:ascii="Times New Roman" w:hAnsi="Times New Roman" w:cs="Times New Roman"/>
          <w:b/>
          <w:sz w:val="24"/>
          <w:szCs w:val="24"/>
        </w:rPr>
        <w:t>Evidence Review</w:t>
      </w:r>
      <w:r w:rsidR="000B794A" w:rsidRPr="00C05C58">
        <w:rPr>
          <w:rFonts w:ascii="Times New Roman" w:hAnsi="Times New Roman" w:cs="Times New Roman"/>
          <w:b/>
          <w:sz w:val="24"/>
          <w:szCs w:val="24"/>
        </w:rPr>
        <w:t xml:space="preserve">: </w:t>
      </w:r>
      <w:r w:rsidR="000B794A" w:rsidRPr="00C05C58">
        <w:rPr>
          <w:rFonts w:ascii="Times New Roman" w:hAnsi="Times New Roman" w:cs="Times New Roman"/>
          <w:sz w:val="24"/>
          <w:szCs w:val="24"/>
        </w:rPr>
        <w:t>Systematic review a</w:t>
      </w:r>
      <w:r w:rsidR="004C6F07" w:rsidRPr="00C05C58">
        <w:rPr>
          <w:rFonts w:ascii="Times New Roman" w:hAnsi="Times New Roman" w:cs="Times New Roman"/>
          <w:sz w:val="24"/>
          <w:szCs w:val="24"/>
        </w:rPr>
        <w:t>nd network meta-analysis</w:t>
      </w:r>
      <w:r w:rsidR="002B764F" w:rsidRPr="00C05C58">
        <w:rPr>
          <w:rFonts w:ascii="Times New Roman" w:hAnsi="Times New Roman" w:cs="Times New Roman"/>
          <w:sz w:val="24"/>
          <w:szCs w:val="24"/>
        </w:rPr>
        <w:t>MEDLINE, Embase</w:t>
      </w:r>
      <w:r w:rsidR="000B794A" w:rsidRPr="00C05C58">
        <w:rPr>
          <w:rFonts w:ascii="Times New Roman" w:hAnsi="Times New Roman" w:cs="Times New Roman"/>
          <w:sz w:val="24"/>
          <w:szCs w:val="24"/>
        </w:rPr>
        <w:t xml:space="preserve">, </w:t>
      </w:r>
      <w:r w:rsidR="005307AC" w:rsidRPr="00C05C58">
        <w:rPr>
          <w:rFonts w:ascii="Times New Roman" w:hAnsi="Times New Roman" w:cs="Times New Roman"/>
          <w:sz w:val="24"/>
          <w:szCs w:val="24"/>
        </w:rPr>
        <w:t xml:space="preserve">Cochrane CENTRAL, </w:t>
      </w:r>
      <w:r w:rsidR="002B764F" w:rsidRPr="00C05C58">
        <w:rPr>
          <w:rFonts w:ascii="Times New Roman" w:hAnsi="Times New Roman" w:cs="Times New Roman"/>
          <w:sz w:val="24"/>
          <w:szCs w:val="24"/>
        </w:rPr>
        <w:t xml:space="preserve">Web of Science, and the </w:t>
      </w:r>
      <w:r w:rsidR="000B794A" w:rsidRPr="00C05C58">
        <w:rPr>
          <w:rFonts w:ascii="Times New Roman" w:hAnsi="Times New Roman" w:cs="Times New Roman"/>
          <w:sz w:val="24"/>
          <w:szCs w:val="24"/>
        </w:rPr>
        <w:t>WHO</w:t>
      </w:r>
      <w:r w:rsidR="004C6F07" w:rsidRPr="00C05C58">
        <w:rPr>
          <w:rFonts w:ascii="Times New Roman" w:hAnsi="Times New Roman" w:cs="Times New Roman"/>
          <w:sz w:val="24"/>
          <w:szCs w:val="24"/>
        </w:rPr>
        <w:t xml:space="preserve"> ICTRP</w:t>
      </w:r>
      <w:r w:rsidR="002B764F" w:rsidRPr="00C05C58">
        <w:rPr>
          <w:rFonts w:ascii="Times New Roman" w:hAnsi="Times New Roman" w:cs="Times New Roman"/>
          <w:sz w:val="24"/>
          <w:szCs w:val="24"/>
        </w:rPr>
        <w:t xml:space="preserve"> (2004-Feb 2017). </w:t>
      </w:r>
      <w:r w:rsidR="000B794A" w:rsidRPr="00C05C58">
        <w:rPr>
          <w:rFonts w:ascii="Times New Roman" w:hAnsi="Times New Roman" w:cs="Times New Roman"/>
          <w:sz w:val="24"/>
          <w:szCs w:val="24"/>
        </w:rPr>
        <w:t>Interventions</w:t>
      </w:r>
      <w:r w:rsidR="00AD501E" w:rsidRPr="00C05C58">
        <w:rPr>
          <w:rFonts w:ascii="Times New Roman" w:hAnsi="Times New Roman" w:cs="Times New Roman"/>
          <w:sz w:val="24"/>
          <w:szCs w:val="24"/>
        </w:rPr>
        <w:t xml:space="preserve"> intended to provide pain relief </w:t>
      </w:r>
      <w:del w:id="17" w:author="Marsha Campbell-Yeo" w:date="2017-12-29T17:31:00Z">
        <w:r w:rsidR="00AD501E" w:rsidRPr="00C05C58" w:rsidDel="005E6B1C">
          <w:rPr>
            <w:rFonts w:ascii="Times New Roman" w:hAnsi="Times New Roman" w:cs="Times New Roman"/>
            <w:sz w:val="24"/>
            <w:szCs w:val="24"/>
          </w:rPr>
          <w:delText xml:space="preserve">and </w:delText>
        </w:r>
      </w:del>
      <w:ins w:id="18" w:author="Marsha Campbell-Yeo" w:date="2017-12-29T17:31:00Z">
        <w:r w:rsidR="005E6B1C">
          <w:rPr>
            <w:rFonts w:ascii="Times New Roman" w:hAnsi="Times New Roman" w:cs="Times New Roman"/>
            <w:sz w:val="24"/>
            <w:szCs w:val="24"/>
          </w:rPr>
          <w:t xml:space="preserve">that </w:t>
        </w:r>
      </w:ins>
      <w:r w:rsidR="00AD501E" w:rsidRPr="00C05C58">
        <w:rPr>
          <w:rFonts w:ascii="Times New Roman" w:hAnsi="Times New Roman" w:cs="Times New Roman"/>
          <w:sz w:val="24"/>
          <w:szCs w:val="24"/>
        </w:rPr>
        <w:t xml:space="preserve">could </w:t>
      </w:r>
      <w:del w:id="19" w:author="Marsha Campbell-Yeo" w:date="2017-12-29T17:30:00Z">
        <w:r w:rsidR="00AD501E" w:rsidRPr="00C05C58" w:rsidDel="005E6B1C">
          <w:rPr>
            <w:rFonts w:ascii="Times New Roman" w:hAnsi="Times New Roman" w:cs="Times New Roman"/>
            <w:sz w:val="24"/>
            <w:szCs w:val="24"/>
          </w:rPr>
          <w:delText>include</w:delText>
        </w:r>
      </w:del>
      <w:ins w:id="20" w:author="Marsha Campbell-Yeo" w:date="2017-12-29T17:30:00Z">
        <w:r w:rsidR="005E6B1C" w:rsidRPr="00C05C58">
          <w:rPr>
            <w:rFonts w:ascii="Times New Roman" w:hAnsi="Times New Roman" w:cs="Times New Roman"/>
            <w:sz w:val="24"/>
            <w:szCs w:val="24"/>
          </w:rPr>
          <w:t>involve</w:t>
        </w:r>
      </w:ins>
      <w:r w:rsidR="00AD501E" w:rsidRPr="00C05C58">
        <w:rPr>
          <w:rFonts w:ascii="Times New Roman" w:hAnsi="Times New Roman" w:cs="Times New Roman"/>
          <w:sz w:val="24"/>
          <w:szCs w:val="24"/>
        </w:rPr>
        <w:t xml:space="preserve"> pharmacological, non-pharmacological, </w:t>
      </w:r>
      <w:r w:rsidR="000B794A" w:rsidRPr="00C05C58">
        <w:rPr>
          <w:rFonts w:ascii="Times New Roman" w:hAnsi="Times New Roman" w:cs="Times New Roman"/>
          <w:sz w:val="24"/>
          <w:szCs w:val="24"/>
        </w:rPr>
        <w:t>multisensory</w:t>
      </w:r>
      <w:r w:rsidR="00AD501E" w:rsidRPr="00C05C58">
        <w:rPr>
          <w:rFonts w:ascii="Times New Roman" w:hAnsi="Times New Roman" w:cs="Times New Roman"/>
          <w:sz w:val="24"/>
          <w:szCs w:val="24"/>
        </w:rPr>
        <w:t xml:space="preserve">, or procedural modifications (e.g. the use of </w:t>
      </w:r>
      <w:r w:rsidR="00AD501E" w:rsidRPr="00C05C58">
        <w:rPr>
          <w:rFonts w:ascii="Times New Roman" w:hAnsi="Times New Roman" w:cs="Times New Roman"/>
          <w:noProof/>
          <w:sz w:val="24"/>
          <w:szCs w:val="24"/>
        </w:rPr>
        <w:t>wide</w:t>
      </w:r>
      <w:ins w:id="21" w:author="Chris Cameron" w:date="2017-05-10T22:02:00Z">
        <w:r w:rsidR="005307AC" w:rsidRPr="00C05C58">
          <w:rPr>
            <w:rFonts w:ascii="Times New Roman" w:hAnsi="Times New Roman" w:cs="Times New Roman"/>
            <w:noProof/>
            <w:sz w:val="24"/>
            <w:szCs w:val="24"/>
          </w:rPr>
          <w:t>-</w:t>
        </w:r>
      </w:ins>
      <w:r w:rsidR="00AD501E" w:rsidRPr="00C05C58">
        <w:rPr>
          <w:rFonts w:ascii="Times New Roman" w:hAnsi="Times New Roman" w:cs="Times New Roman"/>
          <w:noProof/>
          <w:sz w:val="24"/>
          <w:szCs w:val="24"/>
        </w:rPr>
        <w:t>field</w:t>
      </w:r>
      <w:r w:rsidR="00AD501E" w:rsidRPr="00C05C58">
        <w:rPr>
          <w:rFonts w:ascii="Times New Roman" w:hAnsi="Times New Roman" w:cs="Times New Roman"/>
          <w:sz w:val="24"/>
          <w:szCs w:val="24"/>
        </w:rPr>
        <w:t xml:space="preserve"> digital retina imaging)</w:t>
      </w:r>
      <w:r w:rsidR="000B794A" w:rsidRPr="00C05C58">
        <w:rPr>
          <w:rFonts w:ascii="Times New Roman" w:hAnsi="Times New Roman" w:cs="Times New Roman"/>
          <w:noProof/>
          <w:sz w:val="24"/>
          <w:szCs w:val="24"/>
        </w:rPr>
        <w:t>were included</w:t>
      </w:r>
      <w:r w:rsidR="00AD501E" w:rsidRPr="00C05C58">
        <w:rPr>
          <w:rFonts w:ascii="Times New Roman" w:hAnsi="Times New Roman" w:cs="Times New Roman"/>
          <w:sz w:val="24"/>
          <w:szCs w:val="24"/>
        </w:rPr>
        <w:t xml:space="preserve">. Abstract and title screen, full-text screening, and data </w:t>
      </w:r>
      <w:r w:rsidR="00AD501E" w:rsidRPr="00C05C58">
        <w:rPr>
          <w:rFonts w:ascii="Times New Roman" w:hAnsi="Times New Roman" w:cs="Times New Roman"/>
          <w:noProof/>
          <w:sz w:val="24"/>
          <w:szCs w:val="24"/>
        </w:rPr>
        <w:t>extraction</w:t>
      </w:r>
      <w:del w:id="22" w:author="Chris Cameron" w:date="2017-05-10T22:03:00Z">
        <w:r w:rsidR="00AD501E" w:rsidRPr="00C05C58" w:rsidDel="005307AC">
          <w:rPr>
            <w:rFonts w:ascii="Times New Roman" w:hAnsi="Times New Roman" w:cs="Times New Roman"/>
            <w:noProof/>
            <w:sz w:val="24"/>
            <w:szCs w:val="24"/>
          </w:rPr>
          <w:delText>,</w:delText>
        </w:r>
      </w:del>
      <w:r w:rsidR="00AD501E" w:rsidRPr="00C05C58">
        <w:rPr>
          <w:rFonts w:ascii="Times New Roman" w:hAnsi="Times New Roman" w:cs="Times New Roman"/>
          <w:sz w:val="24"/>
          <w:szCs w:val="24"/>
        </w:rPr>
        <w:t xml:space="preserve"> were conducted independently by two reviewers. The </w:t>
      </w:r>
      <w:r w:rsidR="000B794A" w:rsidRPr="00C05C58">
        <w:rPr>
          <w:rFonts w:ascii="Times New Roman" w:hAnsi="Times New Roman" w:cs="Times New Roman"/>
          <w:sz w:val="24"/>
          <w:szCs w:val="24"/>
        </w:rPr>
        <w:t>primary outcome</w:t>
      </w:r>
      <w:r w:rsidR="00AD501E" w:rsidRPr="00C05C58">
        <w:rPr>
          <w:rFonts w:ascii="Times New Roman" w:hAnsi="Times New Roman" w:cs="Times New Roman"/>
          <w:noProof/>
          <w:sz w:val="24"/>
          <w:szCs w:val="24"/>
        </w:rPr>
        <w:t>waspain</w:t>
      </w:r>
      <w:del w:id="23" w:author="Marsha Campbell-Yeo" w:date="2017-12-29T17:30:00Z">
        <w:r w:rsidR="00AD501E" w:rsidRPr="00C05C58" w:rsidDel="005E6B1C">
          <w:rPr>
            <w:rFonts w:ascii="Times New Roman" w:hAnsi="Times New Roman" w:cs="Times New Roman"/>
            <w:sz w:val="24"/>
            <w:szCs w:val="24"/>
          </w:rPr>
          <w:delText xml:space="preserve">in </w:delText>
        </w:r>
      </w:del>
      <w:r w:rsidR="00AD501E" w:rsidRPr="00C05C58">
        <w:rPr>
          <w:rFonts w:ascii="Times New Roman" w:hAnsi="Times New Roman" w:cs="Times New Roman"/>
          <w:sz w:val="24"/>
          <w:szCs w:val="24"/>
        </w:rPr>
        <w:t>during the exam period (pain reactivity) with pain f</w:t>
      </w:r>
      <w:r w:rsidRPr="00C05C58">
        <w:rPr>
          <w:rFonts w:ascii="Times New Roman" w:hAnsi="Times New Roman" w:cs="Times New Roman"/>
          <w:sz w:val="24"/>
          <w:szCs w:val="24"/>
        </w:rPr>
        <w:t>ollowing the exam (pain regulation</w:t>
      </w:r>
      <w:r w:rsidR="00AD501E" w:rsidRPr="00C05C58">
        <w:rPr>
          <w:rFonts w:ascii="Times New Roman" w:hAnsi="Times New Roman" w:cs="Times New Roman"/>
          <w:sz w:val="24"/>
          <w:szCs w:val="24"/>
        </w:rPr>
        <w:t>) and adverse events as secondary ou</w:t>
      </w:r>
      <w:r w:rsidR="000B794A" w:rsidRPr="00C05C58">
        <w:rPr>
          <w:rFonts w:ascii="Times New Roman" w:hAnsi="Times New Roman" w:cs="Times New Roman"/>
          <w:sz w:val="24"/>
          <w:szCs w:val="24"/>
        </w:rPr>
        <w:t xml:space="preserve">tcomes. </w:t>
      </w:r>
    </w:p>
    <w:p w:rsidR="00D6743E" w:rsidRPr="00C05C58" w:rsidRDefault="00D6743E"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Results</w:t>
      </w:r>
      <w:proofErr w:type="gramStart"/>
      <w:r w:rsidRPr="00C05C58">
        <w:rPr>
          <w:rFonts w:ascii="Times New Roman" w:hAnsi="Times New Roman" w:cs="Times New Roman"/>
          <w:b/>
          <w:sz w:val="24"/>
          <w:szCs w:val="24"/>
        </w:rPr>
        <w:t>:</w:t>
      </w:r>
      <w:commentRangeStart w:id="24"/>
      <w:r w:rsidR="005D4EDC" w:rsidRPr="00C05C58">
        <w:rPr>
          <w:rFonts w:ascii="Times New Roman" w:hAnsi="Times New Roman" w:cs="Times New Roman"/>
          <w:sz w:val="24"/>
          <w:szCs w:val="24"/>
        </w:rPr>
        <w:t>Twenty</w:t>
      </w:r>
      <w:proofErr w:type="gramEnd"/>
      <w:r w:rsidR="005D4EDC" w:rsidRPr="00C05C58">
        <w:rPr>
          <w:rFonts w:ascii="Times New Roman" w:hAnsi="Times New Roman" w:cs="Times New Roman"/>
          <w:sz w:val="24"/>
          <w:szCs w:val="24"/>
        </w:rPr>
        <w:t xml:space="preserve"> four studies were eligible for inclusion, with 16 studies (N = 966) included in meta-analysis of the primary </w:t>
      </w:r>
      <w:commentRangeStart w:id="25"/>
      <w:r w:rsidR="005D4EDC" w:rsidRPr="00C05C58">
        <w:rPr>
          <w:rFonts w:ascii="Times New Roman" w:hAnsi="Times New Roman" w:cs="Times New Roman"/>
          <w:sz w:val="24"/>
          <w:szCs w:val="24"/>
        </w:rPr>
        <w:t>outcome</w:t>
      </w:r>
      <w:commentRangeEnd w:id="24"/>
      <w:r w:rsidR="005E6B1C">
        <w:rPr>
          <w:rStyle w:val="CommentReference"/>
        </w:rPr>
        <w:commentReference w:id="24"/>
      </w:r>
      <w:commentRangeEnd w:id="25"/>
      <w:r w:rsidR="00184457">
        <w:rPr>
          <w:rStyle w:val="CommentReference"/>
        </w:rPr>
        <w:commentReference w:id="25"/>
      </w:r>
      <w:r w:rsidR="00AD501E" w:rsidRPr="00C05C58">
        <w:rPr>
          <w:rFonts w:ascii="Times New Roman" w:hAnsi="Times New Roman" w:cs="Times New Roman"/>
          <w:sz w:val="24"/>
          <w:szCs w:val="24"/>
        </w:rPr>
        <w:t xml:space="preserve">. </w:t>
      </w:r>
      <w:r w:rsidR="005D4EDC" w:rsidRPr="00C05C58">
        <w:rPr>
          <w:rFonts w:ascii="Times New Roman" w:hAnsi="Times New Roman" w:cs="Times New Roman"/>
          <w:sz w:val="24"/>
          <w:szCs w:val="24"/>
        </w:rPr>
        <w:t xml:space="preserve">Interventions combining a topical anesthetic with sweet taste and an adjunct intervention (e.g. non-nutritive sucking) had the highest probability of being the optimal treatment, but differences between the top two treatments were small (Sweet taste multisensory + topical anesthetic </w:t>
      </w:r>
      <w:r w:rsidR="00C05C58" w:rsidRPr="00C05C58">
        <w:rPr>
          <w:rFonts w:ascii="Times New Roman" w:hAnsi="Times New Roman" w:cs="Times New Roman"/>
          <w:sz w:val="24"/>
          <w:szCs w:val="24"/>
        </w:rPr>
        <w:t>vs.</w:t>
      </w:r>
      <w:r w:rsidR="005D4EDC" w:rsidRPr="00C05C58">
        <w:rPr>
          <w:rFonts w:ascii="Times New Roman" w:hAnsi="Times New Roman" w:cs="Times New Roman"/>
          <w:sz w:val="24"/>
          <w:szCs w:val="24"/>
        </w:rPr>
        <w:t xml:space="preserve"> Sweet taste + topical anesthetic mean difference = -0.21; 95% credible interval -2.97 to 2.49). Heterogeneity was moderate in the pain reactivity phase and large in the regulation phase. Secondary outcomes were sparsely reported (2-4 studies, N = 90-</w:t>
      </w:r>
      <w:r w:rsidR="005D4EDC" w:rsidRPr="00C05C58">
        <w:rPr>
          <w:rFonts w:ascii="Times New Roman" w:hAnsi="Times New Roman" w:cs="Times New Roman"/>
          <w:sz w:val="24"/>
          <w:szCs w:val="24"/>
        </w:rPr>
        <w:lastRenderedPageBreak/>
        <w:t>248) but generally supported sweet tasting solutions with or without additional adjunct interventions as optimal.</w:t>
      </w:r>
    </w:p>
    <w:p w:rsidR="00D6743E" w:rsidRPr="00C05C58" w:rsidRDefault="000B794A"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Conclusions</w:t>
      </w:r>
      <w:r w:rsidR="005D4EDC" w:rsidRPr="00C05C58">
        <w:rPr>
          <w:rFonts w:ascii="Times New Roman" w:hAnsi="Times New Roman" w:cs="Times New Roman"/>
          <w:b/>
          <w:sz w:val="24"/>
          <w:szCs w:val="24"/>
        </w:rPr>
        <w:t xml:space="preserve"> and relevance</w:t>
      </w:r>
      <w:r w:rsidRPr="00C05C58">
        <w:rPr>
          <w:rFonts w:ascii="Times New Roman" w:hAnsi="Times New Roman" w:cs="Times New Roman"/>
          <w:b/>
          <w:sz w:val="24"/>
          <w:szCs w:val="24"/>
        </w:rPr>
        <w:t>:</w:t>
      </w:r>
      <w:ins w:id="26" w:author="Marsha Campbell-Yeo" w:date="2017-12-29T17:41:00Z">
        <w:r w:rsidR="00DB4395">
          <w:rPr>
            <w:rFonts w:ascii="Times New Roman" w:hAnsi="Times New Roman" w:cs="Times New Roman"/>
            <w:sz w:val="24"/>
            <w:szCs w:val="24"/>
          </w:rPr>
          <w:t xml:space="preserve">While the benefit is small, </w:t>
        </w:r>
      </w:ins>
      <w:ins w:id="27" w:author="Marsha Campbell-Yeo" w:date="2017-12-29T17:37:00Z">
        <w:r w:rsidR="00DB4395">
          <w:rPr>
            <w:rFonts w:ascii="Times New Roman" w:hAnsi="Times New Roman" w:cs="Times New Roman"/>
            <w:sz w:val="24"/>
            <w:szCs w:val="24"/>
          </w:rPr>
          <w:t xml:space="preserve">the addition of </w:t>
        </w:r>
      </w:ins>
      <w:ins w:id="28" w:author="Marsha Campbell-Yeo" w:date="2017-12-29T17:43:00Z">
        <w:r w:rsidR="00DB4395">
          <w:rPr>
            <w:rFonts w:ascii="Times New Roman" w:hAnsi="Times New Roman" w:cs="Times New Roman"/>
            <w:sz w:val="24"/>
            <w:szCs w:val="24"/>
          </w:rPr>
          <w:t xml:space="preserve">a </w:t>
        </w:r>
      </w:ins>
      <w:ins w:id="29" w:author="Marsha Campbell-Yeo" w:date="2017-12-29T17:37:00Z">
        <w:r w:rsidR="00DB4395">
          <w:rPr>
            <w:rFonts w:ascii="Times New Roman" w:hAnsi="Times New Roman" w:cs="Times New Roman"/>
            <w:sz w:val="24"/>
            <w:szCs w:val="24"/>
          </w:rPr>
          <w:t xml:space="preserve">multisensory intervention to sweet taste and topical </w:t>
        </w:r>
        <w:proofErr w:type="spellStart"/>
        <w:r w:rsidR="00DB4395">
          <w:rPr>
            <w:rFonts w:ascii="Times New Roman" w:hAnsi="Times New Roman" w:cs="Times New Roman"/>
            <w:sz w:val="24"/>
            <w:szCs w:val="24"/>
          </w:rPr>
          <w:t>anest</w:t>
        </w:r>
      </w:ins>
      <w:ins w:id="30" w:author="Marsha Campbell-Yeo" w:date="2017-12-29T17:42:00Z">
        <w:r w:rsidR="00DB4395">
          <w:rPr>
            <w:rFonts w:ascii="Times New Roman" w:hAnsi="Times New Roman" w:cs="Times New Roman"/>
            <w:sz w:val="24"/>
            <w:szCs w:val="24"/>
          </w:rPr>
          <w:t>h</w:t>
        </w:r>
      </w:ins>
      <w:ins w:id="31" w:author="Marsha Campbell-Yeo" w:date="2017-12-29T17:37:00Z">
        <w:r w:rsidR="00DB4395">
          <w:rPr>
            <w:rFonts w:ascii="Times New Roman" w:hAnsi="Times New Roman" w:cs="Times New Roman"/>
            <w:sz w:val="24"/>
            <w:szCs w:val="24"/>
          </w:rPr>
          <w:t>etic</w:t>
        </w:r>
        <w:proofErr w:type="spellEnd"/>
        <w:r w:rsidR="00DB4395">
          <w:rPr>
            <w:rFonts w:ascii="Times New Roman" w:hAnsi="Times New Roman" w:cs="Times New Roman"/>
            <w:sz w:val="24"/>
            <w:szCs w:val="24"/>
          </w:rPr>
          <w:t xml:space="preserve"> agents </w:t>
        </w:r>
      </w:ins>
      <w:del w:id="32" w:author="Marsha Campbell-Yeo" w:date="2017-12-29T17:40:00Z">
        <w:r w:rsidRPr="00C05C58" w:rsidDel="00DB4395">
          <w:rPr>
            <w:rFonts w:ascii="Times New Roman" w:hAnsi="Times New Roman" w:cs="Times New Roman"/>
            <w:sz w:val="24"/>
            <w:szCs w:val="24"/>
          </w:rPr>
          <w:delText>Multisensory interv</w:delText>
        </w:r>
        <w:r w:rsidR="005D4EDC" w:rsidRPr="00C05C58" w:rsidDel="00DB4395">
          <w:rPr>
            <w:rFonts w:ascii="Times New Roman" w:hAnsi="Times New Roman" w:cs="Times New Roman"/>
            <w:sz w:val="24"/>
            <w:szCs w:val="24"/>
          </w:rPr>
          <w:delText xml:space="preserve">entions </w:delText>
        </w:r>
      </w:del>
      <w:ins w:id="33" w:author="Marsha Campbell-Yeo" w:date="2017-12-29T17:42:00Z">
        <w:r w:rsidR="00DB4395">
          <w:rPr>
            <w:rFonts w:ascii="Times New Roman" w:hAnsi="Times New Roman" w:cs="Times New Roman"/>
            <w:sz w:val="24"/>
            <w:szCs w:val="24"/>
          </w:rPr>
          <w:t xml:space="preserve">is </w:t>
        </w:r>
      </w:ins>
      <w:del w:id="34" w:author="Marsha Campbell-Yeo" w:date="2017-12-29T17:42:00Z">
        <w:r w:rsidR="005D4EDC" w:rsidRPr="00C05C58" w:rsidDel="00DB4395">
          <w:rPr>
            <w:rFonts w:ascii="Times New Roman" w:hAnsi="Times New Roman" w:cs="Times New Roman"/>
            <w:sz w:val="24"/>
            <w:szCs w:val="24"/>
          </w:rPr>
          <w:delText xml:space="preserve">are </w:delText>
        </w:r>
      </w:del>
      <w:r w:rsidR="005D4EDC" w:rsidRPr="00C05C58">
        <w:rPr>
          <w:rFonts w:ascii="Times New Roman" w:hAnsi="Times New Roman" w:cs="Times New Roman"/>
          <w:sz w:val="24"/>
          <w:szCs w:val="24"/>
        </w:rPr>
        <w:t xml:space="preserve">likely </w:t>
      </w:r>
      <w:ins w:id="35" w:author="Marsha Campbell-Yeo" w:date="2017-12-29T17:40:00Z">
        <w:r w:rsidR="00DB4395">
          <w:rPr>
            <w:rFonts w:ascii="Times New Roman" w:hAnsi="Times New Roman" w:cs="Times New Roman"/>
            <w:sz w:val="24"/>
            <w:szCs w:val="24"/>
          </w:rPr>
          <w:t xml:space="preserve">the </w:t>
        </w:r>
      </w:ins>
      <w:r w:rsidR="005D4EDC" w:rsidRPr="00C05C58">
        <w:rPr>
          <w:rFonts w:ascii="Times New Roman" w:hAnsi="Times New Roman" w:cs="Times New Roman"/>
          <w:sz w:val="24"/>
          <w:szCs w:val="24"/>
        </w:rPr>
        <w:t>optimal treatment</w:t>
      </w:r>
      <w:del w:id="36" w:author="Marsha Campbell-Yeo" w:date="2017-12-29T17:40:00Z">
        <w:r w:rsidR="005D4EDC" w:rsidRPr="00C05C58" w:rsidDel="00DB4395">
          <w:rPr>
            <w:rFonts w:ascii="Times New Roman" w:hAnsi="Times New Roman" w:cs="Times New Roman"/>
            <w:sz w:val="24"/>
            <w:szCs w:val="24"/>
          </w:rPr>
          <w:delText>s</w:delText>
        </w:r>
      </w:del>
      <w:r w:rsidR="005D4EDC" w:rsidRPr="00C05C58">
        <w:rPr>
          <w:rFonts w:ascii="Times New Roman" w:hAnsi="Times New Roman" w:cs="Times New Roman"/>
          <w:sz w:val="24"/>
          <w:szCs w:val="24"/>
        </w:rPr>
        <w:t xml:space="preserve"> for reducing pain from eye exams in preterm infants</w:t>
      </w:r>
      <w:ins w:id="37" w:author="Marsha Campbell-Yeo" w:date="2017-12-29T17:43:00Z">
        <w:r w:rsidR="00DB4395">
          <w:rPr>
            <w:rFonts w:ascii="Times New Roman" w:hAnsi="Times New Roman" w:cs="Times New Roman"/>
            <w:sz w:val="24"/>
            <w:szCs w:val="24"/>
          </w:rPr>
          <w:t xml:space="preserve"> compared to all other interventions</w:t>
        </w:r>
      </w:ins>
      <w:del w:id="38" w:author="Marsha Campbell-Yeo" w:date="2017-12-29T17:42:00Z">
        <w:r w:rsidR="005D4EDC" w:rsidRPr="00C05C58" w:rsidDel="00DB4395">
          <w:rPr>
            <w:rFonts w:ascii="Times New Roman" w:hAnsi="Times New Roman" w:cs="Times New Roman"/>
            <w:sz w:val="24"/>
            <w:szCs w:val="24"/>
          </w:rPr>
          <w:delText xml:space="preserve">, </w:delText>
        </w:r>
      </w:del>
      <w:del w:id="39" w:author="Marsha Campbell-Yeo" w:date="2017-12-29T17:39:00Z">
        <w:r w:rsidR="00A6729A" w:rsidRPr="00C05C58" w:rsidDel="00DB4395">
          <w:rPr>
            <w:rFonts w:ascii="Times New Roman" w:hAnsi="Times New Roman" w:cs="Times New Roman"/>
            <w:sz w:val="24"/>
            <w:szCs w:val="24"/>
          </w:rPr>
          <w:delText xml:space="preserve">but showed only small improvements </w:delText>
        </w:r>
      </w:del>
      <w:del w:id="40" w:author="Marsha Campbell-Yeo" w:date="2017-12-29T17:41:00Z">
        <w:r w:rsidR="00A6729A" w:rsidRPr="00C05C58" w:rsidDel="00DB4395">
          <w:rPr>
            <w:rFonts w:ascii="Times New Roman" w:hAnsi="Times New Roman" w:cs="Times New Roman"/>
            <w:sz w:val="24"/>
            <w:szCs w:val="24"/>
          </w:rPr>
          <w:delText>over the use of sweet taste with a topical anesthetic</w:delText>
        </w:r>
      </w:del>
      <w:r w:rsidR="00A6729A" w:rsidRPr="00C05C58">
        <w:rPr>
          <w:rFonts w:ascii="Times New Roman" w:hAnsi="Times New Roman" w:cs="Times New Roman"/>
          <w:sz w:val="24"/>
          <w:szCs w:val="24"/>
        </w:rPr>
        <w:t>. No interventions were effective in absolute terms, with the majority of babies expected to experience moderate to severe pain regardless of intervention</w:t>
      </w:r>
      <w:r w:rsidR="005D4EDC" w:rsidRPr="00C05C58">
        <w:rPr>
          <w:rFonts w:ascii="Times New Roman" w:hAnsi="Times New Roman" w:cs="Times New Roman"/>
          <w:sz w:val="24"/>
          <w:szCs w:val="24"/>
        </w:rPr>
        <w:t>.</w:t>
      </w:r>
      <w:r w:rsidR="00A6729A" w:rsidRPr="00C05C58">
        <w:rPr>
          <w:rFonts w:ascii="Times New Roman" w:hAnsi="Times New Roman" w:cs="Times New Roman"/>
          <w:sz w:val="24"/>
          <w:szCs w:val="24"/>
        </w:rPr>
        <w:t xml:space="preserve"> Future research should focus on identifying </w:t>
      </w:r>
      <w:del w:id="41" w:author="Marsha Campbell-Yeo" w:date="2017-12-29T17:44:00Z">
        <w:r w:rsidR="00A6729A" w:rsidRPr="00C05C58" w:rsidDel="00DB4395">
          <w:rPr>
            <w:rFonts w:ascii="Times New Roman" w:hAnsi="Times New Roman" w:cs="Times New Roman"/>
            <w:sz w:val="24"/>
            <w:szCs w:val="24"/>
          </w:rPr>
          <w:delText xml:space="preserve">entirely </w:delText>
        </w:r>
      </w:del>
      <w:r w:rsidR="00A6729A" w:rsidRPr="00C05C58">
        <w:rPr>
          <w:rFonts w:ascii="Times New Roman" w:hAnsi="Times New Roman" w:cs="Times New Roman"/>
          <w:sz w:val="24"/>
          <w:szCs w:val="24"/>
        </w:rPr>
        <w:t xml:space="preserve">novel strategies including assessment of whether screening procedures can be modified without </w:t>
      </w:r>
      <w:commentRangeStart w:id="42"/>
      <w:r w:rsidR="00A6729A" w:rsidRPr="00C05C58">
        <w:rPr>
          <w:rFonts w:ascii="Times New Roman" w:hAnsi="Times New Roman" w:cs="Times New Roman"/>
          <w:sz w:val="24"/>
          <w:szCs w:val="24"/>
        </w:rPr>
        <w:t xml:space="preserve">sacrificing </w:t>
      </w:r>
      <w:commentRangeStart w:id="43"/>
      <w:r w:rsidR="00A6729A" w:rsidRPr="00C05C58">
        <w:rPr>
          <w:rFonts w:ascii="Times New Roman" w:hAnsi="Times New Roman" w:cs="Times New Roman"/>
          <w:sz w:val="24"/>
          <w:szCs w:val="24"/>
        </w:rPr>
        <w:t>screening program effectiveness</w:t>
      </w:r>
      <w:commentRangeEnd w:id="43"/>
      <w:r w:rsidR="00DB4395">
        <w:rPr>
          <w:rStyle w:val="CommentReference"/>
        </w:rPr>
        <w:commentReference w:id="43"/>
      </w:r>
      <w:commentRangeEnd w:id="42"/>
      <w:r w:rsidR="00184457">
        <w:rPr>
          <w:rStyle w:val="CommentReference"/>
        </w:rPr>
        <w:commentReference w:id="42"/>
      </w:r>
      <w:r w:rsidR="00A6729A" w:rsidRPr="00C05C58">
        <w:rPr>
          <w:rFonts w:ascii="Times New Roman" w:hAnsi="Times New Roman" w:cs="Times New Roman"/>
          <w:sz w:val="24"/>
          <w:szCs w:val="24"/>
        </w:rPr>
        <w:t xml:space="preserve">. </w:t>
      </w:r>
    </w:p>
    <w:p w:rsidR="000611FD" w:rsidRPr="00C05C58" w:rsidRDefault="000611FD" w:rsidP="00F61E3A">
      <w:pPr>
        <w:spacing w:line="480" w:lineRule="auto"/>
        <w:rPr>
          <w:rFonts w:ascii="Times New Roman" w:hAnsi="Times New Roman" w:cs="Times New Roman"/>
          <w:sz w:val="24"/>
          <w:szCs w:val="24"/>
        </w:rPr>
      </w:pPr>
    </w:p>
    <w:p w:rsidR="000611FD" w:rsidRPr="00C05C58" w:rsidRDefault="000611FD" w:rsidP="00F61E3A">
      <w:pPr>
        <w:spacing w:line="480" w:lineRule="auto"/>
        <w:rPr>
          <w:rFonts w:ascii="Times New Roman" w:hAnsi="Times New Roman" w:cs="Times New Roman"/>
          <w:sz w:val="24"/>
          <w:szCs w:val="24"/>
        </w:rPr>
      </w:pPr>
    </w:p>
    <w:p w:rsidR="000611FD" w:rsidRPr="00C05C58" w:rsidRDefault="000611FD" w:rsidP="00F61E3A">
      <w:pPr>
        <w:spacing w:line="480" w:lineRule="auto"/>
        <w:rPr>
          <w:rFonts w:ascii="Times New Roman" w:hAnsi="Times New Roman" w:cs="Times New Roman"/>
          <w:sz w:val="24"/>
          <w:szCs w:val="24"/>
        </w:rPr>
      </w:pPr>
    </w:p>
    <w:p w:rsidR="000611FD" w:rsidRPr="00C05C58" w:rsidRDefault="000611FD" w:rsidP="00F61E3A">
      <w:pPr>
        <w:spacing w:line="480" w:lineRule="auto"/>
        <w:rPr>
          <w:rFonts w:ascii="Times New Roman" w:hAnsi="Times New Roman" w:cs="Times New Roman"/>
          <w:sz w:val="24"/>
          <w:szCs w:val="24"/>
        </w:rPr>
      </w:pPr>
    </w:p>
    <w:p w:rsidR="000611FD" w:rsidRPr="00C05C58" w:rsidRDefault="000611FD" w:rsidP="00F61E3A">
      <w:pPr>
        <w:spacing w:line="480" w:lineRule="auto"/>
        <w:rPr>
          <w:rFonts w:ascii="Times New Roman" w:hAnsi="Times New Roman" w:cs="Times New Roman"/>
          <w:sz w:val="24"/>
          <w:szCs w:val="24"/>
        </w:rPr>
      </w:pPr>
    </w:p>
    <w:p w:rsidR="000611FD" w:rsidRPr="00C05C58" w:rsidRDefault="000611FD" w:rsidP="00F61E3A">
      <w:pPr>
        <w:spacing w:line="480" w:lineRule="auto"/>
        <w:rPr>
          <w:rFonts w:ascii="Times New Roman" w:hAnsi="Times New Roman" w:cs="Times New Roman"/>
          <w:sz w:val="24"/>
          <w:szCs w:val="24"/>
        </w:rPr>
      </w:pPr>
    </w:p>
    <w:p w:rsidR="000611FD" w:rsidRPr="00C05C58" w:rsidRDefault="000611FD" w:rsidP="00F61E3A">
      <w:pPr>
        <w:spacing w:line="480" w:lineRule="auto"/>
        <w:rPr>
          <w:rFonts w:ascii="Times New Roman" w:hAnsi="Times New Roman" w:cs="Times New Roman"/>
          <w:sz w:val="24"/>
          <w:szCs w:val="24"/>
        </w:rPr>
      </w:pPr>
    </w:p>
    <w:p w:rsidR="000611FD" w:rsidRPr="00C05C58" w:rsidRDefault="000611FD" w:rsidP="00F61E3A">
      <w:pPr>
        <w:spacing w:line="480" w:lineRule="auto"/>
        <w:jc w:val="center"/>
        <w:rPr>
          <w:rFonts w:ascii="Times New Roman" w:hAnsi="Times New Roman" w:cs="Times New Roman"/>
          <w:sz w:val="24"/>
          <w:szCs w:val="24"/>
        </w:rPr>
      </w:pPr>
    </w:p>
    <w:p w:rsidR="000611FD" w:rsidRPr="00C05C58" w:rsidRDefault="000611FD" w:rsidP="00F61E3A">
      <w:pPr>
        <w:spacing w:line="480" w:lineRule="auto"/>
        <w:jc w:val="center"/>
        <w:rPr>
          <w:rFonts w:ascii="Times New Roman" w:hAnsi="Times New Roman" w:cs="Times New Roman"/>
          <w:sz w:val="24"/>
          <w:szCs w:val="24"/>
        </w:rPr>
      </w:pPr>
    </w:p>
    <w:p w:rsidR="00E94C42" w:rsidRPr="00C05C58" w:rsidRDefault="00E94C42" w:rsidP="00F61E3A">
      <w:pPr>
        <w:spacing w:line="480" w:lineRule="auto"/>
        <w:jc w:val="center"/>
        <w:rPr>
          <w:rFonts w:ascii="Times New Roman" w:hAnsi="Times New Roman" w:cs="Times New Roman"/>
          <w:sz w:val="24"/>
          <w:szCs w:val="24"/>
        </w:rPr>
      </w:pPr>
    </w:p>
    <w:p w:rsidR="00E94C42" w:rsidRPr="00C05C58" w:rsidRDefault="00E94C42" w:rsidP="00F61E3A">
      <w:pPr>
        <w:spacing w:line="480" w:lineRule="auto"/>
        <w:jc w:val="center"/>
        <w:rPr>
          <w:rFonts w:ascii="Times New Roman" w:hAnsi="Times New Roman" w:cs="Times New Roman"/>
          <w:sz w:val="24"/>
          <w:szCs w:val="24"/>
        </w:rPr>
      </w:pPr>
    </w:p>
    <w:p w:rsidR="00E94C42" w:rsidRDefault="00E94C42" w:rsidP="00F61E3A">
      <w:pPr>
        <w:spacing w:line="480" w:lineRule="auto"/>
        <w:jc w:val="center"/>
        <w:rPr>
          <w:rFonts w:ascii="Times New Roman" w:hAnsi="Times New Roman" w:cs="Times New Roman"/>
          <w:sz w:val="24"/>
          <w:szCs w:val="24"/>
        </w:rPr>
      </w:pPr>
    </w:p>
    <w:p w:rsidR="00C34AA1" w:rsidRPr="00C05C58" w:rsidRDefault="00C34AA1" w:rsidP="00F61E3A">
      <w:pPr>
        <w:spacing w:line="480" w:lineRule="auto"/>
        <w:jc w:val="center"/>
        <w:rPr>
          <w:rFonts w:ascii="Times New Roman" w:hAnsi="Times New Roman" w:cs="Times New Roman"/>
          <w:sz w:val="24"/>
          <w:szCs w:val="24"/>
        </w:rPr>
      </w:pPr>
    </w:p>
    <w:p w:rsidR="00C05C58" w:rsidDel="00542530" w:rsidRDefault="00C05C58" w:rsidP="00C05C58">
      <w:pPr>
        <w:spacing w:line="480" w:lineRule="auto"/>
        <w:rPr>
          <w:del w:id="44" w:author="Marsha Campbell-Yeo" w:date="2018-01-02T08:27:00Z"/>
          <w:rFonts w:ascii="Times New Roman" w:hAnsi="Times New Roman" w:cs="Times New Roman"/>
          <w:sz w:val="24"/>
          <w:szCs w:val="24"/>
        </w:rPr>
      </w:pPr>
    </w:p>
    <w:p w:rsidR="00000000" w:rsidRDefault="004070F4">
      <w:pPr>
        <w:spacing w:line="480" w:lineRule="auto"/>
        <w:rPr>
          <w:ins w:id="45" w:author="Marsha Campbell-Yeo" w:date="2017-12-29T17:22:00Z"/>
          <w:rFonts w:ascii="Times New Roman" w:hAnsi="Times New Roman" w:cs="Times New Roman"/>
          <w:b/>
          <w:sz w:val="24"/>
          <w:szCs w:val="24"/>
        </w:rPr>
        <w:pPrChange w:id="46" w:author="Marsha Campbell-Yeo" w:date="2018-01-02T08:27:00Z">
          <w:pPr>
            <w:spacing w:line="480" w:lineRule="auto"/>
            <w:jc w:val="center"/>
          </w:pPr>
        </w:pPrChange>
      </w:pPr>
    </w:p>
    <w:p w:rsidR="000611FD" w:rsidRPr="00C05C58" w:rsidRDefault="00D6743E" w:rsidP="00C05C58">
      <w:pPr>
        <w:spacing w:line="480" w:lineRule="auto"/>
        <w:jc w:val="center"/>
        <w:rPr>
          <w:rFonts w:ascii="Times New Roman" w:hAnsi="Times New Roman" w:cs="Times New Roman"/>
          <w:b/>
          <w:sz w:val="24"/>
          <w:szCs w:val="24"/>
        </w:rPr>
      </w:pPr>
      <w:r w:rsidRPr="00C05C58">
        <w:rPr>
          <w:rFonts w:ascii="Times New Roman" w:hAnsi="Times New Roman" w:cs="Times New Roman"/>
          <w:b/>
          <w:sz w:val="24"/>
          <w:szCs w:val="24"/>
        </w:rPr>
        <w:t>Background</w:t>
      </w:r>
    </w:p>
    <w:p w:rsidR="000611FD" w:rsidRPr="00C05C58" w:rsidRDefault="001C3B50" w:rsidP="00542530">
      <w:pPr>
        <w:spacing w:line="480" w:lineRule="auto"/>
        <w:ind w:firstLine="720"/>
        <w:rPr>
          <w:rFonts w:ascii="Times New Roman" w:hAnsi="Times New Roman" w:cs="Times New Roman"/>
          <w:sz w:val="24"/>
          <w:szCs w:val="24"/>
        </w:rPr>
      </w:pPr>
      <w:del w:id="47" w:author="Marsha Campbell-Yeo" w:date="2018-01-02T08:33:00Z">
        <w:r w:rsidRPr="00C05C58" w:rsidDel="00542530">
          <w:rPr>
            <w:rFonts w:ascii="Times New Roman" w:hAnsi="Times New Roman" w:cs="Times New Roman"/>
            <w:sz w:val="24"/>
            <w:szCs w:val="24"/>
          </w:rPr>
          <w:delText>Preterm neonatesare at higher r</w:delText>
        </w:r>
        <w:r w:rsidR="00353A28" w:rsidRPr="00C05C58" w:rsidDel="00542530">
          <w:rPr>
            <w:rFonts w:ascii="Times New Roman" w:hAnsi="Times New Roman" w:cs="Times New Roman"/>
            <w:sz w:val="24"/>
            <w:szCs w:val="24"/>
          </w:rPr>
          <w:delText xml:space="preserve">isk for pain exposures, which have </w:delText>
        </w:r>
        <w:r w:rsidR="00353A28" w:rsidRPr="00C05C58" w:rsidDel="00542530">
          <w:rPr>
            <w:rFonts w:ascii="Times New Roman" w:hAnsi="Times New Roman" w:cs="Times New Roman"/>
            <w:noProof/>
            <w:sz w:val="24"/>
            <w:szCs w:val="24"/>
          </w:rPr>
          <w:delText>been associated</w:delText>
        </w:r>
        <w:r w:rsidR="00353A28" w:rsidRPr="00C05C58" w:rsidDel="00542530">
          <w:rPr>
            <w:rFonts w:ascii="Times New Roman" w:hAnsi="Times New Roman" w:cs="Times New Roman"/>
            <w:sz w:val="24"/>
            <w:szCs w:val="24"/>
          </w:rPr>
          <w:delText xml:space="preserve"> with numerous short and long-term </w:delText>
        </w:r>
        <w:r w:rsidR="00353A28" w:rsidRPr="00C05C58" w:rsidDel="00542530">
          <w:rPr>
            <w:rFonts w:ascii="Times New Roman" w:hAnsi="Times New Roman" w:cs="Times New Roman"/>
            <w:noProof/>
            <w:sz w:val="24"/>
            <w:szCs w:val="24"/>
          </w:rPr>
          <w:delText>sequ</w:delText>
        </w:r>
        <w:r w:rsidR="005307AC" w:rsidRPr="00C05C58" w:rsidDel="00542530">
          <w:rPr>
            <w:rFonts w:ascii="Times New Roman" w:hAnsi="Times New Roman" w:cs="Times New Roman"/>
            <w:noProof/>
            <w:sz w:val="24"/>
            <w:szCs w:val="24"/>
          </w:rPr>
          <w:delText>e</w:delText>
        </w:r>
        <w:r w:rsidR="00353A28" w:rsidRPr="00C05C58" w:rsidDel="00542530">
          <w:rPr>
            <w:rFonts w:ascii="Times New Roman" w:hAnsi="Times New Roman" w:cs="Times New Roman"/>
            <w:noProof/>
            <w:sz w:val="24"/>
            <w:szCs w:val="24"/>
          </w:rPr>
          <w:delText>lae</w:delText>
        </w:r>
        <w:r w:rsidR="00353A28" w:rsidRPr="00C05C58" w:rsidDel="00542530">
          <w:rPr>
            <w:rFonts w:ascii="Times New Roman" w:hAnsi="Times New Roman" w:cs="Times New Roman"/>
            <w:sz w:val="24"/>
            <w:szCs w:val="24"/>
          </w:rPr>
          <w:delText xml:space="preserve"> including altered cortical development and changes in response to later pain</w:delText>
        </w:r>
        <w:r w:rsidR="000B18A3" w:rsidRPr="00C05C58" w:rsidDel="00542530">
          <w:rPr>
            <w:rFonts w:ascii="Times New Roman" w:hAnsi="Times New Roman" w:cs="Times New Roman"/>
            <w:sz w:val="24"/>
            <w:szCs w:val="24"/>
          </w:rPr>
          <w:fldChar w:fldCharType="begin" w:fldLock="1"/>
        </w:r>
        <w:r w:rsidR="00353A28" w:rsidRPr="00C05C58" w:rsidDel="00542530">
          <w:rPr>
            <w:rFonts w:ascii="Times New Roman" w:hAnsi="Times New Roman" w:cs="Times New Roman"/>
            <w:sz w:val="24"/>
            <w:szCs w:val="24"/>
          </w:rPr>
          <w:delInstrText>ADDIN CSL_CITATION { "citationItems" : [ { "id" : "ITEM-1", "itemData" : { "DOI" : "10.1002/ana.22267", "ISBN" : "1531-8249 (Electronic)\n0364-5134 (Linking)", "ISSN" : "03645134", "PMID" : "22374882", "abstract" : "OBJECTIVE: Preterm infants are exposed to multiple painful procedures in the neonatal intensive care unit (NICU) during a period of rapid brain development. Our aim was to examine relationships between procedural pain in the NICU and early brain development in very preterm infants. METHODS: Infants born very preterm (N=86; 24-32 weeks gestational age) were followed prospectively from birth, and studied with magnetic resonance imaging, 3-dimensional magnetic resonance spectroscopic imaging, and diffusion tensor imaging: scan 1 early in life (median, 32.1 weeks) and scan 2 at term-equivalent age (median, 40 weeks). We calculated N-acetylaspartate to choline ratios (NAA/choline), lactate to choline ratios, average diffusivity, and white matter fractional anisotropy (FA) from up to 7 white and 4 subcortical gray matter regions of interest. Procedural pain was quantified as the number of skin-breaking events from birth to term or scan 2. Data were analyzed using generalized estimating equation modeling adjusting for clinical confounders such as illness severity, morphine exposure, brain injury, and surgery. RESULTS: After comprehensively adjusting for multiple clinical factors, greater neonatal procedural pain was associated with reduced white matter FA (beta=-0.0002, p=0.028) and reduced subcortical gray matter NAA/choline (beta=-0.0006, p=0.004). Reduced FA was predicted by early pain (before scan 1), whereas lower NAA/choline was predicted by pain exposure throughout the neonatal course, suggesting a primary and early effect on subcortical structures with secondary white matter changes. INTERPRETATION: Early procedural pain in very preterm infants may contribute to impaired brain development.", "author" : [ { "dropping-particle" : "", "family" : "Brummelte", "given" : "Susanne", "non-dropping-particle" : "", "parse-names" : false, "suffix" : "" }, { "dropping-particle" : "", "family" : "Grunau", "given" : "Ruth E.", "non-dropping-particle" : "", "parse-names" : false, "suffix" : "" }, { "dropping-particle" : "", "family" : "Chau", "given" : "Vann", "non-dropping-particle" : "", "parse-names" : false, "suffix" : "" }, { "dropping-particle" : "", "family" : "Poskitt", "given" : "Kenneth J.", "non-dropping-particle" : "", "parse-names" : false, "suffix" : "" }, { "dropping-particle" : "", "family" : "Brant", "given" : "Rollin", "non-dropping-particle" : "", "parse-names" : false, "suffix" : "" }, { "dropping-particle" : "", "family" : "Vinall", "given" : "Jillian", "non-dropping-particle" : "", "parse-names" : false, "suffix" : "" }, { "dropping-particle" : "", "family" : "Gover", "given" : "Ayala", "non-dropping-particle" : "", "parse-names" : false, "suffix" : "" }, { "dropping-particle" : "", "family" : "Synnes", "given" : "Anne R.", "non-dropping-particle" : "", "parse-names" : false, "suffix" : "" }, { "dropping-particle" : "", "family" : "Miller", "given" : "Steven P.", "non-dropping-particle" : "", "parse-names" : false, "suffix" : "" } ], "container-title" : "Annals of Neurology", "id" : "ITEM-1", "issue" : "3", "issued" : { "date-parts" : [ [ "2012" ] ] }, "page" : "385-396", "title" : "Procedural pain and brain development in premature newborns", "type" : "article-journal", "volume" : "71" }, "uris" : [ "http://www.mendeley.com/documents/?uuid=fbc0e8cb-7793-448e-91f1-10338505ce62" ] }, { "id" : "ITEM-2", "itemData" : { "DOI" : "10.1097/AJP.0000000000000114", "ISBN" : "1536-5409 (Electronic) 0749-8047 (Linking)", "ISSN" : "0749-8047", "PMID" : "24866853", "abstract" : "BACKGROUND:: Neonates cared for in neonatal intensive care units are exposed to many painful and stressful procedures, which cumulatively, could impact later neurodevelopmental outcomes. However, a systematic analysis of these effects has yet to be reported. OBJECTIVES:: The aim of this research was to review empirical studies examining the association between early neonatal pain experiences of preterm infants and the subsequent developmental outcomes of these children across different ages. METHODS:: The literature search was performed using PubMed, PsycINFO, Lilacs, and SciELO databases and included the following key words: \"pain\", \"preterm\", and \"development\". Additionally, a complementary search was performed in online journals that published pain and developmental studies to ensure all of the target studies had been found. The data were extracted according to predefined inclusion and exclusion criteria. RESULTS:: Thirteen studies were analyzed. In infants born extremely preterm (gestational age, GA&lt;/=2950% shaded blockwk) greater numbers of painful procedures were associated with delayed postnatal growth, with poor early neurodevelopment, high cortical activation, and with altered brain development. In toddlers born very preterm (GA&lt;/=3250% shaded blockwk) biobehavioral pain reactivity-recovery scores were associated with negative affectivity temperament. Furthermore, greater numbers of neonatal painful experiences were associated with a poor quality of cognitive and motor development at 1 year of age, and changes in cortical rhythmicity and cortical thickness in children at 7 years of age. CONCLUSIONS:: For infants born preterm, neonatal pain-related stress was associated with alterations in both early and in later developmental outcomes. Few longitudinal studies examined the impact of neonatal pain in the long-term development of children born preterm.", "author" : [ { "dropping-particle" : "", "family" : "Valeri", "given" : "Beatriz O.", "non-dropping-particle" : "", "parse-names" : false, "suffix" : "" }, { "dropping-particle" : "", "family" : "Holsti", "given" : "Liisa", "non-dropping-particle" : "", "parse-names" : false, "suffix" : "" }, { "dropping-particle" : "", "family" : "Linhares", "given" : "Maria B.M. M", "non-dropping-particle" : "", "parse-names" : false, "suffix" : "" } ], "container-title" : "Clinical Journal of Pain", "id" : "ITEM-2", "issue" : "4", "issued" : { "date-parts" : [ [ "2015", "4" ] ] }, "page" : "355-362", "title" : "Neonatal Pain and Developmental Outcomes in Children Born Preterm: A Systematic Review", "type" : "article-journal", "volume" : "31" }, "uris" : [ "http://www.mendeley.com/documents/?uuid=e39d72bb-d09c-4f70-a0be-10c9c9e24d15" ] } ], "mendeley" : { "formattedCitation" : "&lt;sup&gt;1,2&lt;/sup&gt;", "plainTextFormattedCitation" : "1,2", "previouslyFormattedCitation" : "&lt;sup&gt;1,2&lt;/sup&gt;" }, "properties" : { "noteIndex" : 0 }, "schema" : "https://github.com/citation-style-language/schema/raw/master/csl-citation.json" }</w:delInstrText>
        </w:r>
        <w:r w:rsidR="000B18A3" w:rsidRPr="00C05C58" w:rsidDel="00542530">
          <w:rPr>
            <w:rFonts w:ascii="Times New Roman" w:hAnsi="Times New Roman" w:cs="Times New Roman"/>
            <w:sz w:val="24"/>
            <w:szCs w:val="24"/>
          </w:rPr>
          <w:fldChar w:fldCharType="separate"/>
        </w:r>
        <w:r w:rsidR="00353A28" w:rsidRPr="00C05C58" w:rsidDel="00542530">
          <w:rPr>
            <w:rFonts w:ascii="Times New Roman" w:hAnsi="Times New Roman" w:cs="Times New Roman"/>
            <w:noProof/>
            <w:sz w:val="24"/>
            <w:szCs w:val="24"/>
            <w:vertAlign w:val="superscript"/>
          </w:rPr>
          <w:delText>1,2</w:delText>
        </w:r>
        <w:r w:rsidR="000B18A3" w:rsidRPr="00C05C58" w:rsidDel="00542530">
          <w:rPr>
            <w:rFonts w:ascii="Times New Roman" w:hAnsi="Times New Roman" w:cs="Times New Roman"/>
            <w:sz w:val="24"/>
            <w:szCs w:val="24"/>
          </w:rPr>
          <w:fldChar w:fldCharType="end"/>
        </w:r>
        <w:r w:rsidRPr="00C05C58" w:rsidDel="00542530">
          <w:rPr>
            <w:rFonts w:ascii="Times New Roman" w:hAnsi="Times New Roman" w:cs="Times New Roman"/>
            <w:sz w:val="24"/>
            <w:szCs w:val="24"/>
          </w:rPr>
          <w:delText xml:space="preserve">. </w:delText>
        </w:r>
      </w:del>
      <w:r w:rsidR="0033295E" w:rsidRPr="00C05C58">
        <w:rPr>
          <w:rFonts w:ascii="Times New Roman" w:hAnsi="Times New Roman" w:cs="Times New Roman"/>
          <w:sz w:val="24"/>
          <w:szCs w:val="24"/>
        </w:rPr>
        <w:t>Retinopathy of prematurity (</w:t>
      </w:r>
      <w:r w:rsidR="0033295E" w:rsidRPr="00C05C58">
        <w:rPr>
          <w:rFonts w:ascii="Times New Roman" w:hAnsi="Times New Roman" w:cs="Times New Roman"/>
          <w:noProof/>
          <w:sz w:val="24"/>
          <w:szCs w:val="24"/>
        </w:rPr>
        <w:t>RoP</w:t>
      </w:r>
      <w:r w:rsidR="0033295E" w:rsidRPr="00C05C58">
        <w:rPr>
          <w:rFonts w:ascii="Times New Roman" w:hAnsi="Times New Roman" w:cs="Times New Roman"/>
          <w:sz w:val="24"/>
          <w:szCs w:val="24"/>
        </w:rPr>
        <w:t>) is a potentially serious disease that arises from the immature vascu</w:t>
      </w:r>
      <w:r w:rsidR="00E94C42" w:rsidRPr="00C05C58">
        <w:rPr>
          <w:rFonts w:ascii="Times New Roman" w:hAnsi="Times New Roman" w:cs="Times New Roman"/>
          <w:sz w:val="24"/>
          <w:szCs w:val="24"/>
        </w:rPr>
        <w:t>lature of the preterm retina</w:t>
      </w:r>
      <w:r w:rsidR="000B18A3" w:rsidRPr="00C05C58">
        <w:rPr>
          <w:rFonts w:ascii="Times New Roman" w:hAnsi="Times New Roman" w:cs="Times New Roman"/>
          <w:sz w:val="24"/>
          <w:szCs w:val="24"/>
        </w:rPr>
        <w:fldChar w:fldCharType="begin" w:fldLock="1"/>
      </w:r>
      <w:r w:rsidR="00353A28" w:rsidRPr="00C05C58">
        <w:rPr>
          <w:rFonts w:ascii="Times New Roman" w:hAnsi="Times New Roman" w:cs="Times New Roman"/>
          <w:sz w:val="24"/>
          <w:szCs w:val="24"/>
        </w:rPr>
        <w:instrText>ADDIN CSL_CITATION { "citationItems" : [ { "id" : "ITEM-1", "itemData" : { "DOI" : "10.1016/s0031-3955(02)00111-6", "ISBN" : "00313955", "ISSN" : "00313955", "author" : [ { "dropping-particle" : "", "family" : "Jefferies", "given" : "A", "non-dropping-particle" : "", "parse-names" : false, "suffix" : "" }, { "dropping-particle" : "", "family" : "Canadian Paediatric Society: Fetus and Newborn Committee", "given" : "", "non-dropping-particle" : "", "parse-names" : false, "suffix" : "" } ], "container-title" : "Paediatr Child Health", "id" : "ITEM-1", "issue" : "2", "issued" : { "date-parts" : [ [ "2016" ] ] }, "page" : "101-04", "title" : "Retinopathy of prematurity: An update on screening and management", "type" : "article-journal", "volume" : "21" }, "uris" : [ "http://www.mendeley.com/documents/?uuid=5829e219-92d2-42b3-9de2-e6020bc32e43" ] } ], "mendeley" : { "formattedCitation" : "&lt;sup&gt;3&lt;/sup&gt;", "plainTextFormattedCitation" : "3", "previouslyFormattedCitation" : "&lt;sup&gt;3&lt;/sup&gt;"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353A28" w:rsidRPr="00C05C58">
        <w:rPr>
          <w:rFonts w:ascii="Times New Roman" w:hAnsi="Times New Roman" w:cs="Times New Roman"/>
          <w:noProof/>
          <w:sz w:val="24"/>
          <w:szCs w:val="24"/>
          <w:vertAlign w:val="superscript"/>
        </w:rPr>
        <w:t>3</w:t>
      </w:r>
      <w:r w:rsidR="000B18A3" w:rsidRPr="00C05C58">
        <w:rPr>
          <w:rFonts w:ascii="Times New Roman" w:hAnsi="Times New Roman" w:cs="Times New Roman"/>
          <w:sz w:val="24"/>
          <w:szCs w:val="24"/>
        </w:rPr>
        <w:fldChar w:fldCharType="end"/>
      </w:r>
      <w:r w:rsidR="003F119C" w:rsidRPr="00C05C58">
        <w:rPr>
          <w:rFonts w:ascii="Times New Roman" w:hAnsi="Times New Roman" w:cs="Times New Roman"/>
          <w:sz w:val="24"/>
          <w:szCs w:val="24"/>
        </w:rPr>
        <w:t xml:space="preserve"> which </w:t>
      </w:r>
      <w:ins w:id="48" w:author="Marsha Campbell-Yeo" w:date="2018-01-02T08:28:00Z">
        <w:r w:rsidR="00542530">
          <w:rPr>
            <w:rFonts w:ascii="Times New Roman" w:hAnsi="Times New Roman" w:cs="Times New Roman"/>
            <w:sz w:val="24"/>
            <w:szCs w:val="24"/>
          </w:rPr>
          <w:t>i</w:t>
        </w:r>
      </w:ins>
      <w:del w:id="49" w:author="Marsha Campbell-Yeo" w:date="2018-01-02T08:28:00Z">
        <w:r w:rsidR="003F119C" w:rsidRPr="00C05C58" w:rsidDel="00542530">
          <w:rPr>
            <w:rFonts w:ascii="Times New Roman" w:hAnsi="Times New Roman" w:cs="Times New Roman"/>
            <w:sz w:val="24"/>
            <w:szCs w:val="24"/>
          </w:rPr>
          <w:delText>I</w:delText>
        </w:r>
      </w:del>
      <w:r w:rsidR="003F119C" w:rsidRPr="00C05C58">
        <w:rPr>
          <w:rFonts w:ascii="Times New Roman" w:hAnsi="Times New Roman" w:cs="Times New Roman"/>
          <w:sz w:val="24"/>
          <w:szCs w:val="24"/>
        </w:rPr>
        <w:t xml:space="preserve">f left untreated </w:t>
      </w:r>
      <w:r w:rsidR="0033295E" w:rsidRPr="00C05C58">
        <w:rPr>
          <w:rFonts w:ascii="Times New Roman" w:hAnsi="Times New Roman" w:cs="Times New Roman"/>
          <w:sz w:val="24"/>
          <w:szCs w:val="24"/>
        </w:rPr>
        <w:t>can result in blindn</w:t>
      </w:r>
      <w:r w:rsidR="00EE00D8" w:rsidRPr="00C05C58">
        <w:rPr>
          <w:rFonts w:ascii="Times New Roman" w:hAnsi="Times New Roman" w:cs="Times New Roman"/>
          <w:sz w:val="24"/>
          <w:szCs w:val="24"/>
        </w:rPr>
        <w:t>ess. Current guidelines recommend that infants born less than 30 we</w:t>
      </w:r>
      <w:r w:rsidR="00E94C42" w:rsidRPr="00C05C58">
        <w:rPr>
          <w:rFonts w:ascii="Times New Roman" w:hAnsi="Times New Roman" w:cs="Times New Roman"/>
          <w:sz w:val="24"/>
          <w:szCs w:val="24"/>
        </w:rPr>
        <w:t xml:space="preserve">eks receive eye serial eye exams </w:t>
      </w:r>
      <w:ins w:id="50" w:author="Marsha Campbell-Yeo" w:date="2018-01-02T08:29:00Z">
        <w:r w:rsidR="00542530">
          <w:rPr>
            <w:rFonts w:ascii="Times New Roman" w:hAnsi="Times New Roman" w:cs="Times New Roman"/>
            <w:sz w:val="24"/>
            <w:szCs w:val="24"/>
          </w:rPr>
          <w:t xml:space="preserve">(sometimes as often as weekly) </w:t>
        </w:r>
      </w:ins>
      <w:r w:rsidR="00EE00D8" w:rsidRPr="00C05C58">
        <w:rPr>
          <w:rFonts w:ascii="Times New Roman" w:hAnsi="Times New Roman" w:cs="Times New Roman"/>
          <w:sz w:val="24"/>
          <w:szCs w:val="24"/>
        </w:rPr>
        <w:t>until their retina reach maturity</w:t>
      </w:r>
      <w:r w:rsidR="000B18A3" w:rsidRPr="00C05C58">
        <w:rPr>
          <w:rFonts w:ascii="Times New Roman" w:hAnsi="Times New Roman" w:cs="Times New Roman"/>
          <w:sz w:val="24"/>
          <w:szCs w:val="24"/>
        </w:rPr>
        <w:fldChar w:fldCharType="begin" w:fldLock="1"/>
      </w:r>
      <w:r w:rsidR="00353A28" w:rsidRPr="00C05C58">
        <w:rPr>
          <w:rFonts w:ascii="Times New Roman" w:hAnsi="Times New Roman" w:cs="Times New Roman"/>
          <w:sz w:val="24"/>
          <w:szCs w:val="24"/>
        </w:rPr>
        <w:instrText>ADDIN CSL_CITATION { "citationItems" : [ { "id" : "ITEM-1", "itemData" : { "DOI" : "10.1016/s0031-3955(02)00111-6", "ISBN" : "00313955", "ISSN" : "00313955", "author" : [ { "dropping-particle" : "", "family" : "Jefferies", "given" : "A", "non-dropping-particle" : "", "parse-names" : false, "suffix" : "" }, { "dropping-particle" : "", "family" : "Canadian Paediatric Society: Fetus and Newborn Committee", "given" : "", "non-dropping-particle" : "", "parse-names" : false, "suffix" : "" } ], "container-title" : "Paediatr Child Health", "id" : "ITEM-1", "issue" : "2", "issued" : { "date-parts" : [ [ "2016" ] ] }, "page" : "101-04", "title" : "Retinopathy of prematurity: An update on screening and management", "type" : "article-journal", "volume" : "21" }, "uris" : [ "http://www.mendeley.com/documents/?uuid=5829e219-92d2-42b3-9de2-e6020bc32e43" ] } ], "mendeley" : { "formattedCitation" : "&lt;sup&gt;3&lt;/sup&gt;", "plainTextFormattedCitation" : "3", "previouslyFormattedCitation" : "&lt;sup&gt;3&lt;/sup&gt;"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353A28" w:rsidRPr="00C05C58">
        <w:rPr>
          <w:rFonts w:ascii="Times New Roman" w:hAnsi="Times New Roman" w:cs="Times New Roman"/>
          <w:noProof/>
          <w:sz w:val="24"/>
          <w:szCs w:val="24"/>
          <w:vertAlign w:val="superscript"/>
        </w:rPr>
        <w:t>3</w:t>
      </w:r>
      <w:r w:rsidR="000B18A3" w:rsidRPr="00C05C58">
        <w:rPr>
          <w:rFonts w:ascii="Times New Roman" w:hAnsi="Times New Roman" w:cs="Times New Roman"/>
          <w:sz w:val="24"/>
          <w:szCs w:val="24"/>
        </w:rPr>
        <w:fldChar w:fldCharType="end"/>
      </w:r>
      <w:r w:rsidR="00345ED3" w:rsidRPr="00C05C58">
        <w:rPr>
          <w:rFonts w:ascii="Times New Roman" w:hAnsi="Times New Roman" w:cs="Times New Roman"/>
          <w:sz w:val="24"/>
          <w:szCs w:val="24"/>
        </w:rPr>
        <w:t xml:space="preserve">. This procedure </w:t>
      </w:r>
      <w:r w:rsidR="00345ED3" w:rsidRPr="00C05C58">
        <w:rPr>
          <w:rFonts w:ascii="Times New Roman" w:hAnsi="Times New Roman" w:cs="Times New Roman"/>
          <w:noProof/>
          <w:sz w:val="24"/>
          <w:szCs w:val="24"/>
        </w:rPr>
        <w:t>is widely recognized</w:t>
      </w:r>
      <w:r w:rsidR="00345ED3" w:rsidRPr="00C05C58">
        <w:rPr>
          <w:rFonts w:ascii="Times New Roman" w:hAnsi="Times New Roman" w:cs="Times New Roman"/>
          <w:sz w:val="24"/>
          <w:szCs w:val="24"/>
        </w:rPr>
        <w:t xml:space="preserve"> as being painful, with neonates showing both immediate pain </w:t>
      </w:r>
      <w:r w:rsidR="00345ED3" w:rsidRPr="00C05C58">
        <w:rPr>
          <w:rFonts w:ascii="Times New Roman" w:hAnsi="Times New Roman" w:cs="Times New Roman"/>
          <w:noProof/>
          <w:sz w:val="24"/>
          <w:szCs w:val="24"/>
        </w:rPr>
        <w:t>beha</w:t>
      </w:r>
      <w:r w:rsidR="00353A28" w:rsidRPr="00C05C58">
        <w:rPr>
          <w:rFonts w:ascii="Times New Roman" w:hAnsi="Times New Roman" w:cs="Times New Roman"/>
          <w:noProof/>
          <w:sz w:val="24"/>
          <w:szCs w:val="24"/>
        </w:rPr>
        <w:t>v</w:t>
      </w:r>
      <w:r w:rsidR="00345ED3" w:rsidRPr="00C05C58">
        <w:rPr>
          <w:rFonts w:ascii="Times New Roman" w:hAnsi="Times New Roman" w:cs="Times New Roman"/>
          <w:noProof/>
          <w:sz w:val="24"/>
          <w:szCs w:val="24"/>
        </w:rPr>
        <w:t>iors</w:t>
      </w:r>
      <w:r w:rsidR="00345ED3" w:rsidRPr="00C05C58">
        <w:rPr>
          <w:rFonts w:ascii="Times New Roman" w:hAnsi="Times New Roman" w:cs="Times New Roman"/>
          <w:sz w:val="24"/>
          <w:szCs w:val="24"/>
        </w:rPr>
        <w:t xml:space="preserve"> and prolonge</w:t>
      </w:r>
      <w:r w:rsidR="00353A28" w:rsidRPr="00C05C58">
        <w:rPr>
          <w:rFonts w:ascii="Times New Roman" w:hAnsi="Times New Roman" w:cs="Times New Roman"/>
          <w:sz w:val="24"/>
          <w:szCs w:val="24"/>
        </w:rPr>
        <w:t>dphysiological</w:t>
      </w:r>
      <w:r w:rsidR="00345ED3" w:rsidRPr="00C05C58">
        <w:rPr>
          <w:rFonts w:ascii="Times New Roman" w:hAnsi="Times New Roman" w:cs="Times New Roman"/>
          <w:sz w:val="24"/>
          <w:szCs w:val="24"/>
        </w:rPr>
        <w:t xml:space="preserve"> arousal</w:t>
      </w:r>
      <w:r w:rsidR="000B18A3" w:rsidRPr="00C05C58">
        <w:rPr>
          <w:rFonts w:ascii="Times New Roman" w:hAnsi="Times New Roman" w:cs="Times New Roman"/>
          <w:sz w:val="24"/>
          <w:szCs w:val="24"/>
        </w:rPr>
        <w:fldChar w:fldCharType="begin" w:fldLock="1"/>
      </w:r>
      <w:r w:rsidR="00353A28" w:rsidRPr="00C05C58">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"mendeley" : { "formattedCitation" : "&lt;sup&gt;4&lt;/sup&gt;", "plainTextFormattedCitation" : "4", "previouslyFormattedCitation" : "&lt;sup&gt;4&lt;/sup&gt;"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353A28" w:rsidRPr="00C05C58">
        <w:rPr>
          <w:rFonts w:ascii="Times New Roman" w:hAnsi="Times New Roman" w:cs="Times New Roman"/>
          <w:noProof/>
          <w:sz w:val="24"/>
          <w:szCs w:val="24"/>
          <w:vertAlign w:val="superscript"/>
        </w:rPr>
        <w:t>4</w:t>
      </w:r>
      <w:r w:rsidR="000B18A3" w:rsidRPr="00C05C58">
        <w:rPr>
          <w:rFonts w:ascii="Times New Roman" w:hAnsi="Times New Roman" w:cs="Times New Roman"/>
          <w:sz w:val="24"/>
          <w:szCs w:val="24"/>
        </w:rPr>
        <w:fldChar w:fldCharType="end"/>
      </w:r>
      <w:r w:rsidR="00345ED3" w:rsidRPr="00C05C58">
        <w:rPr>
          <w:rFonts w:ascii="Times New Roman" w:hAnsi="Times New Roman" w:cs="Times New Roman"/>
          <w:sz w:val="24"/>
          <w:szCs w:val="24"/>
        </w:rPr>
        <w:t>.</w:t>
      </w:r>
      <w:ins w:id="51" w:author="Marsha Campbell-Yeo" w:date="2018-01-02T08:31:00Z">
        <w:r w:rsidR="00542530">
          <w:rPr>
            <w:rFonts w:ascii="Times New Roman" w:hAnsi="Times New Roman" w:cs="Times New Roman"/>
            <w:sz w:val="24"/>
            <w:szCs w:val="24"/>
          </w:rPr>
          <w:t>RoP examinations are one of many medially indicated painful procedures that p</w:t>
        </w:r>
      </w:ins>
      <w:ins w:id="52" w:author="Marsha Campbell-Yeo" w:date="2018-01-02T08:30:00Z">
        <w:r w:rsidR="00542530" w:rsidRPr="00C05C58">
          <w:rPr>
            <w:rFonts w:ascii="Times New Roman" w:hAnsi="Times New Roman" w:cs="Times New Roman"/>
            <w:sz w:val="24"/>
            <w:szCs w:val="24"/>
          </w:rPr>
          <w:t xml:space="preserve">reterm neonates </w:t>
        </w:r>
      </w:ins>
      <w:ins w:id="53" w:author="Marsha Campbell-Yeo" w:date="2018-01-02T08:31:00Z">
        <w:r w:rsidR="00542530">
          <w:rPr>
            <w:rFonts w:ascii="Times New Roman" w:hAnsi="Times New Roman" w:cs="Times New Roman"/>
            <w:sz w:val="24"/>
            <w:szCs w:val="24"/>
          </w:rPr>
          <w:t xml:space="preserve">endure, with average exposure of up to 12 procedures per day </w:t>
        </w:r>
      </w:ins>
      <w:ins w:id="54" w:author="Marsha Campbell-Yeo" w:date="2018-01-02T08:34:00Z">
        <w:r w:rsidR="00542530">
          <w:rPr>
            <w:rFonts w:ascii="Times New Roman" w:hAnsi="Times New Roman" w:cs="Times New Roman"/>
            <w:sz w:val="24"/>
            <w:szCs w:val="24"/>
          </w:rPr>
          <w:t>during hospitalization in the Neon</w:t>
        </w:r>
      </w:ins>
      <w:ins w:id="55" w:author="Marsha Campbell-Yeo" w:date="2018-01-02T08:35:00Z">
        <w:r w:rsidR="00542530">
          <w:rPr>
            <w:rFonts w:ascii="Times New Roman" w:hAnsi="Times New Roman" w:cs="Times New Roman"/>
            <w:sz w:val="24"/>
            <w:szCs w:val="24"/>
          </w:rPr>
          <w:t>a</w:t>
        </w:r>
      </w:ins>
      <w:ins w:id="56" w:author="Marsha Campbell-Yeo" w:date="2018-01-02T08:34:00Z">
        <w:r w:rsidR="00542530">
          <w:rPr>
            <w:rFonts w:ascii="Times New Roman" w:hAnsi="Times New Roman" w:cs="Times New Roman"/>
            <w:sz w:val="24"/>
            <w:szCs w:val="24"/>
          </w:rPr>
          <w:t xml:space="preserve">tal </w:t>
        </w:r>
      </w:ins>
      <w:ins w:id="57" w:author="Marsha Campbell-Yeo" w:date="2018-01-02T08:35:00Z">
        <w:r w:rsidR="00542530">
          <w:rPr>
            <w:rFonts w:ascii="Times New Roman" w:hAnsi="Times New Roman" w:cs="Times New Roman"/>
            <w:sz w:val="24"/>
            <w:szCs w:val="24"/>
          </w:rPr>
          <w:t>intensive</w:t>
        </w:r>
      </w:ins>
      <w:ins w:id="58" w:author="Marsha Campbell-Yeo" w:date="2018-01-02T08:34:00Z">
        <w:r w:rsidR="00542530">
          <w:rPr>
            <w:rFonts w:ascii="Times New Roman" w:hAnsi="Times New Roman" w:cs="Times New Roman"/>
            <w:sz w:val="24"/>
            <w:szCs w:val="24"/>
          </w:rPr>
          <w:t xml:space="preserve"> care unit </w:t>
        </w:r>
      </w:ins>
      <w:ins w:id="59" w:author="Marsha Campbell-Yeo" w:date="2018-01-02T08:35:00Z">
        <w:r w:rsidR="00542530">
          <w:rPr>
            <w:rFonts w:ascii="Times New Roman" w:hAnsi="Times New Roman" w:cs="Times New Roman"/>
            <w:sz w:val="24"/>
            <w:szCs w:val="24"/>
          </w:rPr>
          <w:t>(NICU)</w:t>
        </w:r>
      </w:ins>
      <w:ins w:id="60" w:author="Marsha Campbell-Yeo" w:date="2018-01-02T08:31:00Z">
        <w:r w:rsidR="00542530">
          <w:rPr>
            <w:rFonts w:ascii="Times New Roman" w:hAnsi="Times New Roman" w:cs="Times New Roman"/>
            <w:sz w:val="24"/>
            <w:szCs w:val="24"/>
          </w:rPr>
          <w:t xml:space="preserve">( Cruz, 2016) . This </w:t>
        </w:r>
      </w:ins>
      <w:ins w:id="61" w:author="Marsha Campbell-Yeo" w:date="2018-01-02T08:30:00Z">
        <w:r w:rsidR="00542530">
          <w:rPr>
            <w:rFonts w:ascii="Times New Roman" w:hAnsi="Times New Roman" w:cs="Times New Roman"/>
            <w:sz w:val="24"/>
            <w:szCs w:val="24"/>
          </w:rPr>
          <w:t>highpain exposure</w:t>
        </w:r>
      </w:ins>
      <w:ins w:id="62" w:author="Marsha Campbell-Yeo" w:date="2018-01-02T08:33:00Z">
        <w:r w:rsidR="00542530">
          <w:rPr>
            <w:rFonts w:ascii="Times New Roman" w:hAnsi="Times New Roman" w:cs="Times New Roman"/>
            <w:sz w:val="24"/>
            <w:szCs w:val="24"/>
          </w:rPr>
          <w:t>has</w:t>
        </w:r>
      </w:ins>
      <w:ins w:id="63" w:author="Marsha Campbell-Yeo" w:date="2018-01-02T08:30:00Z">
        <w:r w:rsidR="00542530" w:rsidRPr="00C05C58">
          <w:rPr>
            <w:rFonts w:ascii="Times New Roman" w:hAnsi="Times New Roman" w:cs="Times New Roman"/>
            <w:noProof/>
            <w:sz w:val="24"/>
            <w:szCs w:val="24"/>
          </w:rPr>
          <w:t>been associated</w:t>
        </w:r>
        <w:r w:rsidR="00542530" w:rsidRPr="00C05C58">
          <w:rPr>
            <w:rFonts w:ascii="Times New Roman" w:hAnsi="Times New Roman" w:cs="Times New Roman"/>
            <w:sz w:val="24"/>
            <w:szCs w:val="24"/>
          </w:rPr>
          <w:t xml:space="preserve"> with numerous short and long-term </w:t>
        </w:r>
        <w:r w:rsidR="00542530" w:rsidRPr="00C05C58">
          <w:rPr>
            <w:rFonts w:ascii="Times New Roman" w:hAnsi="Times New Roman" w:cs="Times New Roman"/>
            <w:noProof/>
            <w:sz w:val="24"/>
            <w:szCs w:val="24"/>
          </w:rPr>
          <w:t>sequelae</w:t>
        </w:r>
        <w:r w:rsidR="00542530" w:rsidRPr="00C05C58">
          <w:rPr>
            <w:rFonts w:ascii="Times New Roman" w:hAnsi="Times New Roman" w:cs="Times New Roman"/>
            <w:sz w:val="24"/>
            <w:szCs w:val="24"/>
          </w:rPr>
          <w:t xml:space="preserve"> including altered cortical development and changes in response to later pain</w:t>
        </w:r>
        <w:r w:rsidR="000B18A3" w:rsidRPr="00C05C58">
          <w:rPr>
            <w:rFonts w:ascii="Times New Roman" w:hAnsi="Times New Roman" w:cs="Times New Roman"/>
            <w:sz w:val="24"/>
            <w:szCs w:val="24"/>
          </w:rPr>
          <w:fldChar w:fldCharType="begin" w:fldLock="1"/>
        </w:r>
        <w:r w:rsidR="00542530" w:rsidRPr="00C05C58">
          <w:rPr>
            <w:rFonts w:ascii="Times New Roman" w:hAnsi="Times New Roman" w:cs="Times New Roman"/>
            <w:sz w:val="24"/>
            <w:szCs w:val="24"/>
          </w:rPr>
          <w:instrText>ADDIN CSL_CITATION { "citationItems" : [ { "id" : "ITEM-1", "itemData" : { "DOI" : "10.1002/ana.22267", "ISBN" : "1531-8249 (Electronic)\n0364-5134 (Linking)", "ISSN" : "03645134", "PMID" : "22374882", "abstract" : "OBJECTIVE: Preterm infants are exposed to multiple painful procedures in the neonatal intensive care unit (NICU) during a period of rapid brain development. Our aim was to examine relationships between procedural pain in the NICU and early brain development in very preterm infants. METHODS: Infants born very preterm (N=86; 24-32 weeks gestational age) were followed prospectively from birth, and studied with magnetic resonance imaging, 3-dimensional magnetic resonance spectroscopic imaging, and diffusion tensor imaging: scan 1 early in life (median, 32.1 weeks) and scan 2 at term-equivalent age (median, 40 weeks). We calculated N-acetylaspartate to choline ratios (NAA/choline), lactate to choline ratios, average diffusivity, and white matter fractional anisotropy (FA) from up to 7 white and 4 subcortical gray matter regions of interest. Procedural pain was quantified as the number of skin-breaking events from birth to term or scan 2. Data were analyzed using generalized estimating equation modeling adjusting for clinical confounders such as illness severity, morphine exposure, brain injury, and surgery. RESULTS: After comprehensively adjusting for multiple clinical factors, greater neonatal procedural pain was associated with reduced white matter FA (beta=-0.0002, p=0.028) and reduced subcortical gray matter NAA/choline (beta=-0.0006, p=0.004). Reduced FA was predicted by early pain (before scan 1), whereas lower NAA/choline was predicted by pain exposure throughout the neonatal course, suggesting a primary and early effect on subcortical structures with secondary white matter changes. INTERPRETATION: Early procedural pain in very preterm infants may contribute to impaired brain development.", "author" : [ { "dropping-particle" : "", "family" : "Brummelte", "given" : "Susanne", "non-dropping-particle" : "", "parse-names" : false, "suffix" : "" }, { "dropping-particle" : "", "family" : "Grunau", "given" : "Ruth E.", "non-dropping-particle" : "", "parse-names" : false, "suffix" : "" }, { "dropping-particle" : "", "family" : "Chau", "given" : "Vann", "non-dropping-particle" : "", "parse-names" : false, "suffix" : "" }, { "dropping-particle" : "", "family" : "Poskitt", "given" : "Kenneth J.", "non-dropping-particle" : "", "parse-names" : false, "suffix" : "" }, { "dropping-particle" : "", "family" : "Brant", "given" : "Rollin", "non-dropping-particle" : "", "parse-names" : false, "suffix" : "" }, { "dropping-particle" : "", "family" : "Vinall", "given" : "Jillian", "non-dropping-particle" : "", "parse-names" : false, "suffix" : "" }, { "dropping-particle" : "", "family" : "Gover", "given" : "Ayala", "non-dropping-particle" : "", "parse-names" : false, "suffix" : "" }, { "dropping-particle" : "", "family" : "Synnes", "given" : "Anne R.", "non-dropping-particle" : "", "parse-names" : false, "suffix" : "" }, { "dropping-particle" : "", "family" : "Miller", "given" : "Steven P.", "non-dropping-particle" : "", "parse-names" : false, "suffix" : "" } ], "container-title" : "Annals of Neurology", "id" : "ITEM-1", "issue" : "3", "issued" : { "date-parts" : [ [ "2012" ] ] }, "page" : "385-396", "title" : "Procedural pain and brain development in premature newborns", "type" : "article-journal", "volume" : "71" }, "uris" : [ "http://www.mendeley.com/documents/?uuid=fbc0e8cb-7793-448e-91f1-10338505ce62" ] }, { "id" : "ITEM-2", "itemData" : { "DOI" : "10.1097/AJP.0000000000000114", "ISBN" : "1536-5409 (Electronic) 0749-8047 (Linking)", "ISSN" : "0749-8047", "PMID" : "24866853", "abstract" : "BACKGROUND:: Neonates cared for in neonatal intensive care units are exposed to many painful and stressful procedures, which cumulatively, could impact later neurodevelopmental outcomes. However, a systematic analysis of these effects has yet to be reported. OBJECTIVES:: The aim of this research was to review empirical studies examining the association between early neonatal pain experiences of preterm infants and the subsequent developmental outcomes of these children across different ages. METHODS:: The literature search was performed using PubMed, PsycINFO, Lilacs, and SciELO databases and included the following key words: \"pain\", \"preterm\", and \"development\". Additionally, a complementary search was performed in online journals that published pain and developmental studies to ensure all of the target studies had been found. The data were extracted according to predefined inclusion and exclusion criteria. RESULTS:: Thirteen studies were analyzed. In infants born extremely preterm (gestational age, GA&lt;/=2950% shaded blockwk) greater numbers of painful procedures were associated with delayed postnatal growth, with poor early neurodevelopment, high cortical activation, and with altered brain development. In toddlers born very preterm (GA&lt;/=3250% shaded blockwk) biobehavioral pain reactivity-recovery scores were associated with negative affectivity temperament. Furthermore, greater numbers of neonatal painful experiences were associated with a poor quality of cognitive and motor development at 1 year of age, and changes in cortical rhythmicity and cortical thickness in children at 7 years of age. CONCLUSIONS:: For infants born preterm, neonatal pain-related stress was associated with alterations in both early and in later developmental outcomes. Few longitudinal studies examined the impact of neonatal pain in the long-term development of children born preterm.", "author" : [ { "dropping-particle" : "", "family" : "Valeri", "given" : "Beatriz O.", "non-dropping-particle" : "", "parse-names" : false, "suffix" : "" }, { "dropping-particle" : "", "family" : "Holsti", "given" : "Liisa", "non-dropping-particle" : "", "parse-names" : false, "suffix" : "" }, { "dropping-particle" : "", "family" : "Linhares", "given" : "Maria B.M. M", "non-dropping-particle" : "", "parse-names" : false, "suffix" : "" } ], "container-title" : "Clinical Journal of Pain", "id" : "ITEM-2", "issue" : "4", "issued" : { "date-parts" : [ [ "2015", "4" ] ] }, "page" : "355-362", "title" : "Neonatal Pain and Developmental Outcomes in Children Born Preterm: A Systematic Review", "type" : "article-journal", "volume" : "31" }, "uris" : [ "http://www.mendeley.com/documents/?uuid=e39d72bb-d09c-4f70-a0be-10c9c9e24d15" ] } ], "mendeley" : { "formattedCitation" : "&lt;sup&gt;1,2&lt;/sup&gt;", "plainTextFormattedCitation" : "1,2", "previouslyFormattedCitation" : "&lt;sup&gt;1,2&lt;/sup&gt;"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542530" w:rsidRPr="00C05C58">
          <w:rPr>
            <w:rFonts w:ascii="Times New Roman" w:hAnsi="Times New Roman" w:cs="Times New Roman"/>
            <w:noProof/>
            <w:sz w:val="24"/>
            <w:szCs w:val="24"/>
            <w:vertAlign w:val="superscript"/>
          </w:rPr>
          <w:t>1,2</w:t>
        </w:r>
        <w:r w:rsidR="000B18A3" w:rsidRPr="00C05C58">
          <w:rPr>
            <w:rFonts w:ascii="Times New Roman" w:hAnsi="Times New Roman" w:cs="Times New Roman"/>
            <w:sz w:val="24"/>
            <w:szCs w:val="24"/>
          </w:rPr>
          <w:fldChar w:fldCharType="end"/>
        </w:r>
        <w:r w:rsidR="00542530" w:rsidRPr="00C05C58">
          <w:rPr>
            <w:rFonts w:ascii="Times New Roman" w:hAnsi="Times New Roman" w:cs="Times New Roman"/>
            <w:sz w:val="24"/>
            <w:szCs w:val="24"/>
          </w:rPr>
          <w:t xml:space="preserve">. </w:t>
        </w:r>
      </w:ins>
      <w:ins w:id="64" w:author="Marsha Campbell-Yeo" w:date="2018-01-02T08:33:00Z">
        <w:r w:rsidR="00542530">
          <w:rPr>
            <w:rFonts w:ascii="Times New Roman" w:hAnsi="Times New Roman" w:cs="Times New Roman"/>
            <w:sz w:val="24"/>
            <w:szCs w:val="24"/>
          </w:rPr>
          <w:t xml:space="preserve">Thus, </w:t>
        </w:r>
      </w:ins>
      <w:ins w:id="65" w:author="Marsha Campbell-Yeo" w:date="2018-01-02T08:35:00Z">
        <w:r w:rsidR="00542530">
          <w:rPr>
            <w:rFonts w:ascii="Times New Roman" w:hAnsi="Times New Roman" w:cs="Times New Roman"/>
            <w:sz w:val="24"/>
            <w:szCs w:val="24"/>
          </w:rPr>
          <w:t xml:space="preserve">determining optimal ways to reduce pain associated with </w:t>
        </w:r>
      </w:ins>
      <w:ins w:id="66" w:author="Marsha Campbell-Yeo" w:date="2018-01-02T08:36:00Z">
        <w:r w:rsidR="00542530">
          <w:rPr>
            <w:rFonts w:ascii="Times New Roman" w:hAnsi="Times New Roman" w:cs="Times New Roman"/>
            <w:sz w:val="24"/>
            <w:szCs w:val="24"/>
          </w:rPr>
          <w:t xml:space="preserve">painful </w:t>
        </w:r>
      </w:ins>
      <w:ins w:id="67" w:author="Marsha Campbell-Yeo" w:date="2018-01-02T08:37:00Z">
        <w:r w:rsidR="00542530">
          <w:rPr>
            <w:rFonts w:ascii="Times New Roman" w:hAnsi="Times New Roman" w:cs="Times New Roman"/>
            <w:sz w:val="24"/>
            <w:szCs w:val="24"/>
          </w:rPr>
          <w:t xml:space="preserve">medical </w:t>
        </w:r>
      </w:ins>
      <w:ins w:id="68" w:author="Marsha Campbell-Yeo" w:date="2018-01-02T08:35:00Z">
        <w:r w:rsidR="00542530">
          <w:rPr>
            <w:rFonts w:ascii="Times New Roman" w:hAnsi="Times New Roman" w:cs="Times New Roman"/>
            <w:sz w:val="24"/>
            <w:szCs w:val="24"/>
          </w:rPr>
          <w:t>procedure</w:t>
        </w:r>
      </w:ins>
      <w:ins w:id="69" w:author="Marsha Campbell-Yeo" w:date="2018-01-02T08:36:00Z">
        <w:r w:rsidR="00542530">
          <w:rPr>
            <w:rFonts w:ascii="Times New Roman" w:hAnsi="Times New Roman" w:cs="Times New Roman"/>
            <w:sz w:val="24"/>
            <w:szCs w:val="24"/>
          </w:rPr>
          <w:t>s is of outmost importance in the aim to ensure optimal outcomes f</w:t>
        </w:r>
      </w:ins>
      <w:ins w:id="70" w:author="Marsha Campbell-Yeo" w:date="2018-01-02T08:37:00Z">
        <w:r w:rsidR="00542530">
          <w:rPr>
            <w:rFonts w:ascii="Times New Roman" w:hAnsi="Times New Roman" w:cs="Times New Roman"/>
            <w:sz w:val="24"/>
            <w:szCs w:val="24"/>
          </w:rPr>
          <w:t xml:space="preserve">or these vulnerable newborns. </w:t>
        </w:r>
      </w:ins>
    </w:p>
    <w:p w:rsidR="00345ED3" w:rsidRPr="00C05C58" w:rsidRDefault="00D03BA8" w:rsidP="00E94C42">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lastRenderedPageBreak/>
        <w:t>Methods to reduce</w:t>
      </w:r>
      <w:r w:rsidR="00345ED3" w:rsidRPr="00C05C58">
        <w:rPr>
          <w:rFonts w:ascii="Times New Roman" w:hAnsi="Times New Roman" w:cs="Times New Roman"/>
          <w:sz w:val="24"/>
          <w:szCs w:val="24"/>
        </w:rPr>
        <w:t xml:space="preserve"> the pain associated with </w:t>
      </w:r>
      <w:r w:rsidR="00345ED3" w:rsidRPr="00C05C58">
        <w:rPr>
          <w:rFonts w:ascii="Times New Roman" w:hAnsi="Times New Roman" w:cs="Times New Roman"/>
          <w:noProof/>
          <w:sz w:val="24"/>
          <w:szCs w:val="24"/>
        </w:rPr>
        <w:t>RoP</w:t>
      </w:r>
      <w:r w:rsidR="00101DC0" w:rsidRPr="00C05C58">
        <w:rPr>
          <w:rFonts w:ascii="Times New Roman" w:hAnsi="Times New Roman" w:cs="Times New Roman"/>
          <w:sz w:val="24"/>
          <w:szCs w:val="24"/>
        </w:rPr>
        <w:t xml:space="preserve"> eye examination</w:t>
      </w:r>
      <w:r w:rsidRPr="00C05C58">
        <w:rPr>
          <w:rFonts w:ascii="Times New Roman" w:hAnsi="Times New Roman" w:cs="Times New Roman"/>
          <w:sz w:val="24"/>
          <w:szCs w:val="24"/>
        </w:rPr>
        <w:t>include</w:t>
      </w:r>
      <w:r w:rsidR="00345ED3" w:rsidRPr="00C05C58">
        <w:rPr>
          <w:rFonts w:ascii="Times New Roman" w:hAnsi="Times New Roman" w:cs="Times New Roman"/>
          <w:sz w:val="24"/>
          <w:szCs w:val="24"/>
        </w:rPr>
        <w:t xml:space="preserve"> pharmacological, non-pharmacological, and procedural</w:t>
      </w:r>
      <w:r w:rsidR="00353A28" w:rsidRPr="00C05C58">
        <w:rPr>
          <w:rFonts w:ascii="Times New Roman" w:hAnsi="Times New Roman" w:cs="Times New Roman"/>
          <w:sz w:val="24"/>
          <w:szCs w:val="24"/>
        </w:rPr>
        <w:t xml:space="preserve"> modification</w:t>
      </w:r>
      <w:r w:rsidR="00345ED3" w:rsidRPr="00C05C58">
        <w:rPr>
          <w:rFonts w:ascii="Times New Roman" w:hAnsi="Times New Roman" w:cs="Times New Roman"/>
          <w:sz w:val="24"/>
          <w:szCs w:val="24"/>
        </w:rPr>
        <w:t xml:space="preserve"> interventions</w:t>
      </w:r>
      <w:r w:rsidR="000B18A3" w:rsidRPr="00C05C58">
        <w:rPr>
          <w:rFonts w:ascii="Times New Roman" w:hAnsi="Times New Roman" w:cs="Times New Roman"/>
          <w:sz w:val="24"/>
          <w:szCs w:val="24"/>
        </w:rPr>
        <w:fldChar w:fldCharType="begin" w:fldLock="1"/>
      </w:r>
      <w:r w:rsidR="00353A28" w:rsidRPr="00C05C58">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"mendeley" : { "formattedCitation" : "&lt;sup&gt;4&lt;/sup&gt;", "plainTextFormattedCitation" : "4", "previouslyFormattedCitation" : "&lt;sup&gt;4&lt;/sup&gt;"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353A28" w:rsidRPr="00C05C58">
        <w:rPr>
          <w:rFonts w:ascii="Times New Roman" w:hAnsi="Times New Roman" w:cs="Times New Roman"/>
          <w:noProof/>
          <w:sz w:val="24"/>
          <w:szCs w:val="24"/>
          <w:vertAlign w:val="superscript"/>
        </w:rPr>
        <w:t>4</w:t>
      </w:r>
      <w:r w:rsidR="000B18A3" w:rsidRPr="00C05C58">
        <w:rPr>
          <w:rFonts w:ascii="Times New Roman" w:hAnsi="Times New Roman" w:cs="Times New Roman"/>
          <w:sz w:val="24"/>
          <w:szCs w:val="24"/>
        </w:rPr>
        <w:fldChar w:fldCharType="end"/>
      </w:r>
      <w:r w:rsidRPr="00C05C58">
        <w:rPr>
          <w:rFonts w:ascii="Times New Roman" w:hAnsi="Times New Roman" w:cs="Times New Roman"/>
          <w:sz w:val="24"/>
          <w:szCs w:val="24"/>
        </w:rPr>
        <w:t>. T</w:t>
      </w:r>
      <w:r w:rsidR="00345ED3" w:rsidRPr="00C05C58">
        <w:rPr>
          <w:rFonts w:ascii="Times New Roman" w:hAnsi="Times New Roman" w:cs="Times New Roman"/>
          <w:sz w:val="24"/>
          <w:szCs w:val="24"/>
        </w:rPr>
        <w:t>he plurality of approaches makes a direct comparison of all interven</w:t>
      </w:r>
      <w:r w:rsidR="00901C67" w:rsidRPr="00C05C58">
        <w:rPr>
          <w:rFonts w:ascii="Times New Roman" w:hAnsi="Times New Roman" w:cs="Times New Roman"/>
          <w:sz w:val="24"/>
          <w:szCs w:val="24"/>
        </w:rPr>
        <w:t xml:space="preserve">tions unfeasible without a </w:t>
      </w:r>
      <w:r w:rsidR="00345ED3" w:rsidRPr="00C05C58">
        <w:rPr>
          <w:rFonts w:ascii="Times New Roman" w:hAnsi="Times New Roman" w:cs="Times New Roman"/>
          <w:sz w:val="24"/>
          <w:szCs w:val="24"/>
        </w:rPr>
        <w:t>large multi-centre trial. As a result, despite the topic being the subj</w:t>
      </w:r>
      <w:r w:rsidR="00C8652D" w:rsidRPr="00C05C58">
        <w:rPr>
          <w:rFonts w:ascii="Times New Roman" w:hAnsi="Times New Roman" w:cs="Times New Roman"/>
          <w:sz w:val="24"/>
          <w:szCs w:val="24"/>
        </w:rPr>
        <w:t>ect of at least three recent</w:t>
      </w:r>
      <w:r w:rsidR="00345ED3" w:rsidRPr="00C05C58">
        <w:rPr>
          <w:rFonts w:ascii="Times New Roman" w:hAnsi="Times New Roman" w:cs="Times New Roman"/>
          <w:sz w:val="24"/>
          <w:szCs w:val="24"/>
        </w:rPr>
        <w:t xml:space="preserve"> reviews</w:t>
      </w:r>
      <w:r w:rsidR="000B18A3" w:rsidRPr="00C05C58">
        <w:rPr>
          <w:rFonts w:ascii="Times New Roman" w:hAnsi="Times New Roman" w:cs="Times New Roman"/>
          <w:sz w:val="24"/>
          <w:szCs w:val="24"/>
        </w:rPr>
        <w:fldChar w:fldCharType="begin" w:fldLock="1"/>
      </w:r>
      <w:r w:rsidR="00C8652D" w:rsidRPr="00C05C58">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"id" : "ITEM-2", "itemData" : { "DOI" : "10.1097/ANC.0b013e3181a68b48", "ISBN" : "1536-0903 (Print)\\r1536-0903 (Linking)", "ISSN" : "1536-0903", "PMID" : "19542771", "abstract" : "Retinopathy of prematurity (ROP) remains a concern for many preterm infants. Early detection and timely treatment have been shown to be effective in improving visual outcomes; moreover, it is crucial that a series of indirect ophthalmic examinations be performed until an infant is considered no longer at risk for the disease. The purpose of this systematic review is to summarize and evaluate the published evidence regarding characteristics and effectiveness of pain management interventions during the ROP examination. Implications for practice are discussed and suggestions for further research are made. Despite the general consensus that ROP examination is a painful procedure with considerable amount of discomfort, evidence shows that pain management during the ROP examination is inadequate. Although there are currently clear recommendations and guidelines for performing the ROP examination, there are no standard protocols for pharmacological and nonpharmacological pain management during the ROP examination. This is an area where much work is still needed to address the needs of the infant during this critical examination.", "author" : [ { "dropping-particle" : "", "family" : "Samra", "given" : "Haifa a", "non-dropping-particle" : "", "parse-names" : false, "suffix" : "" }, { "dropping-particle" : "", "family" : "McGrath", "given" : "Jacqueline M", "non-dropping-particle" : "", "parse-names" : false, "suffix" : "" } ], "container-title" : "Advances in neonatal care : official journal of the National Association of Neonatal Nurses", "id" : "ITEM-2", "issue" : "3", "issued" : { "date-parts" : [ [ "2009" ] ] }, "page" : "99-110", "title" : "Pain management during retinopathy of prematurity eye examinations: a systematic review.", "type" : "article-journal", "volume" : "9" }, "uris" : [ "http://www.mendeley.com/documents/?uuid=3cad0095-49e6-4159-a2f8-c6788b91cdd3" ] }, { "id" : "ITEM-3", "itemData" : { "DOI" : "10.1111/j.1651-2227.2009.01612.x", "ISBN" : "1651-2227 (Electronic)\\n0803-5253 (Linking)", "ISSN" : "08035253", "PMID" : "19958293", "abstract" : "AIM: To assess whether non-pharmacological and/or pharmacological measures lead to decreased pain during an eye examination in preterm infants. METHODS: . DESIGN: Systematic review. Subjects: Premature infants meeting the criteria for screening eye examination for retinopathy. INTERVENTION: Databases were searched through the Ovid interface. Randomized and quasi-randomized controlled trials were included. Data were assessed independently by three reviewers. MAIN OUTCOME MEASURES: Pain assessed by Premature Infant Pain Profile (PIPP) or physiological changes. RESULTS: Eight studies were included and grouped according to intervention: oral sucrose (group 1), anaesthetic eye drops (group 2) and non-pharmacological measures (group 3). For group 1, the mean PIPP score with sucrose was 1.38 (WMD) (95% CI: 0.41-2.35) lower than that of placebo (p = 0.005). For group 2, one study showed a reduction of two points on the PIPP score with topical proparacaine, whereas another showed no benefit. For group 3, developmental care improved developmental scores and salivary cortisol in one study. CONCLUSION: Sucrose reduced pain during the eye examination, whereas the efficacy of proparacaine was not consistent in the studies included. However, PIPP scores remained relatively high in all the studies; thus further research is required to delineate better pain reduction strategies.", "author" : [ { "dropping-particle" : "", "family" : "Sun", "given" : "X.", "non-dropping-particle" : "", "parse-names" : false, "suffix" : "" }, { "dropping-particle" : "", "family" : "Lemyre", "given" : "B.", "non-dropping-particle" : "", "parse-names" : false, "suffix" : "" }, { "dropping-particle" : "", "family" : "Barrowman", "given" : "N.", "non-dropping-particle" : "", "parse-names" : false, "suffix" : "" }, { "dropping-particle" : "", "family" : "O'Connor", "given" : "M.", "non-dropping-particle" : "", "parse-names" : false, "suffix" : "" } ], "container-title" : "Acta Paediatrica, International Journal of Paediatrics", "id" : "ITEM-3", "issue" : "3", "issued" : { "date-parts" : [ [ "2010" ] ] }, "page" : "329-334", "title" : "Pain management during eye examinations for retinopathy of prematurity in preterm infants: A systematic review", "type" : "article-journal", "volume" : "99" }, "uris" : [ "http://www.mendeley.com/documents/?uuid=dd674bce-b4b9-411a-bdee-48630afe0031" ] } ], "mendeley" : { "formattedCitation" : "&lt;sup&gt;4\u20136&lt;/sup&gt;", "plainTextFormattedCitation" : "4\u20136", "previouslyFormattedCitation" : "&lt;sup&gt;4\u20136&lt;/sup&gt;"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C8652D" w:rsidRPr="00C05C58">
        <w:rPr>
          <w:rFonts w:ascii="Times New Roman" w:hAnsi="Times New Roman" w:cs="Times New Roman"/>
          <w:noProof/>
          <w:sz w:val="24"/>
          <w:szCs w:val="24"/>
          <w:vertAlign w:val="superscript"/>
        </w:rPr>
        <w:t>4–6</w:t>
      </w:r>
      <w:r w:rsidR="000B18A3" w:rsidRPr="00C05C58">
        <w:rPr>
          <w:rFonts w:ascii="Times New Roman" w:hAnsi="Times New Roman" w:cs="Times New Roman"/>
          <w:sz w:val="24"/>
          <w:szCs w:val="24"/>
        </w:rPr>
        <w:fldChar w:fldCharType="end"/>
      </w:r>
      <w:r w:rsidR="00345ED3" w:rsidRPr="00C05C58">
        <w:rPr>
          <w:rFonts w:ascii="Times New Roman" w:hAnsi="Times New Roman" w:cs="Times New Roman"/>
          <w:sz w:val="24"/>
          <w:szCs w:val="24"/>
        </w:rPr>
        <w:t>, it has not been possible to provide a statistically derived estimate of the most effective treatment. The purpose of this systematic review will be to combine all existing randomized trials of pain-</w:t>
      </w:r>
      <w:r w:rsidR="00353A28" w:rsidRPr="00C05C58">
        <w:rPr>
          <w:rFonts w:ascii="Times New Roman" w:hAnsi="Times New Roman" w:cs="Times New Roman"/>
          <w:sz w:val="24"/>
          <w:szCs w:val="24"/>
        </w:rPr>
        <w:t>relieving</w:t>
      </w:r>
      <w:r w:rsidR="00345ED3" w:rsidRPr="00C05C58">
        <w:rPr>
          <w:rFonts w:ascii="Times New Roman" w:hAnsi="Times New Roman" w:cs="Times New Roman"/>
          <w:sz w:val="24"/>
          <w:szCs w:val="24"/>
        </w:rPr>
        <w:t xml:space="preserve"> interventions for </w:t>
      </w:r>
      <w:r w:rsidR="00345ED3" w:rsidRPr="00C05C58">
        <w:rPr>
          <w:rFonts w:ascii="Times New Roman" w:hAnsi="Times New Roman" w:cs="Times New Roman"/>
          <w:noProof/>
          <w:sz w:val="24"/>
          <w:szCs w:val="24"/>
        </w:rPr>
        <w:t>RoP</w:t>
      </w:r>
      <w:r w:rsidR="00345ED3" w:rsidRPr="00C05C58">
        <w:rPr>
          <w:rFonts w:ascii="Times New Roman" w:hAnsi="Times New Roman" w:cs="Times New Roman"/>
          <w:sz w:val="24"/>
          <w:szCs w:val="24"/>
        </w:rPr>
        <w:t xml:space="preserve"> exams using network meta-analysis </w:t>
      </w:r>
      <w:r w:rsidR="00345ED3" w:rsidRPr="00C05C58">
        <w:rPr>
          <w:rFonts w:ascii="Times New Roman" w:hAnsi="Times New Roman" w:cs="Times New Roman"/>
          <w:noProof/>
          <w:sz w:val="24"/>
          <w:szCs w:val="24"/>
        </w:rPr>
        <w:t>to</w:t>
      </w:r>
      <w:r w:rsidR="00345ED3" w:rsidRPr="00C05C58">
        <w:rPr>
          <w:rFonts w:ascii="Times New Roman" w:hAnsi="Times New Roman" w:cs="Times New Roman"/>
          <w:sz w:val="24"/>
          <w:szCs w:val="24"/>
        </w:rPr>
        <w:t xml:space="preserve"> allow for comparison of direct and indirect evidence.</w:t>
      </w:r>
    </w:p>
    <w:p w:rsidR="00D6743E" w:rsidRPr="00C05C58" w:rsidRDefault="00D6743E" w:rsidP="00F61E3A">
      <w:pPr>
        <w:spacing w:line="480" w:lineRule="auto"/>
        <w:jc w:val="center"/>
        <w:rPr>
          <w:rFonts w:ascii="Times New Roman" w:hAnsi="Times New Roman" w:cs="Times New Roman"/>
          <w:b/>
          <w:sz w:val="24"/>
          <w:szCs w:val="24"/>
        </w:rPr>
      </w:pPr>
      <w:commentRangeStart w:id="71"/>
      <w:r w:rsidRPr="00C05C58">
        <w:rPr>
          <w:rFonts w:ascii="Times New Roman" w:hAnsi="Times New Roman" w:cs="Times New Roman"/>
          <w:b/>
          <w:sz w:val="24"/>
          <w:szCs w:val="24"/>
        </w:rPr>
        <w:t>Objectives</w:t>
      </w:r>
    </w:p>
    <w:p w:rsidR="00D6743E" w:rsidRPr="00C05C58" w:rsidRDefault="00D6743E" w:rsidP="00F61E3A">
      <w:pPr>
        <w:spacing w:line="480" w:lineRule="auto"/>
        <w:rPr>
          <w:rFonts w:ascii="Times New Roman" w:hAnsi="Times New Roman" w:cs="Times New Roman"/>
          <w:sz w:val="24"/>
          <w:szCs w:val="24"/>
        </w:rPr>
      </w:pPr>
      <w:r w:rsidRPr="00C05C58">
        <w:rPr>
          <w:rFonts w:ascii="Times New Roman" w:hAnsi="Times New Roman" w:cs="Times New Roman"/>
          <w:sz w:val="24"/>
          <w:szCs w:val="24"/>
        </w:rPr>
        <w:t xml:space="preserve">To conduct a systematic review and network meta-analysis comparing all available pain-relieving strategies for </w:t>
      </w:r>
      <w:r w:rsidRPr="00C05C58">
        <w:rPr>
          <w:rFonts w:ascii="Times New Roman" w:hAnsi="Times New Roman" w:cs="Times New Roman"/>
          <w:noProof/>
          <w:sz w:val="24"/>
          <w:szCs w:val="24"/>
        </w:rPr>
        <w:t>RoP</w:t>
      </w:r>
      <w:r w:rsidRPr="00C05C58">
        <w:rPr>
          <w:rFonts w:ascii="Times New Roman" w:hAnsi="Times New Roman" w:cs="Times New Roman"/>
          <w:sz w:val="24"/>
          <w:szCs w:val="24"/>
        </w:rPr>
        <w:t xml:space="preserve"> eye examinations.</w:t>
      </w:r>
    </w:p>
    <w:commentRangeEnd w:id="71"/>
    <w:p w:rsidR="000455A7" w:rsidRPr="00C05C58" w:rsidRDefault="001940CD" w:rsidP="00F61E3A">
      <w:pPr>
        <w:spacing w:line="480" w:lineRule="auto"/>
        <w:jc w:val="center"/>
        <w:rPr>
          <w:rFonts w:ascii="Times New Roman" w:hAnsi="Times New Roman" w:cs="Times New Roman"/>
          <w:b/>
          <w:sz w:val="24"/>
          <w:szCs w:val="24"/>
        </w:rPr>
      </w:pPr>
      <w:r>
        <w:rPr>
          <w:rStyle w:val="CommentReference"/>
        </w:rPr>
        <w:commentReference w:id="71"/>
      </w:r>
      <w:r w:rsidR="000455A7" w:rsidRPr="00C05C58">
        <w:rPr>
          <w:rFonts w:ascii="Times New Roman" w:hAnsi="Times New Roman" w:cs="Times New Roman"/>
          <w:b/>
          <w:sz w:val="24"/>
          <w:szCs w:val="24"/>
        </w:rPr>
        <w:t>Methods</w:t>
      </w:r>
    </w:p>
    <w:p w:rsidR="000455A7" w:rsidRPr="00C05C58" w:rsidRDefault="000455A7"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Study Design</w:t>
      </w:r>
    </w:p>
    <w:p w:rsidR="000455A7" w:rsidRPr="00C05C58" w:rsidRDefault="00D03BA8" w:rsidP="00E94C42">
      <w:pPr>
        <w:spacing w:line="480" w:lineRule="auto"/>
        <w:ind w:firstLine="720"/>
        <w:rPr>
          <w:rFonts w:ascii="Times New Roman" w:hAnsi="Times New Roman" w:cs="Times New Roman"/>
          <w:b/>
          <w:sz w:val="24"/>
          <w:szCs w:val="24"/>
        </w:rPr>
      </w:pPr>
      <w:r w:rsidRPr="00C05C58">
        <w:rPr>
          <w:rFonts w:ascii="Times New Roman" w:hAnsi="Times New Roman" w:cs="Times New Roman"/>
          <w:sz w:val="24"/>
          <w:szCs w:val="24"/>
        </w:rPr>
        <w:t>S</w:t>
      </w:r>
      <w:r w:rsidR="000455A7" w:rsidRPr="00C05C58">
        <w:rPr>
          <w:rFonts w:ascii="Times New Roman" w:hAnsi="Times New Roman" w:cs="Times New Roman"/>
          <w:sz w:val="24"/>
          <w:szCs w:val="24"/>
        </w:rPr>
        <w:t>ystematic review with</w:t>
      </w:r>
      <w:r w:rsidR="002D0A05" w:rsidRPr="00C05C58">
        <w:rPr>
          <w:rFonts w:ascii="Times New Roman" w:hAnsi="Times New Roman" w:cs="Times New Roman"/>
          <w:sz w:val="24"/>
          <w:szCs w:val="24"/>
        </w:rPr>
        <w:t xml:space="preserve"> Bayesian</w:t>
      </w:r>
      <w:r w:rsidR="000455A7" w:rsidRPr="00C05C58">
        <w:rPr>
          <w:rFonts w:ascii="Times New Roman" w:hAnsi="Times New Roman" w:cs="Times New Roman"/>
          <w:sz w:val="24"/>
          <w:szCs w:val="24"/>
        </w:rPr>
        <w:t xml:space="preserve"> network meta-analysis usin</w:t>
      </w:r>
      <w:r w:rsidRPr="00C05C58">
        <w:rPr>
          <w:rFonts w:ascii="Times New Roman" w:hAnsi="Times New Roman" w:cs="Times New Roman"/>
          <w:sz w:val="24"/>
          <w:szCs w:val="24"/>
        </w:rPr>
        <w:t>g</w:t>
      </w:r>
      <w:r w:rsidR="002D0A05" w:rsidRPr="00C05C58">
        <w:rPr>
          <w:rFonts w:ascii="Times New Roman" w:hAnsi="Times New Roman" w:cs="Times New Roman"/>
          <w:sz w:val="24"/>
          <w:szCs w:val="24"/>
        </w:rPr>
        <w:t xml:space="preserve"> the gemtc package in R for statistics</w:t>
      </w:r>
      <w:r w:rsidR="000B18A3" w:rsidRPr="00C05C58">
        <w:rPr>
          <w:rFonts w:ascii="Times New Roman" w:hAnsi="Times New Roman" w:cs="Times New Roman"/>
          <w:sz w:val="24"/>
          <w:szCs w:val="24"/>
        </w:rPr>
        <w:fldChar w:fldCharType="begin" w:fldLock="1"/>
      </w:r>
      <w:r w:rsidR="002D0A05" w:rsidRPr="00C05C58">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"2015" ] ] }, "publisher" : "R Foundation for Statistical Computing", "title" : "R: A language and environment for statistical computing", "type" : "article" }, "uris" : [ "http://www.mendeley.com/documents/?uuid=5a1895d9-96b7-417c-b83c-20da769fabd5" ] }, { "id" : "ITEM-2", "itemData" : { "DOI" : "10.1002/jrsm.1054", "ISBN" : "17592879", "ISSN" : "17592879", "PMID" : "26053422", "abstract" : "Mixed treatment comparison (MTC) (also called network meta-analysis) is an extension of traditional meta-analysis to allow the simultaneous pooling of data from clinical trials comparing more than two treatment options. Typically, MTCs are performed using general-purpose Markov chain Monte Carlo software such as WinBUGS, requiring a model and data to be specified using a specific syntax. It would be preferable if, for the most common cases, both could be derived from a well-structured data file that can be easily checked for errors. Automation is particularly valuable for simulation studies in which the large number of MTCs that have to be estimated may preclude manual model specification and analysis. Moreover, automated model generation raises issues that provide additional insight into the nature of MTC. We present a method for the automated generation of Bayesian homogeneous variance random effects consistency models, including the choice of basic parameters and trial baselines, priors, and starting values for the Markov chain(s). We validate our method against the results of five published MTCs. The method is implemented in freely available open source software. This means that performing an MTC no longer requires manually writing a statistical model. This reduces time and effort, and facilitates error checking of the dataset. Copyright \u00a9 2012 John Wiley &amp; Sons, Ltd.", "author" : [ { "dropping-particle" : "", "family" : "Valkenhoef", "given" : "Gert", "non-dropping-particle" : "van", "parse-names" : false, "suffix" : "" }, { "dropping-particle" : "", "family" : "Lu", "given" : "Guobing", "non-dropping-particle" : "", "parse-names" : false, "suffix" : "" }, { "dropping-particle" : "", "family" : "Brock", "given" : "Bert", "non-dropping-particle" : "de", "parse-names" : false, "suffix" : "" }, { "dropping-particle" : "", "family" : "Hillege", "given" : "Hans", "non-dropping-particle" : "", "parse-names" : false, "suffix" : "" }, { "dropping-particle" : "", "family" : "Ades", "given" : "A. E.", "non-dropping-particle" : "", "parse-names" : false, "suffix" : "" }, { "dropping-particle" : "", "family" : "Welton", "given" : "Nicky J.", "non-dropping-particle" : "", "parse-names" : false, "suffix" : "" } ], "container-title" : "Research Synthesis Methods", "id" : "ITEM-2", "issue" : "4", "issued" : { "date-parts" : [ [ "2012" ] ] }, "page" : "285-299", "title" : "Automating network meta-analysis", "type" : "article-journal", "volume" : "3" }, "uris" : [ "http://www.mendeley.com/documents/?uuid=be4518b9-901d-4555-aefa-077b79c5276e" ] } ], "mendeley" : { "formattedCitation" : "&lt;sup&gt;7,8&lt;/sup&gt;", "plainTextFormattedCitation" : "7,8", "previouslyFormattedCitation" : "&lt;sup&gt;7,8&lt;/sup&gt;" }, "properties" : { "noteIndex" : 5 }, "schema" : "https://github.com/citation-style-language/schema/raw/master/csl-citation.json" }</w:instrText>
      </w:r>
      <w:r w:rsidR="000B18A3" w:rsidRPr="00C05C58">
        <w:rPr>
          <w:rFonts w:ascii="Times New Roman" w:hAnsi="Times New Roman" w:cs="Times New Roman"/>
          <w:sz w:val="24"/>
          <w:szCs w:val="24"/>
        </w:rPr>
        <w:fldChar w:fldCharType="separate"/>
      </w:r>
      <w:r w:rsidR="002D0A05" w:rsidRPr="00C05C58">
        <w:rPr>
          <w:rFonts w:ascii="Times New Roman" w:hAnsi="Times New Roman" w:cs="Times New Roman"/>
          <w:noProof/>
          <w:sz w:val="24"/>
          <w:szCs w:val="24"/>
          <w:vertAlign w:val="superscript"/>
        </w:rPr>
        <w:t>7,8</w:t>
      </w:r>
      <w:r w:rsidR="000B18A3" w:rsidRPr="00C05C58">
        <w:rPr>
          <w:rFonts w:ascii="Times New Roman" w:hAnsi="Times New Roman" w:cs="Times New Roman"/>
          <w:sz w:val="24"/>
          <w:szCs w:val="24"/>
        </w:rPr>
        <w:fldChar w:fldCharType="end"/>
      </w:r>
      <w:r w:rsidR="000455A7" w:rsidRPr="00C05C58">
        <w:rPr>
          <w:rFonts w:ascii="Times New Roman" w:hAnsi="Times New Roman" w:cs="Times New Roman"/>
          <w:sz w:val="24"/>
          <w:szCs w:val="24"/>
        </w:rPr>
        <w:t>. A pre-</w:t>
      </w:r>
      <w:r w:rsidR="000455A7" w:rsidRPr="00C05C58">
        <w:rPr>
          <w:rFonts w:ascii="Times New Roman" w:hAnsi="Times New Roman" w:cs="Times New Roman"/>
          <w:noProof/>
          <w:sz w:val="24"/>
          <w:szCs w:val="24"/>
        </w:rPr>
        <w:t>specified</w:t>
      </w:r>
      <w:r w:rsidR="000455A7" w:rsidRPr="00C05C58">
        <w:rPr>
          <w:rFonts w:ascii="Times New Roman" w:hAnsi="Times New Roman" w:cs="Times New Roman"/>
          <w:sz w:val="24"/>
          <w:szCs w:val="24"/>
        </w:rPr>
        <w:t xml:space="preserve"> </w:t>
      </w:r>
      <w:proofErr w:type="spellStart"/>
      <w:r w:rsidR="000455A7" w:rsidRPr="00C05C58">
        <w:rPr>
          <w:rFonts w:ascii="Times New Roman" w:hAnsi="Times New Roman" w:cs="Times New Roman"/>
          <w:sz w:val="24"/>
          <w:szCs w:val="24"/>
        </w:rPr>
        <w:t>protocol</w:t>
      </w:r>
      <w:r w:rsidR="00353A28" w:rsidRPr="00C05C58">
        <w:rPr>
          <w:rFonts w:ascii="Times New Roman" w:hAnsi="Times New Roman" w:cs="Times New Roman"/>
          <w:noProof/>
          <w:sz w:val="24"/>
          <w:szCs w:val="24"/>
        </w:rPr>
        <w:t>was</w:t>
      </w:r>
      <w:proofErr w:type="spellEnd"/>
      <w:r w:rsidR="00353A28" w:rsidRPr="00C05C58">
        <w:rPr>
          <w:rFonts w:ascii="Times New Roman" w:hAnsi="Times New Roman" w:cs="Times New Roman"/>
          <w:noProof/>
          <w:sz w:val="24"/>
          <w:szCs w:val="24"/>
        </w:rPr>
        <w:t xml:space="preserve"> followed</w:t>
      </w:r>
      <w:r w:rsidR="00353A28" w:rsidRPr="00C05C58">
        <w:rPr>
          <w:rFonts w:ascii="Times New Roman" w:hAnsi="Times New Roman" w:cs="Times New Roman"/>
          <w:sz w:val="24"/>
          <w:szCs w:val="24"/>
        </w:rPr>
        <w:t xml:space="preserve"> (PROSPERO </w:t>
      </w:r>
      <w:r w:rsidR="00353A28" w:rsidRPr="00C05C58">
        <w:rPr>
          <w:rFonts w:ascii="Times New Roman" w:hAnsi="Times New Roman" w:cs="Times New Roman"/>
          <w:noProof/>
          <w:sz w:val="24"/>
          <w:szCs w:val="24"/>
        </w:rPr>
        <w:t>2017:CRD42017058231)</w:t>
      </w:r>
      <w:r w:rsidR="000455A7" w:rsidRPr="00C05C58">
        <w:rPr>
          <w:rFonts w:ascii="Times New Roman" w:hAnsi="Times New Roman" w:cs="Times New Roman"/>
          <w:noProof/>
          <w:sz w:val="24"/>
          <w:szCs w:val="24"/>
        </w:rPr>
        <w:t>.</w:t>
      </w:r>
      <w:ins w:id="72" w:author="souvik mitra" w:date="2018-01-10T19:41:00Z">
        <w:r w:rsidR="001B6BD5">
          <w:rPr>
            <w:rFonts w:ascii="Times New Roman" w:hAnsi="Times New Roman" w:cs="Times New Roman"/>
            <w:noProof/>
            <w:sz w:val="24"/>
            <w:szCs w:val="24"/>
          </w:rPr>
          <w:t>(supplement_)</w:t>
        </w:r>
      </w:ins>
    </w:p>
    <w:p w:rsidR="000455A7" w:rsidRPr="00C05C58" w:rsidRDefault="000455A7"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Search Strategy and Selection Criteria</w:t>
      </w:r>
    </w:p>
    <w:p w:rsidR="000455A7" w:rsidRPr="00C05C58" w:rsidRDefault="000455A7" w:rsidP="00E94C42">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 xml:space="preserve">A database search </w:t>
      </w:r>
      <w:r w:rsidRPr="00C05C58">
        <w:rPr>
          <w:rFonts w:ascii="Times New Roman" w:hAnsi="Times New Roman" w:cs="Times New Roman"/>
          <w:noProof/>
          <w:sz w:val="24"/>
          <w:szCs w:val="24"/>
        </w:rPr>
        <w:t>was conducted</w:t>
      </w:r>
      <w:r w:rsidRPr="00C05C58">
        <w:rPr>
          <w:rFonts w:ascii="Times New Roman" w:hAnsi="Times New Roman" w:cs="Times New Roman"/>
          <w:sz w:val="24"/>
          <w:szCs w:val="24"/>
        </w:rPr>
        <w:t xml:space="preserve"> </w:t>
      </w:r>
      <w:del w:id="73" w:author="souvik mitra" w:date="2018-01-10T19:41:00Z">
        <w:r w:rsidRPr="00C05C58" w:rsidDel="001B6BD5">
          <w:rPr>
            <w:rFonts w:ascii="Times New Roman" w:hAnsi="Times New Roman" w:cs="Times New Roman"/>
            <w:sz w:val="24"/>
            <w:szCs w:val="24"/>
          </w:rPr>
          <w:delText xml:space="preserve">and </w:delText>
        </w:r>
      </w:del>
      <w:ins w:id="74" w:author="souvik mitra" w:date="2018-01-10T19:41:00Z">
        <w:r w:rsidR="001B6BD5">
          <w:rPr>
            <w:rFonts w:ascii="Times New Roman" w:hAnsi="Times New Roman" w:cs="Times New Roman"/>
            <w:sz w:val="24"/>
            <w:szCs w:val="24"/>
          </w:rPr>
          <w:t>in</w:t>
        </w:r>
        <w:r w:rsidR="001B6BD5" w:rsidRPr="00C05C58">
          <w:rPr>
            <w:rFonts w:ascii="Times New Roman" w:hAnsi="Times New Roman" w:cs="Times New Roman"/>
            <w:sz w:val="24"/>
            <w:szCs w:val="24"/>
          </w:rPr>
          <w:t xml:space="preserve"> </w:t>
        </w:r>
      </w:ins>
      <w:r w:rsidR="002D0A05" w:rsidRPr="00C05C58">
        <w:rPr>
          <w:rFonts w:ascii="Times New Roman" w:hAnsi="Times New Roman" w:cs="Times New Roman"/>
          <w:noProof/>
          <w:sz w:val="24"/>
          <w:szCs w:val="24"/>
        </w:rPr>
        <w:t>July</w:t>
      </w:r>
      <w:r w:rsidRPr="00C05C58">
        <w:rPr>
          <w:rFonts w:ascii="Times New Roman" w:hAnsi="Times New Roman" w:cs="Times New Roman"/>
          <w:sz w:val="24"/>
          <w:szCs w:val="24"/>
        </w:rPr>
        <w:t xml:space="preserve"> 2017. The search strategy was developed in partnership with</w:t>
      </w:r>
      <w:r w:rsidR="002D0A05" w:rsidRPr="00C05C58">
        <w:rPr>
          <w:rFonts w:ascii="Times New Roman" w:hAnsi="Times New Roman" w:cs="Times New Roman"/>
          <w:sz w:val="24"/>
          <w:szCs w:val="24"/>
        </w:rPr>
        <w:t xml:space="preserve"> a</w:t>
      </w:r>
      <w:r w:rsidRPr="00C05C58">
        <w:rPr>
          <w:rFonts w:ascii="Times New Roman" w:hAnsi="Times New Roman" w:cs="Times New Roman"/>
          <w:sz w:val="24"/>
          <w:szCs w:val="24"/>
        </w:rPr>
        <w:t xml:space="preserve"> library professional and included searche</w:t>
      </w:r>
      <w:r w:rsidR="00F272B0" w:rsidRPr="00C05C58">
        <w:rPr>
          <w:rFonts w:ascii="Times New Roman" w:hAnsi="Times New Roman" w:cs="Times New Roman"/>
          <w:sz w:val="24"/>
          <w:szCs w:val="24"/>
        </w:rPr>
        <w:t>s of the Cochrane Library Centr</w:t>
      </w:r>
      <w:r w:rsidRPr="00C05C58">
        <w:rPr>
          <w:rFonts w:ascii="Times New Roman" w:hAnsi="Times New Roman" w:cs="Times New Roman"/>
          <w:sz w:val="24"/>
          <w:szCs w:val="24"/>
        </w:rPr>
        <w:t>al Registry of Controlled Trials</w:t>
      </w:r>
      <w:r w:rsidR="00353A28" w:rsidRPr="00C05C58">
        <w:rPr>
          <w:rFonts w:ascii="Times New Roman" w:hAnsi="Times New Roman" w:cs="Times New Roman"/>
          <w:sz w:val="24"/>
          <w:szCs w:val="24"/>
        </w:rPr>
        <w:t xml:space="preserve"> (1966-present)</w:t>
      </w:r>
      <w:r w:rsidRPr="00C05C58">
        <w:rPr>
          <w:rFonts w:ascii="Times New Roman" w:hAnsi="Times New Roman" w:cs="Times New Roman"/>
          <w:sz w:val="24"/>
          <w:szCs w:val="24"/>
        </w:rPr>
        <w:t>, MEDLINE</w:t>
      </w:r>
      <w:r w:rsidR="00353A28" w:rsidRPr="00C05C58">
        <w:rPr>
          <w:rFonts w:ascii="Times New Roman" w:hAnsi="Times New Roman" w:cs="Times New Roman"/>
          <w:sz w:val="24"/>
          <w:szCs w:val="24"/>
        </w:rPr>
        <w:t xml:space="preserve"> (1946-present)</w:t>
      </w:r>
      <w:r w:rsidRPr="00C05C58">
        <w:rPr>
          <w:rFonts w:ascii="Times New Roman" w:hAnsi="Times New Roman" w:cs="Times New Roman"/>
          <w:sz w:val="24"/>
          <w:szCs w:val="24"/>
        </w:rPr>
        <w:t>, Embase</w:t>
      </w:r>
      <w:r w:rsidR="00353A28" w:rsidRPr="00C05C58">
        <w:rPr>
          <w:rFonts w:ascii="Times New Roman" w:hAnsi="Times New Roman" w:cs="Times New Roman"/>
          <w:sz w:val="24"/>
          <w:szCs w:val="24"/>
        </w:rPr>
        <w:t xml:space="preserve"> (1974-present)</w:t>
      </w:r>
      <w:r w:rsidRPr="00C05C58">
        <w:rPr>
          <w:rFonts w:ascii="Times New Roman" w:hAnsi="Times New Roman" w:cs="Times New Roman"/>
          <w:sz w:val="24"/>
          <w:szCs w:val="24"/>
        </w:rPr>
        <w:t>, and Web of Science</w:t>
      </w:r>
      <w:r w:rsidR="00353A28" w:rsidRPr="00C05C58">
        <w:rPr>
          <w:rFonts w:ascii="Times New Roman" w:hAnsi="Times New Roman" w:cs="Times New Roman"/>
          <w:sz w:val="24"/>
          <w:szCs w:val="24"/>
        </w:rPr>
        <w:t xml:space="preserve"> (1900-present)</w:t>
      </w:r>
      <w:r w:rsidR="00160550" w:rsidRPr="00C05C58">
        <w:rPr>
          <w:rFonts w:ascii="Times New Roman" w:hAnsi="Times New Roman" w:cs="Times New Roman"/>
          <w:sz w:val="24"/>
          <w:szCs w:val="24"/>
        </w:rPr>
        <w:t xml:space="preserve"> (See supplementary material for MEDLINE strategy)</w:t>
      </w:r>
      <w:r w:rsidR="00EB0842" w:rsidRPr="00C05C58">
        <w:rPr>
          <w:rFonts w:ascii="Times New Roman" w:hAnsi="Times New Roman" w:cs="Times New Roman"/>
          <w:sz w:val="24"/>
          <w:szCs w:val="24"/>
        </w:rPr>
        <w:t xml:space="preserve">. </w:t>
      </w:r>
      <w:r w:rsidR="00353A28" w:rsidRPr="00C05C58">
        <w:rPr>
          <w:rFonts w:ascii="Times New Roman" w:hAnsi="Times New Roman" w:cs="Times New Roman"/>
          <w:sz w:val="24"/>
          <w:szCs w:val="24"/>
        </w:rPr>
        <w:lastRenderedPageBreak/>
        <w:t>Eligible</w:t>
      </w:r>
      <w:r w:rsidRPr="00C05C58">
        <w:rPr>
          <w:rFonts w:ascii="Times New Roman" w:hAnsi="Times New Roman" w:cs="Times New Roman"/>
          <w:sz w:val="24"/>
          <w:szCs w:val="24"/>
        </w:rPr>
        <w:t xml:space="preserve"> trials designs included randomized clinical trials comparing at least two pain-relieving strategies for ROP eye exams conducted in preterm neonates.</w:t>
      </w:r>
    </w:p>
    <w:p w:rsidR="000455A7" w:rsidRPr="00C05C58" w:rsidRDefault="000455A7"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Study Selection and Data Extraction</w:t>
      </w:r>
    </w:p>
    <w:p w:rsidR="000455A7" w:rsidRPr="00C05C58" w:rsidRDefault="000455A7" w:rsidP="00E94C42">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 xml:space="preserve">Parallel group and cross-over designs </w:t>
      </w:r>
      <w:r w:rsidRPr="00C05C58">
        <w:rPr>
          <w:rFonts w:ascii="Times New Roman" w:hAnsi="Times New Roman" w:cs="Times New Roman"/>
          <w:noProof/>
          <w:sz w:val="24"/>
          <w:szCs w:val="24"/>
        </w:rPr>
        <w:t>were included</w:t>
      </w:r>
      <w:r w:rsidRPr="00C05C58">
        <w:rPr>
          <w:rFonts w:ascii="Times New Roman" w:hAnsi="Times New Roman" w:cs="Times New Roman"/>
          <w:sz w:val="24"/>
          <w:szCs w:val="24"/>
        </w:rPr>
        <w:t xml:space="preserve">. </w:t>
      </w:r>
      <w:r w:rsidR="00353A28" w:rsidRPr="00C05C58">
        <w:rPr>
          <w:rFonts w:ascii="Times New Roman" w:hAnsi="Times New Roman" w:cs="Times New Roman"/>
          <w:noProof/>
          <w:sz w:val="24"/>
          <w:szCs w:val="24"/>
        </w:rPr>
        <w:t>Eligible</w:t>
      </w:r>
      <w:r w:rsidRPr="00C05C58">
        <w:rPr>
          <w:rFonts w:ascii="Times New Roman" w:hAnsi="Times New Roman" w:cs="Times New Roman"/>
          <w:noProof/>
          <w:sz w:val="24"/>
          <w:szCs w:val="24"/>
        </w:rPr>
        <w:t xml:space="preserve"> interventions incl</w:t>
      </w:r>
      <w:r w:rsidR="00353A28" w:rsidRPr="00C05C58">
        <w:rPr>
          <w:rFonts w:ascii="Times New Roman" w:hAnsi="Times New Roman" w:cs="Times New Roman"/>
          <w:noProof/>
          <w:sz w:val="24"/>
          <w:szCs w:val="24"/>
        </w:rPr>
        <w:t>uded those that were intended</w:t>
      </w:r>
      <w:r w:rsidRPr="00C05C58">
        <w:rPr>
          <w:rFonts w:ascii="Times New Roman" w:hAnsi="Times New Roman" w:cs="Times New Roman"/>
          <w:noProof/>
          <w:sz w:val="24"/>
          <w:szCs w:val="24"/>
        </w:rPr>
        <w:t xml:space="preserve"> to provide pain relief and could include pharmacological (e.g. sucrose), non-pharmacological (e.g. </w:t>
      </w:r>
      <w:r w:rsidR="00E94C42" w:rsidRPr="00C05C58">
        <w:rPr>
          <w:rFonts w:ascii="Times New Roman" w:hAnsi="Times New Roman" w:cs="Times New Roman"/>
          <w:noProof/>
          <w:sz w:val="24"/>
          <w:szCs w:val="24"/>
        </w:rPr>
        <w:t xml:space="preserve">non-nutritive sucking), </w:t>
      </w:r>
      <w:r w:rsidRPr="00C05C58">
        <w:rPr>
          <w:rFonts w:ascii="Times New Roman" w:hAnsi="Times New Roman" w:cs="Times New Roman"/>
          <w:noProof/>
          <w:sz w:val="24"/>
          <w:szCs w:val="24"/>
        </w:rPr>
        <w:t>combined interventions</w:t>
      </w:r>
      <w:r w:rsidR="00032EC6" w:rsidRPr="00C05C58">
        <w:rPr>
          <w:rFonts w:ascii="Times New Roman" w:hAnsi="Times New Roman" w:cs="Times New Roman"/>
          <w:noProof/>
          <w:sz w:val="24"/>
          <w:szCs w:val="24"/>
        </w:rPr>
        <w:t>, or procedural modifications.</w:t>
      </w:r>
    </w:p>
    <w:p w:rsidR="000455A7" w:rsidRPr="00C05C58" w:rsidRDefault="000455A7" w:rsidP="0005278E">
      <w:pPr>
        <w:spacing w:line="480" w:lineRule="auto"/>
        <w:ind w:firstLine="720"/>
        <w:rPr>
          <w:rFonts w:ascii="Times New Roman" w:hAnsi="Times New Roman" w:cs="Times New Roman"/>
          <w:sz w:val="24"/>
          <w:szCs w:val="24"/>
        </w:rPr>
      </w:pPr>
      <w:bookmarkStart w:id="75" w:name="_Hlk480201931"/>
      <w:r w:rsidRPr="00C05C58">
        <w:rPr>
          <w:rFonts w:ascii="Times New Roman" w:hAnsi="Times New Roman" w:cs="Times New Roman"/>
          <w:sz w:val="24"/>
          <w:szCs w:val="24"/>
        </w:rPr>
        <w:t xml:space="preserve">Abstract and title screen, full-text screening, and data </w:t>
      </w:r>
      <w:r w:rsidRPr="00C05C58">
        <w:rPr>
          <w:rFonts w:ascii="Times New Roman" w:hAnsi="Times New Roman" w:cs="Times New Roman"/>
          <w:noProof/>
          <w:sz w:val="24"/>
          <w:szCs w:val="24"/>
        </w:rPr>
        <w:t>extraction</w:t>
      </w:r>
      <w:del w:id="76" w:author="Chris Cameron" w:date="2017-05-10T22:06:00Z">
        <w:r w:rsidRPr="00C05C58" w:rsidDel="005307AC">
          <w:rPr>
            <w:rFonts w:ascii="Times New Roman" w:hAnsi="Times New Roman" w:cs="Times New Roman"/>
            <w:noProof/>
            <w:sz w:val="24"/>
            <w:szCs w:val="24"/>
          </w:rPr>
          <w:delText>,</w:delText>
        </w:r>
      </w:del>
      <w:r w:rsidRPr="00C05C58">
        <w:rPr>
          <w:rFonts w:ascii="Times New Roman" w:hAnsi="Times New Roman" w:cs="Times New Roman"/>
          <w:sz w:val="24"/>
          <w:szCs w:val="24"/>
        </w:rPr>
        <w:t xml:space="preserve"> were conducted independently by two reviewers using Covidence</w:t>
      </w:r>
      <w:r w:rsidR="000B18A3" w:rsidRPr="00C05C58">
        <w:rPr>
          <w:rFonts w:ascii="Times New Roman" w:hAnsi="Times New Roman" w:cs="Times New Roman"/>
          <w:sz w:val="24"/>
          <w:szCs w:val="24"/>
        </w:rPr>
        <w:fldChar w:fldCharType="begin" w:fldLock="1"/>
      </w:r>
      <w:r w:rsidR="002D0A05" w:rsidRPr="00C05C58">
        <w:rPr>
          <w:rFonts w:ascii="Times New Roman" w:hAnsi="Times New Roman" w:cs="Times New Roman"/>
          <w:sz w:val="24"/>
          <w:szCs w:val="24"/>
        </w:rPr>
        <w:instrText>ADDIN CSL_CITATION { "citationItems" : [ { "id" : "ITEM-1", "itemData" : { "author" : [ { "dropping-particle" : "", "family" : "Veritas Health Innovation", "given" : "", "non-dropping-particle" : "", "parse-names" : false, "suffix" : "" } ], "id" : "ITEM-1", "issued" : { "date-parts" : [ [ "0" ] ] }, "publisher-place" : "Melbourne, Australia", "title" : "Covidence systematic review software", "type" : "article" }, "uris" : [ "http://www.mendeley.com/documents/?uuid=c6e8f995-1a0e-4000-81eb-cae13f088ea1" ] } ], "mendeley" : { "formattedCitation" : "&lt;sup&gt;9&lt;/sup&gt;", "plainTextFormattedCitation" : "9", "previouslyFormattedCitation" : "&lt;sup&gt;9&lt;/sup&gt;"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2D0A05" w:rsidRPr="00C05C58">
        <w:rPr>
          <w:rFonts w:ascii="Times New Roman" w:hAnsi="Times New Roman" w:cs="Times New Roman"/>
          <w:noProof/>
          <w:sz w:val="24"/>
          <w:szCs w:val="24"/>
          <w:vertAlign w:val="superscript"/>
        </w:rPr>
        <w:t>9</w:t>
      </w:r>
      <w:r w:rsidR="000B18A3" w:rsidRPr="00C05C58">
        <w:rPr>
          <w:rFonts w:ascii="Times New Roman" w:hAnsi="Times New Roman" w:cs="Times New Roman"/>
          <w:sz w:val="24"/>
          <w:szCs w:val="24"/>
        </w:rPr>
        <w:fldChar w:fldCharType="end"/>
      </w:r>
      <w:r w:rsidRPr="00C05C58">
        <w:rPr>
          <w:rFonts w:ascii="Times New Roman" w:hAnsi="Times New Roman" w:cs="Times New Roman"/>
          <w:sz w:val="24"/>
          <w:szCs w:val="24"/>
        </w:rPr>
        <w:t xml:space="preserve">. </w:t>
      </w:r>
      <w:r w:rsidRPr="00C05C58">
        <w:rPr>
          <w:rFonts w:ascii="Times New Roman" w:hAnsi="Times New Roman" w:cs="Times New Roman"/>
          <w:noProof/>
          <w:sz w:val="24"/>
          <w:szCs w:val="24"/>
        </w:rPr>
        <w:t>All conflicts were resolved by reviewers</w:t>
      </w:r>
      <w:r w:rsidRPr="00C05C58">
        <w:rPr>
          <w:rFonts w:ascii="Times New Roman" w:hAnsi="Times New Roman" w:cs="Times New Roman"/>
          <w:sz w:val="24"/>
          <w:szCs w:val="24"/>
        </w:rPr>
        <w:t xml:space="preserve"> and, if necessary, consultation with a third reviewer. Data was extracted using standardized forms.</w:t>
      </w:r>
      <w:bookmarkEnd w:id="75"/>
    </w:p>
    <w:p w:rsidR="000455A7" w:rsidRPr="00C05C58" w:rsidRDefault="00160550"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Primary Outcome</w:t>
      </w:r>
    </w:p>
    <w:p w:rsidR="00160550" w:rsidRPr="00C05C58" w:rsidRDefault="00160550" w:rsidP="00E94C42">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Pain</w:t>
      </w:r>
      <w:r w:rsidR="000455A7" w:rsidRPr="00C05C58">
        <w:rPr>
          <w:rFonts w:ascii="Times New Roman" w:hAnsi="Times New Roman" w:cs="Times New Roman"/>
          <w:sz w:val="24"/>
          <w:szCs w:val="24"/>
        </w:rPr>
        <w:t xml:space="preserve"> as measured by validated pain assessment tools</w:t>
      </w:r>
      <w:r w:rsidR="009E7BED" w:rsidRPr="00C05C58">
        <w:rPr>
          <w:rFonts w:ascii="Times New Roman" w:hAnsi="Times New Roman" w:cs="Times New Roman"/>
          <w:sz w:val="24"/>
          <w:szCs w:val="24"/>
        </w:rPr>
        <w:t xml:space="preserve"> during the first time point measured during the </w:t>
      </w:r>
      <w:commentRangeStart w:id="77"/>
      <w:r w:rsidR="009E7BED" w:rsidRPr="00C05C58">
        <w:rPr>
          <w:rFonts w:ascii="Times New Roman" w:hAnsi="Times New Roman" w:cs="Times New Roman"/>
          <w:sz w:val="24"/>
          <w:szCs w:val="24"/>
        </w:rPr>
        <w:t>procedure</w:t>
      </w:r>
      <w:commentRangeEnd w:id="77"/>
      <w:r w:rsidR="001B6BD5">
        <w:rPr>
          <w:rStyle w:val="CommentReference"/>
        </w:rPr>
        <w:commentReference w:id="77"/>
      </w:r>
      <w:r w:rsidR="000455A7" w:rsidRPr="00C05C58">
        <w:rPr>
          <w:rFonts w:ascii="Times New Roman" w:hAnsi="Times New Roman" w:cs="Times New Roman"/>
          <w:sz w:val="24"/>
          <w:szCs w:val="24"/>
        </w:rPr>
        <w:t xml:space="preserve">. </w:t>
      </w:r>
      <w:r w:rsidR="00EB0842" w:rsidRPr="00C05C58">
        <w:rPr>
          <w:rFonts w:ascii="Times New Roman" w:hAnsi="Times New Roman" w:cs="Times New Roman"/>
          <w:sz w:val="24"/>
          <w:szCs w:val="24"/>
        </w:rPr>
        <w:t>A</w:t>
      </w:r>
      <w:r w:rsidR="000455A7" w:rsidRPr="00C05C58">
        <w:rPr>
          <w:rFonts w:ascii="Times New Roman" w:hAnsi="Times New Roman" w:cs="Times New Roman"/>
          <w:sz w:val="24"/>
          <w:szCs w:val="24"/>
        </w:rPr>
        <w:t>ll tools</w:t>
      </w:r>
      <w:r w:rsidR="00EB0842" w:rsidRPr="00C05C58">
        <w:rPr>
          <w:rFonts w:ascii="Times New Roman" w:hAnsi="Times New Roman" w:cs="Times New Roman"/>
          <w:sz w:val="24"/>
          <w:szCs w:val="24"/>
        </w:rPr>
        <w:t xml:space="preserve"> were converted</w:t>
      </w:r>
      <w:r w:rsidR="000455A7" w:rsidRPr="00C05C58">
        <w:rPr>
          <w:rFonts w:ascii="Times New Roman" w:hAnsi="Times New Roman" w:cs="Times New Roman"/>
          <w:sz w:val="24"/>
          <w:szCs w:val="24"/>
        </w:rPr>
        <w:t xml:space="preserve"> to a common scale (the</w:t>
      </w:r>
      <w:r w:rsidR="00EB0842" w:rsidRPr="00C05C58">
        <w:rPr>
          <w:rFonts w:ascii="Times New Roman" w:hAnsi="Times New Roman" w:cs="Times New Roman"/>
          <w:sz w:val="24"/>
          <w:szCs w:val="24"/>
        </w:rPr>
        <w:t xml:space="preserve"> premature infant pain profile)</w:t>
      </w:r>
      <w:commentRangeStart w:id="78"/>
      <w:r w:rsidR="000B18A3" w:rsidRPr="00C05C58">
        <w:rPr>
          <w:rFonts w:ascii="Times New Roman" w:hAnsi="Times New Roman" w:cs="Times New Roman"/>
          <w:sz w:val="24"/>
          <w:szCs w:val="24"/>
        </w:rPr>
        <w:fldChar w:fldCharType="begin" w:fldLock="1"/>
      </w:r>
      <w:r w:rsidR="00025B56" w:rsidRPr="00C05C58">
        <w:rPr>
          <w:rFonts w:ascii="Times New Roman" w:hAnsi="Times New Roman" w:cs="Times New Roman"/>
          <w:sz w:val="24"/>
          <w:szCs w:val="24"/>
        </w:rPr>
        <w:instrText>ADDIN CSL_CITATION { "citationItems" : [ { "id" : "ITEM-1", "itemData" : { "DOI" : "10.3899/jrheum.141440", "ISSN" : "0315-162X", "author" : [ { "dropping-particle" : "", "family" : "Busse", "given" : "J W", "non-dropping-particle" : "", "parse-names" : false, "suffix" : "" }, { "dropping-particle" : "", "family" : "Bartlett", "given" : "S J", "non-dropping-particle" : "", "parse-names" : false, "suffix" : "" }, { "dropping-particle" : "", "family" : "Dougados", "given" : "M", "non-dropping-particle" : "", "parse-names" : false, "suffix" : "" }, { "dropping-particle" : "", "family" : "Johnston", "given" : "B C", "non-dropping-particle" : "", "parse-names" : false, "suffix" : "" }, { "dropping-particle" : "", "family" : "Guyatt", "given" : "G H", "non-dropping-particle" : "", "parse-names" : false, "suffix" : "" }, { "dropping-particle" : "", "family" : "Kirwan", "given" : "J R", "non-dropping-particle" : "", "parse-names" : false, "suffix" : "" }, { "dropping-particle" : "", "family" : "Kwoh", "given" : "K", "non-dropping-particle" : "", "parse-names" : false, "suffix" : "" }, { "dropping-particle" : "", "family" : "Maxwell", "given" : "L J", "non-dropping-particle" : "", "parse-names" : false, "suffix" : "" }, { "dropping-particle" : "", "family" : "Moore", "given" : "A", "non-dropping-particle" : "", "parse-names" : false, "suffix" : "" }, { "dropping-particle" : "", "family" : "Singh", "given" : "J A", "non-dropping-particle" : "", "parse-names" : false, "suffix" : "" }, { "dropping-particle" : "", "family" : "Stevens", "given" : "R", "non-dropping-particle" : "", "parse-names" : false, "suffix" : "" }, { "dropping-particle" : "", "family" : "Strand", "given" : "V", "non-dropping-particle" : "", "parse-names" : false, "suffix" : "" }, { "dropping-particle" : "", "family" : "Suarez-Almazor", "given" : "M E", "non-dropping-particle" : "", "parse-names" : false, "suffix" : "" }, { "dropping-particle" : "", "family" : "Tugwell", "given" : "P", "non-dropping-particle" : "", "parse-names" : false, "suffix" : "" }, { "dropping-particle" : "", "family" : "Wells", "given" : "G a.", "non-dropping-particle" : "", "parse-names" : false, "suffix" : "" } ], "container-title" : "The Journal of Rheumatology", "id" : "ITEM-1", "issue" : "10", "issued" : { "date-parts" : [ [ "2015", "10", "1" ] ] }, "page" : "1962-1970", "title" : "Optimal Strategies for Reporting Pain in Clinical Trials and Systematic Reviews: Recommendations from an OMERACT 12 Workshop", "type" : "article-journal", "volume" : "42" }, "uris" : [ "http://www.mendeley.com/documents/?uuid=d2e66e90-b3e1-43ca-8216-77819be69a73" ] }, { "id" : "ITEM-2", "itemData" : { "DOI" : "10.1002/jrsm.46", "ISBN" : "1759-2887", "ISSN" : "17592879", "abstract" : "Background\u2013 Meta-analyses of health-related quality of life (HRQL) outcomes present difficulties in interpretation when studies use different instruments to measure the same construct. Presentation of results in standard deviation units (standardized mean difference) is widely used but is limited by vulnerability to differential variability in populations enrolled and interpretational challenges.Objective\u2013 The objective of this study is to identify and describe the available approaches for enhancing interpretability of meta-analyses involving HRQL outcomes.Findings\u2013 We identified 12 approaches in three categories: * Summary estimates derived from the pooled standardized mean difference: conversion to units of the most familiar instrument or to risk difference or odds ratio. These approaches remain vulnerable to differential variability in populations. * Summary estimates derived from the individual trial summary statistics: conversion to units of the most familiar instrument or to ratio of means. Both are appropriate complementary approaches to measures derived from converted probabilities. * Summary estimates derived from the individual trial summary statistics and established minimally important differences for all instruments: presentation in minimally important difference units or conversion to risk difference or odds ratio. Risk differences are ideal for balancing desirable and undesirable consequences of alternative interventions.Conclusion\u2013 The use of these approaches may enhance the interpretability and the usefulness of systematic reviews involving HRQL outcomes. Copyright \u00a9 2011 John Wiley &amp; Sons, Ltd.", "author" : [ { "dropping-particle" : "", "family" : "Thorlund", "given" : "Kristian", "non-dropping-particle" : "", "parse-names" : false, "suffix" : "" }, { "dropping-particle" : "", "family" : "Walter", "given" : "Stephen D", "non-dropping-particle" : "", "parse-names" : false, "suffix" : "" }, { "dropping-particle" : "", "family" : "Johnston", "given" : "Bradley C", "non-dropping-particle" : "", "parse-names" : false, "suffix" : "" }, { "dropping-particle" : "", "family" : "Furukawa", "given" : "Toshi A.", "non-dropping-particle" : "", "parse-names" : false, "suffix" : "" }, { "dropping-particle" : "", "family" : "Guyatt", "given" : "Gordon H", "non-dropping-particle" : "", "parse-names" : false, "suffix" : "" } ], "container-title" : "Research Synthesis Methods", "id" : "ITEM-2", "issue" : "3", "issued" : { "date-parts" : [ [ "2011", "9" ] ] }, "page" : "188-203", "title" : "Pooling health-related quality of life outcomes in meta-analysis-a tutorial and review of methods for enhancing interpretability", "type" : "article-journal", "volume" : "2" }, "uris" : [ "http://www.mendeley.com/documents/?uuid=348e900b-2b37-4cc8-a7c3-faa2c37ac3a8" ] } ], "mendeley" : { "formattedCitation" : "&lt;sup&gt;10,11&lt;/sup&gt;", "plainTextFormattedCitation" : "10,11", "previouslyFormattedCitation" : "&lt;sup&gt;10,11&lt;/sup&gt;"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025B56" w:rsidRPr="00C05C58">
        <w:rPr>
          <w:rFonts w:ascii="Times New Roman" w:hAnsi="Times New Roman" w:cs="Times New Roman"/>
          <w:noProof/>
          <w:sz w:val="24"/>
          <w:szCs w:val="24"/>
          <w:vertAlign w:val="superscript"/>
        </w:rPr>
        <w:t>10,11</w:t>
      </w:r>
      <w:r w:rsidR="000B18A3" w:rsidRPr="00C05C58">
        <w:rPr>
          <w:rFonts w:ascii="Times New Roman" w:hAnsi="Times New Roman" w:cs="Times New Roman"/>
          <w:sz w:val="24"/>
          <w:szCs w:val="24"/>
        </w:rPr>
        <w:fldChar w:fldCharType="end"/>
      </w:r>
      <w:commentRangeEnd w:id="78"/>
      <w:r w:rsidR="00B86FB0">
        <w:rPr>
          <w:rStyle w:val="CommentReference"/>
        </w:rPr>
        <w:commentReference w:id="78"/>
      </w:r>
      <w:r w:rsidR="000455A7" w:rsidRPr="00C05C58">
        <w:rPr>
          <w:rFonts w:ascii="Times New Roman" w:hAnsi="Times New Roman" w:cs="Times New Roman"/>
          <w:sz w:val="24"/>
          <w:szCs w:val="24"/>
        </w:rPr>
        <w:t xml:space="preserve">. </w:t>
      </w:r>
      <w:r w:rsidR="00E94C42" w:rsidRPr="00C05C58">
        <w:rPr>
          <w:rFonts w:ascii="Times New Roman" w:hAnsi="Times New Roman" w:cs="Times New Roman"/>
          <w:sz w:val="24"/>
          <w:szCs w:val="24"/>
        </w:rPr>
        <w:t xml:space="preserve">Following the approach outlined in Pillai Riddell et </w:t>
      </w:r>
      <w:r w:rsidR="00E94C42" w:rsidRPr="00C05C58">
        <w:rPr>
          <w:rFonts w:ascii="Times New Roman" w:hAnsi="Times New Roman" w:cs="Times New Roman"/>
          <w:noProof/>
          <w:sz w:val="24"/>
          <w:szCs w:val="24"/>
        </w:rPr>
        <w:t>al</w:t>
      </w:r>
      <w:ins w:id="79" w:author="Chris Cameron" w:date="2017-05-10T22:06:00Z">
        <w:r w:rsidR="005307AC" w:rsidRPr="00C05C58">
          <w:rPr>
            <w:rFonts w:ascii="Times New Roman" w:hAnsi="Times New Roman" w:cs="Times New Roman"/>
            <w:noProof/>
            <w:sz w:val="24"/>
            <w:szCs w:val="24"/>
          </w:rPr>
          <w:t>.</w:t>
        </w:r>
      </w:ins>
      <w:r w:rsidR="00E94C42" w:rsidRPr="00C05C58">
        <w:rPr>
          <w:rFonts w:ascii="Times New Roman" w:hAnsi="Times New Roman" w:cs="Times New Roman"/>
          <w:sz w:val="24"/>
          <w:szCs w:val="24"/>
        </w:rPr>
        <w:t>’s</w:t>
      </w:r>
      <w:r w:rsidR="000B18A3" w:rsidRPr="00C05C58">
        <w:rPr>
          <w:rFonts w:ascii="Times New Roman" w:hAnsi="Times New Roman" w:cs="Times New Roman"/>
          <w:sz w:val="24"/>
          <w:szCs w:val="24"/>
        </w:rPr>
        <w:fldChar w:fldCharType="begin" w:fldLock="1"/>
      </w:r>
      <w:r w:rsidR="00025B56" w:rsidRPr="00C05C58">
        <w:rPr>
          <w:rFonts w:ascii="Times New Roman" w:hAnsi="Times New Roman" w:cs="Times New Roman"/>
          <w:sz w:val="24"/>
          <w:szCs w:val="24"/>
        </w:rPr>
        <w:instrText>ADDIN CSL_CITATION { "citationItems" : [ { "id" : "ITEM-1",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"ITEM-1",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"&lt;sup&gt;12&lt;/sup&gt;", "plainTextFormattedCitation" : "12", "previouslyFormattedCitation" : "&lt;sup&gt;12&lt;/sup&gt;"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025B56" w:rsidRPr="00C05C58">
        <w:rPr>
          <w:rFonts w:ascii="Times New Roman" w:hAnsi="Times New Roman" w:cs="Times New Roman"/>
          <w:noProof/>
          <w:sz w:val="24"/>
          <w:szCs w:val="24"/>
          <w:vertAlign w:val="superscript"/>
        </w:rPr>
        <w:t>12</w:t>
      </w:r>
      <w:r w:rsidR="000B18A3" w:rsidRPr="00C05C58">
        <w:rPr>
          <w:rFonts w:ascii="Times New Roman" w:hAnsi="Times New Roman" w:cs="Times New Roman"/>
          <w:sz w:val="24"/>
          <w:szCs w:val="24"/>
        </w:rPr>
        <w:fldChar w:fldCharType="end"/>
      </w:r>
      <w:r w:rsidR="00E94C42" w:rsidRPr="00C05C58">
        <w:rPr>
          <w:rFonts w:ascii="Times New Roman" w:hAnsi="Times New Roman" w:cs="Times New Roman"/>
          <w:sz w:val="24"/>
          <w:szCs w:val="24"/>
        </w:rPr>
        <w:t xml:space="preserve"> Cochrane review of </w:t>
      </w:r>
      <w:proofErr w:type="spellStart"/>
      <w:r w:rsidR="00E94C42" w:rsidRPr="00C05C58">
        <w:rPr>
          <w:rFonts w:ascii="Times New Roman" w:hAnsi="Times New Roman" w:cs="Times New Roman"/>
          <w:sz w:val="24"/>
          <w:szCs w:val="24"/>
        </w:rPr>
        <w:t>nonpharmacologic</w:t>
      </w:r>
      <w:proofErr w:type="spellEnd"/>
      <w:r w:rsidR="00E94C42" w:rsidRPr="00C05C58">
        <w:rPr>
          <w:rFonts w:ascii="Times New Roman" w:hAnsi="Times New Roman" w:cs="Times New Roman"/>
          <w:sz w:val="24"/>
          <w:szCs w:val="24"/>
        </w:rPr>
        <w:t xml:space="preserve"> pain relieving interventions in neonates, we selected one </w:t>
      </w:r>
      <w:r w:rsidR="00E94C42" w:rsidRPr="00C05C58">
        <w:rPr>
          <w:rFonts w:ascii="Times New Roman" w:hAnsi="Times New Roman" w:cs="Times New Roman"/>
          <w:noProof/>
          <w:sz w:val="24"/>
          <w:szCs w:val="24"/>
        </w:rPr>
        <w:t>timepoint</w:t>
      </w:r>
      <w:r w:rsidR="00E94C42" w:rsidRPr="00C05C58">
        <w:rPr>
          <w:rFonts w:ascii="Times New Roman" w:hAnsi="Times New Roman" w:cs="Times New Roman"/>
          <w:sz w:val="24"/>
          <w:szCs w:val="24"/>
        </w:rPr>
        <w:t xml:space="preserve"> measured during the procedure (pain reactivity), and the first </w:t>
      </w:r>
      <w:r w:rsidR="00E94C42" w:rsidRPr="00C05C58">
        <w:rPr>
          <w:rFonts w:ascii="Times New Roman" w:hAnsi="Times New Roman" w:cs="Times New Roman"/>
          <w:noProof/>
          <w:sz w:val="24"/>
          <w:szCs w:val="24"/>
        </w:rPr>
        <w:t>timepoint</w:t>
      </w:r>
      <w:r w:rsidR="00E94C42" w:rsidRPr="00C05C58">
        <w:rPr>
          <w:rFonts w:ascii="Times New Roman" w:hAnsi="Times New Roman" w:cs="Times New Roman"/>
          <w:sz w:val="24"/>
          <w:szCs w:val="24"/>
        </w:rPr>
        <w:t xml:space="preserve"> after completion of the procedure (pain </w:t>
      </w:r>
      <w:r w:rsidR="0005278E" w:rsidRPr="00C05C58">
        <w:rPr>
          <w:rFonts w:ascii="Times New Roman" w:hAnsi="Times New Roman" w:cs="Times New Roman"/>
          <w:sz w:val="24"/>
          <w:szCs w:val="24"/>
        </w:rPr>
        <w:t>regulation</w:t>
      </w:r>
      <w:r w:rsidR="00E94C42" w:rsidRPr="00C05C58">
        <w:rPr>
          <w:rFonts w:ascii="Times New Roman" w:hAnsi="Times New Roman" w:cs="Times New Roman"/>
          <w:sz w:val="24"/>
          <w:szCs w:val="24"/>
        </w:rPr>
        <w:t xml:space="preserve">). </w:t>
      </w:r>
    </w:p>
    <w:p w:rsidR="00160550" w:rsidRPr="00C05C58" w:rsidRDefault="00160550" w:rsidP="00160550">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 xml:space="preserve">Secondary outcomes </w:t>
      </w:r>
    </w:p>
    <w:p w:rsidR="000455A7" w:rsidRPr="00C05C58" w:rsidRDefault="00160550" w:rsidP="00160550">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P</w:t>
      </w:r>
      <w:r w:rsidR="009E7BED" w:rsidRPr="00C05C58">
        <w:rPr>
          <w:rFonts w:ascii="Times New Roman" w:hAnsi="Times New Roman" w:cs="Times New Roman"/>
          <w:sz w:val="24"/>
          <w:szCs w:val="24"/>
        </w:rPr>
        <w:t xml:space="preserve">ain assessment scales during the regulation phase, </w:t>
      </w:r>
      <w:r w:rsidR="00EB0842" w:rsidRPr="00C05C58">
        <w:rPr>
          <w:rFonts w:ascii="Times New Roman" w:hAnsi="Times New Roman" w:cs="Times New Roman"/>
          <w:sz w:val="24"/>
          <w:szCs w:val="24"/>
        </w:rPr>
        <w:t>physiological response (e.g. heart rate)</w:t>
      </w:r>
      <w:r w:rsidR="00A84BE1" w:rsidRPr="00C05C58">
        <w:rPr>
          <w:rFonts w:ascii="Times New Roman" w:hAnsi="Times New Roman" w:cs="Times New Roman"/>
          <w:sz w:val="24"/>
          <w:szCs w:val="24"/>
        </w:rPr>
        <w:t>, and adverse events</w:t>
      </w:r>
      <w:r w:rsidR="00D44A9C" w:rsidRPr="00C05C58">
        <w:rPr>
          <w:rFonts w:ascii="Times New Roman" w:hAnsi="Times New Roman" w:cs="Times New Roman"/>
          <w:sz w:val="24"/>
          <w:szCs w:val="24"/>
        </w:rPr>
        <w:t xml:space="preserve"> during reactivity and recovery and cry time during the reactivity </w:t>
      </w:r>
      <w:commentRangeStart w:id="80"/>
      <w:r w:rsidR="00D44A9C" w:rsidRPr="00C05C58">
        <w:rPr>
          <w:rFonts w:ascii="Times New Roman" w:hAnsi="Times New Roman" w:cs="Times New Roman"/>
          <w:sz w:val="24"/>
          <w:szCs w:val="24"/>
        </w:rPr>
        <w:t>phase</w:t>
      </w:r>
      <w:commentRangeEnd w:id="80"/>
      <w:r w:rsidR="001B6BD5">
        <w:rPr>
          <w:rStyle w:val="CommentReference"/>
        </w:rPr>
        <w:commentReference w:id="80"/>
      </w:r>
      <w:r w:rsidR="00773D40" w:rsidRPr="00C05C58">
        <w:rPr>
          <w:rFonts w:ascii="Times New Roman" w:hAnsi="Times New Roman" w:cs="Times New Roman"/>
          <w:sz w:val="24"/>
          <w:szCs w:val="24"/>
        </w:rPr>
        <w:t xml:space="preserve">. </w:t>
      </w:r>
      <w:r w:rsidR="00EB0842" w:rsidRPr="00C05C58">
        <w:rPr>
          <w:rFonts w:ascii="Times New Roman" w:hAnsi="Times New Roman" w:cs="Times New Roman"/>
          <w:sz w:val="24"/>
          <w:szCs w:val="24"/>
        </w:rPr>
        <w:t>When multiple adverse events were reported, the most serious were used for meta-analysis.</w:t>
      </w:r>
    </w:p>
    <w:p w:rsidR="000455A7" w:rsidRPr="00C05C58" w:rsidRDefault="000455A7"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lastRenderedPageBreak/>
        <w:t>Quality Assessment – Risk of Bias</w:t>
      </w:r>
    </w:p>
    <w:p w:rsidR="000455A7" w:rsidRPr="00C05C58" w:rsidRDefault="000455A7" w:rsidP="00773D40">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Critical appraisal was conducted using the Cochrane risk of bias tool for randomized controlled trials</w:t>
      </w:r>
      <w:r w:rsidR="000B18A3" w:rsidRPr="00C05C58">
        <w:rPr>
          <w:rFonts w:ascii="Times New Roman" w:hAnsi="Times New Roman" w:cs="Times New Roman"/>
          <w:sz w:val="24"/>
          <w:szCs w:val="24"/>
        </w:rPr>
        <w:fldChar w:fldCharType="begin" w:fldLock="1"/>
      </w:r>
      <w:r w:rsidR="00025B56" w:rsidRPr="00C05C58">
        <w:rPr>
          <w:rFonts w:ascii="Times New Roman" w:hAnsi="Times New Roman" w:cs="Times New Roman"/>
          <w:sz w:val="24"/>
          <w:szCs w:val="24"/>
        </w:rPr>
        <w:instrText>ADDIN CSL_CITATION { "citationItems" : [ { "id" : "ITEM-1", "itemData" : { "DOI" : "doi: 10.1136/bmj.d5928", "ISBN" : "0959813814685833", "ISSN" : "0959-8138", "PMID" : "22008217", "abstract" : "Flaws in the design, conduct, analysis, and reporting of randomised trials can cause the effect of an intervention to be underestimated or overestimated. The Cochrane Collaboration\u2019s tool for assessing risk of bias aims to make the process clearer and more accurate. ", "author" : [ { "dropping-particle" : "", "family" : "Higgins JPT", "given" : "", "non-dropping-particle" : "", "parse-names" : false, "suffix" : "" }, { "dropping-particle" : "", "family" : "Altman DG", "given" : "", "non-dropping-particle" : "", "parse-names" : false, "suffix" : "" }, { "dropping-particle" : "", "family" : "G\u00f8tzsche PC", "given" : "", "non-dropping-particle" : "", "parse-names" : false, "suffix" : "" }, { "dropping-particle" : "", "family" : "J\u00fcni P", "given" : "", "non-dropping-particle" : "", "parse-names" : false, "suffix" : "" }, { "dropping-particle" : "", "family" : "Moher D", "given" : "", "non-dropping-particle" : "", "parse-names" : false, "suffix" : "" }, { "dropping-particle" : "", "family" : "Oxman AD", "given" : "", "non-dropping-particle" : "", "parse-names" : false, "suffix" : "" }, { "dropping-particle" : "", "family" : "Savovi\u0107 J", "given" : "", "non-dropping-particle" : "", "parse-names" : false, "suffix" : "" }, { "dropping-particle" : "", "family" : "Schulz KF", "given" : "", "non-dropping-particle" : "", "parse-names" : false, "suffix" : "" }, { "dropping-particle" : "", "family" : "Weeks L", "given" : "", "non-dropping-particle" : "", "parse-names" : false, "suffix" : "" }, { "dropping-particle" : "", "family" : "JAC", "given" : "Sterne", "non-dropping-particle" : "", "parse-names" : false, "suffix" : "" } ], "container-title" : "British Medical Journal", "id" : "ITEM-1", "issued" : { "date-parts" : [ [ "2011" ] ] }, "page" : "889-893", "title" : "The Cochrane Collaboration\u2019s tool for assessing risk of bias in randomised trials. ", "type" : "article-journal", "volume" : "343" }, "uris" : [ "http://www.mendeley.com/documents/?uuid=96984413-d70d-43b7-8ab3-5c8cb16af376" ] } ], "mendeley" : { "formattedCitation" : "&lt;sup&gt;13&lt;/sup&gt;", "plainTextFormattedCitation" : "13", "previouslyFormattedCitation" : "&lt;sup&gt;13&lt;/sup&gt;"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025B56" w:rsidRPr="00C05C58">
        <w:rPr>
          <w:rFonts w:ascii="Times New Roman" w:hAnsi="Times New Roman" w:cs="Times New Roman"/>
          <w:noProof/>
          <w:sz w:val="24"/>
          <w:szCs w:val="24"/>
          <w:vertAlign w:val="superscript"/>
        </w:rPr>
        <w:t>13</w:t>
      </w:r>
      <w:r w:rsidR="000B18A3" w:rsidRPr="00C05C58">
        <w:rPr>
          <w:rFonts w:ascii="Times New Roman" w:hAnsi="Times New Roman" w:cs="Times New Roman"/>
          <w:sz w:val="24"/>
          <w:szCs w:val="24"/>
        </w:rPr>
        <w:fldChar w:fldCharType="end"/>
      </w:r>
      <w:r w:rsidRPr="00C05C58">
        <w:rPr>
          <w:rFonts w:ascii="Times New Roman" w:hAnsi="Times New Roman" w:cs="Times New Roman"/>
          <w:sz w:val="24"/>
          <w:szCs w:val="24"/>
        </w:rPr>
        <w:t>.</w:t>
      </w:r>
      <w:r w:rsidR="00773D40" w:rsidRPr="00C05C58">
        <w:rPr>
          <w:rFonts w:ascii="Times New Roman" w:hAnsi="Times New Roman" w:cs="Times New Roman"/>
          <w:sz w:val="24"/>
          <w:szCs w:val="24"/>
        </w:rPr>
        <w:t xml:space="preserve"> Two reviewers assessed each study, with conflicts resolved through consultation or, if required, consultation with a third reviewer. </w:t>
      </w:r>
      <w:r w:rsidR="00657885" w:rsidRPr="00C05C58">
        <w:rPr>
          <w:rFonts w:ascii="Times New Roman" w:hAnsi="Times New Roman" w:cs="Times New Roman"/>
          <w:sz w:val="24"/>
          <w:szCs w:val="24"/>
        </w:rPr>
        <w:t>We intended to use funnel plots to investigate signs of publication bias, although no comparisons had sufficient studies</w:t>
      </w:r>
      <w:r w:rsidR="000B18A3" w:rsidRPr="00C05C58">
        <w:rPr>
          <w:rFonts w:ascii="Times New Roman" w:hAnsi="Times New Roman" w:cs="Times New Roman"/>
          <w:sz w:val="24"/>
          <w:szCs w:val="24"/>
        </w:rPr>
        <w:fldChar w:fldCharType="begin" w:fldLock="1"/>
      </w:r>
      <w:r w:rsidR="00657885" w:rsidRPr="00C05C58">
        <w:rPr>
          <w:rFonts w:ascii="Times New Roman" w:hAnsi="Times New Roman" w:cs="Times New Roman"/>
          <w:sz w:val="24"/>
          <w:szCs w:val="24"/>
        </w:rPr>
        <w:instrText>ADDIN CSL_CITATION { "citationItems" : [ { "id" : "ITEM-1", "itemData" : { "DOI" : "doi: 10.1136/bmj.d5928", "ISBN" : "0959813814685833", "ISSN" : "0959-8138", "PMID" : "22008217", "abstract" : "Flaws in the design, conduct, analysis, and reporting of randomised trials can cause the effect of an intervention to be underestimated or overestimated. The Cochrane Collaboration\u2019s tool for assessing risk of bias aims to make the process clearer and more accurate. ", "author" : [ { "dropping-particle" : "", "family" : "Higgins JPT", "given" : "", "non-dropping-particle" : "", "parse-names" : false, "suffix" : "" }, { "dropping-particle" : "", "family" : "Altman DG", "given" : "", "non-dropping-particle" : "", "parse-names" : false, "suffix" : "" }, { "dropping-particle" : "", "family" : "G\u00f8tzsche PC", "given" : "", "non-dropping-particle" : "", "parse-names" : false, "suffix" : "" }, { "dropping-particle" : "", "family" : "J\u00fcni P", "given" : "", "non-dropping-particle" : "", "parse-names" : false, "suffix" : "" }, { "dropping-particle" : "", "family" : "Moher D", "given" : "", "non-dropping-particle" : "", "parse-names" : false, "suffix" : "" }, { "dropping-particle" : "", "family" : "Oxman AD", "given" : "", "non-dropping-particle" : "", "parse-names" : false, "suffix" : "" }, { "dropping-particle" : "", "family" : "Savovi\u0107 J", "given" : "", "non-dropping-particle" : "", "parse-names" : false, "suffix" : "" }, { "dropping-particle" : "", "family" : "Schulz KF", "given" : "", "non-dropping-particle" : "", "parse-names" : false, "suffix" : "" }, { "dropping-particle" : "", "family" : "Weeks L", "given" : "", "non-dropping-particle" : "", "parse-names" : false, "suffix" : "" }, { "dropping-particle" : "", "family" : "JAC", "given" : "Sterne", "non-dropping-particle" : "", "parse-names" : false, "suffix" : "" } ], "container-title" : "British Medical Journal", "id" : "ITEM-1", "issued" : { "date-parts" : [ [ "2011" ] ] }, "page" : "889-893", "title" : "The Cochrane Collaboration\u2019s tool for assessing risk of bias in randomised trials. ", "type" : "article-journal", "volume" : "343" }, "uris" : [ "http://www.mendeley.com/documents/?uuid=96984413-d70d-43b7-8ab3-5c8cb16af376" ] } ], "mendeley" : { "formattedCitation" : "&lt;sup&gt;13&lt;/sup&gt;", "plainTextFormattedCitation" : "13", "previouslyFormattedCitation" : "&lt;sup&gt;13&lt;/sup&gt;"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657885" w:rsidRPr="00C05C58">
        <w:rPr>
          <w:rFonts w:ascii="Times New Roman" w:hAnsi="Times New Roman" w:cs="Times New Roman"/>
          <w:noProof/>
          <w:sz w:val="24"/>
          <w:szCs w:val="24"/>
          <w:vertAlign w:val="superscript"/>
        </w:rPr>
        <w:t>13</w:t>
      </w:r>
      <w:r w:rsidR="000B18A3" w:rsidRPr="00C05C58">
        <w:rPr>
          <w:rFonts w:ascii="Times New Roman" w:hAnsi="Times New Roman" w:cs="Times New Roman"/>
          <w:sz w:val="24"/>
          <w:szCs w:val="24"/>
        </w:rPr>
        <w:fldChar w:fldCharType="end"/>
      </w:r>
      <w:r w:rsidR="00160550" w:rsidRPr="00C05C58">
        <w:rPr>
          <w:rFonts w:ascii="Times New Roman" w:hAnsi="Times New Roman" w:cs="Times New Roman"/>
          <w:sz w:val="24"/>
          <w:szCs w:val="24"/>
        </w:rPr>
        <w:t>.</w:t>
      </w:r>
    </w:p>
    <w:p w:rsidR="000455A7" w:rsidRPr="00C05C58" w:rsidRDefault="000455A7"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Statistical Analysis</w:t>
      </w:r>
    </w:p>
    <w:p w:rsidR="00B93D44" w:rsidRPr="00C05C58" w:rsidRDefault="000455A7" w:rsidP="000A775C">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 xml:space="preserve">Relevant clinical and study design characteristics </w:t>
      </w:r>
      <w:r w:rsidRPr="00C05C58">
        <w:rPr>
          <w:rFonts w:ascii="Times New Roman" w:hAnsi="Times New Roman" w:cs="Times New Roman"/>
          <w:noProof/>
          <w:sz w:val="24"/>
          <w:szCs w:val="24"/>
        </w:rPr>
        <w:t>were compared</w:t>
      </w:r>
      <w:r w:rsidRPr="00C05C58">
        <w:rPr>
          <w:rFonts w:ascii="Times New Roman" w:hAnsi="Times New Roman" w:cs="Times New Roman"/>
          <w:sz w:val="24"/>
          <w:szCs w:val="24"/>
        </w:rPr>
        <w:t xml:space="preserve"> between eligible trials </w:t>
      </w:r>
      <w:r w:rsidRPr="00C05C58">
        <w:rPr>
          <w:rFonts w:ascii="Times New Roman" w:hAnsi="Times New Roman" w:cs="Times New Roman"/>
          <w:noProof/>
          <w:sz w:val="24"/>
          <w:szCs w:val="24"/>
        </w:rPr>
        <w:t>to</w:t>
      </w:r>
      <w:r w:rsidRPr="00C05C58">
        <w:rPr>
          <w:rFonts w:ascii="Times New Roman" w:hAnsi="Times New Roman" w:cs="Times New Roman"/>
          <w:sz w:val="24"/>
          <w:szCs w:val="24"/>
        </w:rPr>
        <w:t xml:space="preserve"> assess acceptability to synthesis. These</w:t>
      </w:r>
      <w:r w:rsidR="00C133F1" w:rsidRPr="00C05C58">
        <w:rPr>
          <w:rFonts w:ascii="Times New Roman" w:hAnsi="Times New Roman" w:cs="Times New Roman"/>
          <w:sz w:val="24"/>
          <w:szCs w:val="24"/>
        </w:rPr>
        <w:t xml:space="preserve"> included infant postmenstrual age at</w:t>
      </w:r>
      <w:r w:rsidR="005307AC" w:rsidRPr="00C05C58">
        <w:rPr>
          <w:rFonts w:ascii="Times New Roman" w:hAnsi="Times New Roman" w:cs="Times New Roman"/>
          <w:sz w:val="24"/>
          <w:szCs w:val="24"/>
        </w:rPr>
        <w:t xml:space="preserve"> the</w:t>
      </w:r>
      <w:ins w:id="81" w:author="souvik mitra" w:date="2018-01-10T19:44:00Z">
        <w:r w:rsidR="001B6BD5">
          <w:rPr>
            <w:rFonts w:ascii="Times New Roman" w:hAnsi="Times New Roman" w:cs="Times New Roman"/>
            <w:sz w:val="24"/>
            <w:szCs w:val="24"/>
          </w:rPr>
          <w:t xml:space="preserve"> </w:t>
        </w:r>
      </w:ins>
      <w:r w:rsidR="00C133F1" w:rsidRPr="00C05C58">
        <w:rPr>
          <w:rFonts w:ascii="Times New Roman" w:hAnsi="Times New Roman" w:cs="Times New Roman"/>
          <w:noProof/>
          <w:sz w:val="24"/>
          <w:szCs w:val="24"/>
        </w:rPr>
        <w:t>time</w:t>
      </w:r>
      <w:r w:rsidR="00C133F1" w:rsidRPr="00C05C58">
        <w:rPr>
          <w:rFonts w:ascii="Times New Roman" w:hAnsi="Times New Roman" w:cs="Times New Roman"/>
          <w:sz w:val="24"/>
          <w:szCs w:val="24"/>
        </w:rPr>
        <w:t xml:space="preserve"> of</w:t>
      </w:r>
      <w:r w:rsidR="005307AC" w:rsidRPr="00C05C58">
        <w:rPr>
          <w:rFonts w:ascii="Times New Roman" w:hAnsi="Times New Roman" w:cs="Times New Roman"/>
          <w:sz w:val="24"/>
          <w:szCs w:val="24"/>
        </w:rPr>
        <w:t xml:space="preserve"> </w:t>
      </w:r>
      <w:proofErr w:type="spellStart"/>
      <w:r w:rsidR="005307AC" w:rsidRPr="00C05C58">
        <w:rPr>
          <w:rFonts w:ascii="Times New Roman" w:hAnsi="Times New Roman" w:cs="Times New Roman"/>
          <w:sz w:val="24"/>
          <w:szCs w:val="24"/>
        </w:rPr>
        <w:t>the</w:t>
      </w:r>
      <w:r w:rsidR="00C133F1" w:rsidRPr="00C05C58">
        <w:rPr>
          <w:rFonts w:ascii="Times New Roman" w:hAnsi="Times New Roman" w:cs="Times New Roman"/>
          <w:noProof/>
          <w:sz w:val="24"/>
          <w:szCs w:val="24"/>
        </w:rPr>
        <w:t>procedure</w:t>
      </w:r>
      <w:proofErr w:type="spellEnd"/>
      <w:r w:rsidRPr="00C05C58">
        <w:rPr>
          <w:rFonts w:ascii="Times New Roman" w:hAnsi="Times New Roman" w:cs="Times New Roman"/>
          <w:sz w:val="24"/>
          <w:szCs w:val="24"/>
        </w:rPr>
        <w:t xml:space="preserve">, </w:t>
      </w:r>
      <w:r w:rsidRPr="00C05C58">
        <w:rPr>
          <w:rFonts w:ascii="Times New Roman" w:hAnsi="Times New Roman" w:cs="Times New Roman"/>
          <w:noProof/>
          <w:sz w:val="24"/>
          <w:szCs w:val="24"/>
        </w:rPr>
        <w:t>birt</w:t>
      </w:r>
      <w:r w:rsidR="00C133F1" w:rsidRPr="00C05C58">
        <w:rPr>
          <w:rFonts w:ascii="Times New Roman" w:hAnsi="Times New Roman" w:cs="Times New Roman"/>
          <w:noProof/>
          <w:sz w:val="24"/>
          <w:szCs w:val="24"/>
        </w:rPr>
        <w:t>hweight</w:t>
      </w:r>
      <w:r w:rsidR="00C133F1" w:rsidRPr="00C05C58">
        <w:rPr>
          <w:rFonts w:ascii="Times New Roman" w:hAnsi="Times New Roman" w:cs="Times New Roman"/>
          <w:sz w:val="24"/>
          <w:szCs w:val="24"/>
        </w:rPr>
        <w:t>, use of</w:t>
      </w:r>
      <w:r w:rsidR="005307AC" w:rsidRPr="00C05C58">
        <w:rPr>
          <w:rFonts w:ascii="Times New Roman" w:hAnsi="Times New Roman" w:cs="Times New Roman"/>
          <w:sz w:val="24"/>
          <w:szCs w:val="24"/>
        </w:rPr>
        <w:t xml:space="preserve"> a</w:t>
      </w:r>
      <w:ins w:id="82" w:author="souvik mitra" w:date="2018-01-10T19:44:00Z">
        <w:r w:rsidR="001B6BD5">
          <w:rPr>
            <w:rFonts w:ascii="Times New Roman" w:hAnsi="Times New Roman" w:cs="Times New Roman"/>
            <w:sz w:val="24"/>
            <w:szCs w:val="24"/>
          </w:rPr>
          <w:t xml:space="preserve"> </w:t>
        </w:r>
      </w:ins>
      <w:r w:rsidR="00C133F1" w:rsidRPr="00C05C58">
        <w:rPr>
          <w:rFonts w:ascii="Times New Roman" w:hAnsi="Times New Roman" w:cs="Times New Roman"/>
          <w:noProof/>
          <w:sz w:val="24"/>
          <w:szCs w:val="24"/>
        </w:rPr>
        <w:t>speculum</w:t>
      </w:r>
      <w:r w:rsidR="00C133F1" w:rsidRPr="00C05C58">
        <w:rPr>
          <w:rFonts w:ascii="Times New Roman" w:hAnsi="Times New Roman" w:cs="Times New Roman"/>
          <w:sz w:val="24"/>
          <w:szCs w:val="24"/>
        </w:rPr>
        <w:t xml:space="preserve"> and </w:t>
      </w:r>
      <w:proofErr w:type="spellStart"/>
      <w:r w:rsidR="00C133F1" w:rsidRPr="00C05C58">
        <w:rPr>
          <w:rFonts w:ascii="Times New Roman" w:hAnsi="Times New Roman" w:cs="Times New Roman"/>
          <w:sz w:val="24"/>
          <w:szCs w:val="24"/>
        </w:rPr>
        <w:t>scleral</w:t>
      </w:r>
      <w:proofErr w:type="spellEnd"/>
      <w:r w:rsidR="00C133F1" w:rsidRPr="00C05C58">
        <w:rPr>
          <w:rFonts w:ascii="Times New Roman" w:hAnsi="Times New Roman" w:cs="Times New Roman"/>
          <w:sz w:val="24"/>
          <w:szCs w:val="24"/>
        </w:rPr>
        <w:t xml:space="preserve"> depression during</w:t>
      </w:r>
      <w:r w:rsidR="005307AC" w:rsidRPr="00C05C58">
        <w:rPr>
          <w:rFonts w:ascii="Times New Roman" w:hAnsi="Times New Roman" w:cs="Times New Roman"/>
          <w:sz w:val="24"/>
          <w:szCs w:val="24"/>
        </w:rPr>
        <w:t xml:space="preserve"> the</w:t>
      </w:r>
      <w:r w:rsidR="00C133F1" w:rsidRPr="00C05C58">
        <w:rPr>
          <w:rFonts w:ascii="Times New Roman" w:hAnsi="Times New Roman" w:cs="Times New Roman"/>
          <w:noProof/>
          <w:sz w:val="24"/>
          <w:szCs w:val="24"/>
        </w:rPr>
        <w:t>procedure</w:t>
      </w:r>
      <w:r w:rsidR="00C133F1" w:rsidRPr="00C05C58">
        <w:rPr>
          <w:rFonts w:ascii="Times New Roman" w:hAnsi="Times New Roman" w:cs="Times New Roman"/>
          <w:sz w:val="24"/>
          <w:szCs w:val="24"/>
        </w:rPr>
        <w:t>, and infant positioning</w:t>
      </w:r>
      <w:r w:rsidR="00353A28" w:rsidRPr="00C05C58">
        <w:rPr>
          <w:rFonts w:ascii="Times New Roman" w:hAnsi="Times New Roman" w:cs="Times New Roman"/>
          <w:sz w:val="24"/>
          <w:szCs w:val="24"/>
        </w:rPr>
        <w:t xml:space="preserve"> (e.g. swaddled or contained)</w:t>
      </w:r>
      <w:r w:rsidRPr="00C05C58">
        <w:rPr>
          <w:rFonts w:ascii="Times New Roman" w:hAnsi="Times New Roman" w:cs="Times New Roman"/>
          <w:sz w:val="24"/>
          <w:szCs w:val="24"/>
        </w:rPr>
        <w:t xml:space="preserve">. </w:t>
      </w:r>
      <w:r w:rsidR="005B1493" w:rsidRPr="00C05C58">
        <w:rPr>
          <w:rFonts w:ascii="Times New Roman" w:hAnsi="Times New Roman" w:cs="Times New Roman"/>
          <w:sz w:val="24"/>
          <w:szCs w:val="24"/>
        </w:rPr>
        <w:t xml:space="preserve">Network structure was explored through the use of network diagrams. </w:t>
      </w:r>
      <w:r w:rsidR="00353A28" w:rsidRPr="00C05C58">
        <w:rPr>
          <w:rFonts w:ascii="Times New Roman" w:hAnsi="Times New Roman" w:cs="Times New Roman"/>
          <w:sz w:val="24"/>
          <w:szCs w:val="24"/>
        </w:rPr>
        <w:t>Pairwise andn</w:t>
      </w:r>
      <w:r w:rsidR="006F2B84" w:rsidRPr="00C05C58">
        <w:rPr>
          <w:rFonts w:ascii="Times New Roman" w:hAnsi="Times New Roman" w:cs="Times New Roman"/>
          <w:sz w:val="24"/>
          <w:szCs w:val="24"/>
        </w:rPr>
        <w:t>etwork meta-analysis was</w:t>
      </w:r>
      <w:r w:rsidRPr="00C05C58">
        <w:rPr>
          <w:rFonts w:ascii="Times New Roman" w:hAnsi="Times New Roman" w:cs="Times New Roman"/>
          <w:sz w:val="24"/>
          <w:szCs w:val="24"/>
        </w:rPr>
        <w:t xml:space="preserve"> conducted using </w:t>
      </w:r>
      <w:r w:rsidR="0005278E" w:rsidRPr="00C05C58">
        <w:rPr>
          <w:rFonts w:ascii="Times New Roman" w:hAnsi="Times New Roman" w:cs="Times New Roman"/>
          <w:sz w:val="24"/>
          <w:szCs w:val="24"/>
        </w:rPr>
        <w:t xml:space="preserve">the </w:t>
      </w:r>
      <w:r w:rsidR="006F2B84" w:rsidRPr="00C05C58">
        <w:rPr>
          <w:rFonts w:ascii="Times New Roman" w:hAnsi="Times New Roman" w:cs="Times New Roman"/>
          <w:sz w:val="24"/>
          <w:szCs w:val="24"/>
        </w:rPr>
        <w:t>gemtc</w:t>
      </w:r>
      <w:r w:rsidR="000B18A3" w:rsidRPr="00C05C58">
        <w:rPr>
          <w:rFonts w:ascii="Times New Roman" w:hAnsi="Times New Roman" w:cs="Times New Roman"/>
          <w:sz w:val="24"/>
          <w:szCs w:val="24"/>
        </w:rPr>
        <w:fldChar w:fldCharType="begin" w:fldLock="1"/>
      </w:r>
      <w:r w:rsidR="006F2B84" w:rsidRPr="00C05C58">
        <w:rPr>
          <w:rFonts w:ascii="Times New Roman" w:hAnsi="Times New Roman" w:cs="Times New Roman"/>
          <w:sz w:val="24"/>
          <w:szCs w:val="24"/>
        </w:rPr>
        <w:instrText>ADDIN CSL_CITATION { "citationItems" : [ { "id" : "ITEM-1", "itemData" : { "DOI" : "10.1002/jrsm.1054", "ISBN" : "17592879", "ISSN" : "17592879", "PMID" : "26053422", "abstract" : "Mixed treatment comparison (MTC) (also called network meta-analysis) is an extension of traditional meta-analysis to allow the simultaneous pooling of data from clinical trials comparing more than two treatment options. Typically, MTCs are performed using general-purpose Markov chain Monte Carlo software such as WinBUGS, requiring a model and data to be specified using a specific syntax. It would be preferable if, for the most common cases, both could be derived from a well-structured data file that can be easily checked for errors. Automation is particularly valuable for simulation studies in which the large number of MTCs that have to be estimated may preclude manual model specification and analysis. Moreover, automated model generation raises issues that provide additional insight into the nature of MTC. We present a method for the automated generation of Bayesian homogeneous variance random effects consistency models, including the choice of basic parameters and trial baselines, priors, and starting values for the Markov chain(s). We validate our method against the results of five published MTCs. The method is implemented in freely available open source software. This means that performing an MTC no longer requires manually writing a statistical model. This reduces time and effort, and facilitates error checking of the dataset. Copyright \u00a9 2012 John Wiley &amp; Sons, Ltd.", "author" : [ { "dropping-particle" : "", "family" : "Valkenhoef", "given" : "Gert", "non-dropping-particle" : "van", "parse-names" : false, "suffix" : "" }, { "dropping-particle" : "", "family" : "Lu", "given" : "Guobing", "non-dropping-particle" : "", "parse-names" : false, "suffix" : "" }, { "dropping-particle" : "", "family" : "Brock", "given" : "Bert", "non-dropping-particle" : "de", "parse-names" : false, "suffix" : "" }, { "dropping-particle" : "", "family" : "Hillege", "given" : "Hans", "non-dropping-particle" : "", "parse-names" : false, "suffix" : "" }, { "dropping-particle" : "", "family" : "Ades", "given" : "A. E.", "non-dropping-particle" : "", "parse-names" : false, "suffix" : "" }, { "dropping-particle" : "", "family" : "Welton", "given" : "Nicky J.", "non-dropping-particle" : "", "parse-names" : false, "suffix" : "" } ], "container-title" : "Research Synthesis Methods", "id" : "ITEM-1", "issue" : "4", "issued" : { "date-parts" : [ [ "2012" ] ] }, "page" : "285-299", "title" : "Automating network meta-analysis", "type" : "article-journal", "volume" : "3" }, "uris" : [ "http://www.mendeley.com/documents/?uuid=be4518b9-901d-4555-aefa-077b79c5276e" ] } ], "mendeley" : { "formattedCitation" : "&lt;sup&gt;8&lt;/sup&gt;", "plainTextFormattedCitation" : "8", "previouslyFormattedCitation" : "&lt;sup&gt;8&lt;/sup&gt;" }, "properties" : { "noteIndex" : 6 }, "schema" : "https://github.com/citation-style-language/schema/raw/master/csl-citation.json" }</w:instrText>
      </w:r>
      <w:r w:rsidR="000B18A3" w:rsidRPr="00C05C58">
        <w:rPr>
          <w:rFonts w:ascii="Times New Roman" w:hAnsi="Times New Roman" w:cs="Times New Roman"/>
          <w:sz w:val="24"/>
          <w:szCs w:val="24"/>
        </w:rPr>
        <w:fldChar w:fldCharType="separate"/>
      </w:r>
      <w:r w:rsidR="006F2B84" w:rsidRPr="00C05C58">
        <w:rPr>
          <w:rFonts w:ascii="Times New Roman" w:hAnsi="Times New Roman" w:cs="Times New Roman"/>
          <w:noProof/>
          <w:sz w:val="24"/>
          <w:szCs w:val="24"/>
          <w:vertAlign w:val="superscript"/>
        </w:rPr>
        <w:t>8</w:t>
      </w:r>
      <w:r w:rsidR="000B18A3" w:rsidRPr="00C05C58">
        <w:rPr>
          <w:rFonts w:ascii="Times New Roman" w:hAnsi="Times New Roman" w:cs="Times New Roman"/>
          <w:sz w:val="24"/>
          <w:szCs w:val="24"/>
        </w:rPr>
        <w:fldChar w:fldCharType="end"/>
      </w:r>
      <w:r w:rsidR="0005278E" w:rsidRPr="00C05C58">
        <w:rPr>
          <w:rFonts w:ascii="Times New Roman" w:hAnsi="Times New Roman" w:cs="Times New Roman"/>
          <w:sz w:val="24"/>
          <w:szCs w:val="24"/>
        </w:rPr>
        <w:t xml:space="preserve"> package in R</w:t>
      </w:r>
      <w:r w:rsidR="000B18A3" w:rsidRPr="00C05C58">
        <w:rPr>
          <w:rFonts w:ascii="Times New Roman" w:hAnsi="Times New Roman" w:cs="Times New Roman"/>
          <w:sz w:val="24"/>
          <w:szCs w:val="24"/>
        </w:rPr>
        <w:fldChar w:fldCharType="begin" w:fldLock="1"/>
      </w:r>
      <w:r w:rsidR="0005278E" w:rsidRPr="00C05C58">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"2015" ] ] }, "publisher" : "R Foundation for Statistical Computing", "title" : "R: A language and environment for statistical computing", "type" : "article" }, "uris" : [ "http://www.mendeley.com/documents/?uuid=5a1895d9-96b7-417c-b83c-20da769fabd5" ] } ], "mendeley" : { "formattedCitation" : "&lt;sup&gt;7&lt;/sup&gt;", "plainTextFormattedCitation" : "7", "previouslyFormattedCitation" : "&lt;sup&gt;7&lt;/sup&gt;" }, "properties" : { "noteIndex" : 6 }, "schema" : "https://github.com/citation-style-language/schema/raw/master/csl-citation.json" }</w:instrText>
      </w:r>
      <w:r w:rsidR="000B18A3" w:rsidRPr="00C05C58">
        <w:rPr>
          <w:rFonts w:ascii="Times New Roman" w:hAnsi="Times New Roman" w:cs="Times New Roman"/>
          <w:sz w:val="24"/>
          <w:szCs w:val="24"/>
        </w:rPr>
        <w:fldChar w:fldCharType="separate"/>
      </w:r>
      <w:r w:rsidR="0005278E" w:rsidRPr="00C05C58">
        <w:rPr>
          <w:rFonts w:ascii="Times New Roman" w:hAnsi="Times New Roman" w:cs="Times New Roman"/>
          <w:noProof/>
          <w:sz w:val="24"/>
          <w:szCs w:val="24"/>
          <w:vertAlign w:val="superscript"/>
        </w:rPr>
        <w:t>7</w:t>
      </w:r>
      <w:r w:rsidR="000B18A3" w:rsidRPr="00C05C58">
        <w:rPr>
          <w:rFonts w:ascii="Times New Roman" w:hAnsi="Times New Roman" w:cs="Times New Roman"/>
          <w:sz w:val="24"/>
          <w:szCs w:val="24"/>
        </w:rPr>
        <w:fldChar w:fldCharType="end"/>
      </w:r>
      <w:r w:rsidRPr="00C05C58">
        <w:rPr>
          <w:rFonts w:ascii="Times New Roman" w:hAnsi="Times New Roman" w:cs="Times New Roman"/>
          <w:sz w:val="24"/>
          <w:szCs w:val="24"/>
        </w:rPr>
        <w:t>.</w:t>
      </w:r>
      <w:r w:rsidR="00032EC6" w:rsidRPr="00C05C58">
        <w:rPr>
          <w:rFonts w:ascii="Times New Roman" w:hAnsi="Times New Roman" w:cs="Times New Roman"/>
          <w:sz w:val="24"/>
          <w:szCs w:val="24"/>
        </w:rPr>
        <w:t>Models</w:t>
      </w:r>
      <w:r w:rsidR="00B93D44" w:rsidRPr="00C05C58">
        <w:rPr>
          <w:rFonts w:ascii="Times New Roman" w:hAnsi="Times New Roman" w:cs="Times New Roman"/>
          <w:sz w:val="24"/>
          <w:szCs w:val="24"/>
        </w:rPr>
        <w:t xml:space="preserve"> properly account for correlation in multi-arm trials, use a single heterogeneity parameter for the entire network, and place vague priors on all parameters</w:t>
      </w:r>
      <w:r w:rsidR="000B18A3" w:rsidRPr="00C05C58">
        <w:rPr>
          <w:rFonts w:ascii="Times New Roman" w:hAnsi="Times New Roman" w:cs="Times New Roman"/>
          <w:sz w:val="24"/>
          <w:szCs w:val="24"/>
        </w:rPr>
        <w:fldChar w:fldCharType="begin" w:fldLock="1"/>
      </w:r>
      <w:r w:rsidR="00B93D44" w:rsidRPr="00C05C58">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"mendeley" : { "formattedCitation" : "&lt;sup&gt;14&lt;/sup&gt;", "plainTextFormattedCitation" : "14", "previouslyFormattedCitation" : "&lt;sup&gt;14&lt;/sup&gt;" }, "properties" : { "noteIndex" : 6 }, "schema" : "https://github.com/citation-style-language/schema/raw/master/csl-citation.json" }</w:instrText>
      </w:r>
      <w:r w:rsidR="000B18A3" w:rsidRPr="00C05C58">
        <w:rPr>
          <w:rFonts w:ascii="Times New Roman" w:hAnsi="Times New Roman" w:cs="Times New Roman"/>
          <w:sz w:val="24"/>
          <w:szCs w:val="24"/>
        </w:rPr>
        <w:fldChar w:fldCharType="separate"/>
      </w:r>
      <w:r w:rsidR="00B93D44" w:rsidRPr="00C05C58">
        <w:rPr>
          <w:rFonts w:ascii="Times New Roman" w:hAnsi="Times New Roman" w:cs="Times New Roman"/>
          <w:noProof/>
          <w:sz w:val="24"/>
          <w:szCs w:val="24"/>
          <w:vertAlign w:val="superscript"/>
        </w:rPr>
        <w:t>14</w:t>
      </w:r>
      <w:r w:rsidR="000B18A3" w:rsidRPr="00C05C58">
        <w:rPr>
          <w:rFonts w:ascii="Times New Roman" w:hAnsi="Times New Roman" w:cs="Times New Roman"/>
          <w:sz w:val="24"/>
          <w:szCs w:val="24"/>
        </w:rPr>
        <w:fldChar w:fldCharType="end"/>
      </w:r>
      <w:r w:rsidR="00032EC6" w:rsidRPr="00C05C58">
        <w:rPr>
          <w:rFonts w:ascii="Times New Roman" w:hAnsi="Times New Roman" w:cs="Times New Roman"/>
          <w:sz w:val="24"/>
          <w:szCs w:val="24"/>
        </w:rPr>
        <w:t>.  M</w:t>
      </w:r>
      <w:r w:rsidR="00B93D44" w:rsidRPr="00C05C58">
        <w:rPr>
          <w:rFonts w:ascii="Times New Roman" w:hAnsi="Times New Roman" w:cs="Times New Roman"/>
          <w:sz w:val="24"/>
          <w:szCs w:val="24"/>
        </w:rPr>
        <w:t>odel fit was assessed through comparison of residual deviance to the number of unconstrained data points, and deviance information criteria. Fit for meta-regressions were assessed through these characteristics in addition to whether the 95% credible interval (CrI) of the regression coefficient excludes zero</w:t>
      </w:r>
      <w:r w:rsidR="000B18A3" w:rsidRPr="00C05C58">
        <w:rPr>
          <w:rFonts w:ascii="Times New Roman" w:hAnsi="Times New Roman" w:cs="Times New Roman"/>
          <w:sz w:val="24"/>
          <w:szCs w:val="24"/>
        </w:rPr>
        <w:fldChar w:fldCharType="begin" w:fldLock="1"/>
      </w:r>
      <w:r w:rsidR="00B93D44" w:rsidRPr="00C05C58">
        <w:rPr>
          <w:rFonts w:ascii="Times New Roman" w:hAnsi="Times New Roman" w:cs="Times New Roman"/>
          <w:sz w:val="24"/>
          <w:szCs w:val="24"/>
        </w:rPr>
        <w:instrText>ADDIN CSL_CITATION { "citationItems" : [ { "id" : "ITEM-1", "itemData" : { "DOI" : "10.1177/0272989X13487604", "ISBN" : "1552-681X (Electronic)\\r0272-989X (Linking)", "ISSN" : "0272-989X", "PMID" : "23804506", "abstract" : "We introduce the series of 7 tutorial papers on evidence synthesis methods for decision making, based on the Technical Support Documents in Evidence Synthesis prepared for the National Institute for Health and Clinical Excellence (NICE) Decision Support Unit. Although oriented to NICE's Technology Appraisal process, which examines new pharmaceutical products in a cost-effectiveness framework, the methods presented throughout the tutorials are equally relevant to clinical guideline development and to comparisons between medical devices, or public health interventions. Detailed guidance is given on how to use the other tutorials in the series, which propose a single evidence synthesis framework that covers fixed and random effects models, pairwise meta-analysis, indirect comparisons, and network meta-analysis, and where outcomes expressed in several different reporting formats can be analyzed without recourse to normal approximations. We describe the principles of evidence synthesis required by the 2008 revision of the NICE Guide to the Methods of Technology Appraisal and explain how the approach proposed in these tutorials was designed to conform to those requirements. We finish with some suggestions on how to present the evidence, the synthesis methods, and the results.", "author" : [ { "dropping-particle" : "", "family" : "Dias", "given" : "S.", "non-dropping-particle" : "", "parse-names" : false, "suffix" : "" }, { "dropping-particle" : "", "family" : "Welton", "given" : "N. J.", "non-dropping-particle" : "", "parse-names" : false, "suffix" : "" }, { "dropping-particle" : "", "family" : "Sutton", "given" : "A. J.", "non-dropping-particle" : "", "parse-names" : false, "suffix" : "" }, { "dropping-particle" : "", "family" : "Ades", "given" : "A. E.", "non-dropping-particle" : "", "parse-names" : false, "suffix" : "" } ], "container-title" : "Medical Decision Making", "id" : "ITEM-1", "issue" : "5", "issued" : { "date-parts" : [ [ "2013" ] ] }, "page" : "597-606", "title" : "Evidence Synthesis for Decision Making 3: Subgroups, Meta-Regression, Bias, and Bias-Adjustment", "type" : "article-journal", "volume" : "33" }, "uris" : [ "http://www.mendeley.com/documents/?uuid=174d973c-8aa3-4462-88d2-4e9280183e5c" ] } ], "mendeley" : { "formattedCitation" : "&lt;sup&gt;15&lt;/sup&gt;", "plainTextFormattedCitation" : "15", "previouslyFormattedCitation" : "&lt;sup&gt;15&lt;/sup&gt;" }, "properties" : { "noteIndex" : 7 }, "schema" : "https://github.com/citation-style-language/schema/raw/master/csl-citation.json" }</w:instrText>
      </w:r>
      <w:r w:rsidR="000B18A3" w:rsidRPr="00C05C58">
        <w:rPr>
          <w:rFonts w:ascii="Times New Roman" w:hAnsi="Times New Roman" w:cs="Times New Roman"/>
          <w:sz w:val="24"/>
          <w:szCs w:val="24"/>
        </w:rPr>
        <w:fldChar w:fldCharType="separate"/>
      </w:r>
      <w:r w:rsidR="00B93D44" w:rsidRPr="00C05C58">
        <w:rPr>
          <w:rFonts w:ascii="Times New Roman" w:hAnsi="Times New Roman" w:cs="Times New Roman"/>
          <w:noProof/>
          <w:sz w:val="24"/>
          <w:szCs w:val="24"/>
          <w:vertAlign w:val="superscript"/>
        </w:rPr>
        <w:t>15</w:t>
      </w:r>
      <w:r w:rsidR="000B18A3" w:rsidRPr="00C05C58">
        <w:rPr>
          <w:rFonts w:ascii="Times New Roman" w:hAnsi="Times New Roman" w:cs="Times New Roman"/>
          <w:sz w:val="24"/>
          <w:szCs w:val="24"/>
        </w:rPr>
        <w:fldChar w:fldCharType="end"/>
      </w:r>
      <w:r w:rsidR="00B93D44" w:rsidRPr="00C05C58">
        <w:rPr>
          <w:rFonts w:ascii="Times New Roman" w:hAnsi="Times New Roman" w:cs="Times New Roman"/>
          <w:sz w:val="24"/>
          <w:szCs w:val="24"/>
        </w:rPr>
        <w:t xml:space="preserve">.  </w:t>
      </w:r>
      <w:r w:rsidR="002E6E2F" w:rsidRPr="00C05C58">
        <w:rPr>
          <w:rFonts w:ascii="Times New Roman" w:hAnsi="Times New Roman" w:cs="Times New Roman"/>
          <w:sz w:val="24"/>
          <w:szCs w:val="24"/>
        </w:rPr>
        <w:t xml:space="preserve">All analyses were run on four chains with 20,000 iterations a chain including a burn in period of 5000 runs. Convergence was monitored </w:t>
      </w:r>
      <w:r w:rsidR="00790268" w:rsidRPr="00C05C58">
        <w:rPr>
          <w:rFonts w:ascii="Times New Roman" w:hAnsi="Times New Roman" w:cs="Times New Roman"/>
          <w:sz w:val="24"/>
          <w:szCs w:val="24"/>
        </w:rPr>
        <w:t>using the Brooks-</w:t>
      </w:r>
      <w:proofErr w:type="spellStart"/>
      <w:r w:rsidR="00790268" w:rsidRPr="00C05C58">
        <w:rPr>
          <w:rFonts w:ascii="Times New Roman" w:hAnsi="Times New Roman" w:cs="Times New Roman"/>
          <w:sz w:val="24"/>
          <w:szCs w:val="24"/>
        </w:rPr>
        <w:t>Gelman</w:t>
      </w:r>
      <w:proofErr w:type="spellEnd"/>
      <w:r w:rsidR="00790268" w:rsidRPr="00C05C58">
        <w:rPr>
          <w:rFonts w:ascii="Times New Roman" w:hAnsi="Times New Roman" w:cs="Times New Roman"/>
          <w:sz w:val="24"/>
          <w:szCs w:val="24"/>
        </w:rPr>
        <w:t>-Rubin diagnostic, with values less than 1.05 considered acceptable if consistent with visual inspection of convergence and time series plots</w:t>
      </w:r>
      <w:r w:rsidR="000B18A3" w:rsidRPr="00C05C58">
        <w:rPr>
          <w:rFonts w:ascii="Times New Roman" w:hAnsi="Times New Roman" w:cs="Times New Roman"/>
          <w:sz w:val="24"/>
          <w:szCs w:val="24"/>
        </w:rPr>
        <w:fldChar w:fldCharType="begin" w:fldLock="1"/>
      </w:r>
      <w:r w:rsidR="00B93D44" w:rsidRPr="00C05C58">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"Edition", "given" : "Third", "non-dropping-particle" : "", "parse-names" : false, "suffix" : "" }, { "dropping-particle" : "", "family" : "Gelman", "given" : "", "non-dropping-particle" : "", "parse-names" : false, "suffix" : "" } ], "container-title" : "CEUR Workshop Proceedings", "id" : "ITEM-2", "issue" : "9", "issued" : { "date-parts" : [ [ "2015" ] ] }, "number-of-pages" : "33-36", "title" : "Bayesian data analysis", "type" : "book", "volume" : "1542" }, "uris" : [ "http://www.mendeley.com/documents/?uuid=d1f434f4-92d4-4c0f-8d07-4711afdc6ee0" ] } ], "mendeley" : { "formattedCitation" : "&lt;sup&gt;14,16&lt;/sup&gt;", "plainTextFormattedCitation" : "14,16", "previouslyFormattedCitation" : "&lt;sup&gt;14,16&lt;/sup&gt;" }, "properties" : { "noteIndex" : 6 }, "schema" : "https://github.com/citation-style-language/schema/raw/master/csl-citation.json" }</w:instrText>
      </w:r>
      <w:r w:rsidR="000B18A3" w:rsidRPr="00C05C58">
        <w:rPr>
          <w:rFonts w:ascii="Times New Roman" w:hAnsi="Times New Roman" w:cs="Times New Roman"/>
          <w:sz w:val="24"/>
          <w:szCs w:val="24"/>
        </w:rPr>
        <w:fldChar w:fldCharType="separate"/>
      </w:r>
      <w:r w:rsidR="00B93D44" w:rsidRPr="00C05C58">
        <w:rPr>
          <w:rFonts w:ascii="Times New Roman" w:hAnsi="Times New Roman" w:cs="Times New Roman"/>
          <w:noProof/>
          <w:sz w:val="24"/>
          <w:szCs w:val="24"/>
          <w:vertAlign w:val="superscript"/>
        </w:rPr>
        <w:t>14,16</w:t>
      </w:r>
      <w:r w:rsidR="000B18A3" w:rsidRPr="00C05C58">
        <w:rPr>
          <w:rFonts w:ascii="Times New Roman" w:hAnsi="Times New Roman" w:cs="Times New Roman"/>
          <w:sz w:val="24"/>
          <w:szCs w:val="24"/>
        </w:rPr>
        <w:fldChar w:fldCharType="end"/>
      </w:r>
      <w:r w:rsidR="002E6E2F" w:rsidRPr="00C05C58">
        <w:rPr>
          <w:rFonts w:ascii="Times New Roman" w:hAnsi="Times New Roman" w:cs="Times New Roman"/>
          <w:sz w:val="24"/>
          <w:szCs w:val="24"/>
        </w:rPr>
        <w:t>.</w:t>
      </w:r>
      <w:r w:rsidR="00B93D44" w:rsidRPr="00C05C58">
        <w:rPr>
          <w:rFonts w:ascii="Times New Roman" w:hAnsi="Times New Roman" w:cs="Times New Roman"/>
          <w:sz w:val="24"/>
          <w:szCs w:val="24"/>
        </w:rPr>
        <w:t>Standard errors for cross-over trials were adjusted by converting paired t-tests to standard error</w:t>
      </w:r>
      <w:r w:rsidR="000B18A3" w:rsidRPr="00C05C58">
        <w:rPr>
          <w:rFonts w:ascii="Times New Roman" w:hAnsi="Times New Roman" w:cs="Times New Roman"/>
          <w:sz w:val="24"/>
          <w:szCs w:val="24"/>
        </w:rPr>
        <w:fldChar w:fldCharType="begin" w:fldLock="1"/>
      </w:r>
      <w:r w:rsidR="00B93D44" w:rsidRPr="00C05C58">
        <w:rPr>
          <w:rFonts w:ascii="Times New Roman" w:hAnsi="Times New Roman" w:cs="Times New Roman"/>
          <w:sz w:val="24"/>
          <w:szCs w:val="24"/>
        </w:rPr>
        <w:instrText>ADDIN CSL_CITATION { "citationItems" : [ { "id" : "ITEM-1", "itemData" : { "author" : [ { "dropping-particle" : "", "family" : "Higgins", "given" : "J P T", "non-dropping-particle" : "", "parse-names" : false, "suffix" : "" }, { "dropping-particle" : "", "family" : "Green", "given" : "S", "non-dropping-particle" : "", "parse-names" : false, "suffix" : "" } ], "edition" : "Version 5.", "id" : "ITEM-1", "issued" : { "date-parts" : [ [ "2011" ] ] }, "publisher" : "The Cochrane Collaboration", "title" : "Cochrane Handbook for Systematic Reviews of Interventions", "type" : "book" }, "uris" : [ "http://www.mendeley.com/documents/?uuid=cf3af71c-f260-4417-a481-e4cffb8d1852" ] } ], "mendeley" : { "formattedCitation" : "&lt;sup&gt;17&lt;/sup&gt;", "plainTextFormattedCitation" : "17", "previouslyFormattedCitation" : "&lt;sup&gt;17&lt;/sup&gt;" }, "properties" : { "noteIndex" : 6 }, "schema" : "https://github.com/citation-style-language/schema/raw/master/csl-citation.json" }</w:instrText>
      </w:r>
      <w:r w:rsidR="000B18A3" w:rsidRPr="00C05C58">
        <w:rPr>
          <w:rFonts w:ascii="Times New Roman" w:hAnsi="Times New Roman" w:cs="Times New Roman"/>
          <w:sz w:val="24"/>
          <w:szCs w:val="24"/>
        </w:rPr>
        <w:fldChar w:fldCharType="separate"/>
      </w:r>
      <w:r w:rsidR="00B93D44" w:rsidRPr="00C05C58">
        <w:rPr>
          <w:rFonts w:ascii="Times New Roman" w:hAnsi="Times New Roman" w:cs="Times New Roman"/>
          <w:noProof/>
          <w:sz w:val="24"/>
          <w:szCs w:val="24"/>
          <w:vertAlign w:val="superscript"/>
        </w:rPr>
        <w:t>17</w:t>
      </w:r>
      <w:r w:rsidR="000B18A3" w:rsidRPr="00C05C58">
        <w:rPr>
          <w:rFonts w:ascii="Times New Roman" w:hAnsi="Times New Roman" w:cs="Times New Roman"/>
          <w:sz w:val="24"/>
          <w:szCs w:val="24"/>
        </w:rPr>
        <w:fldChar w:fldCharType="end"/>
      </w:r>
      <w:r w:rsidR="00B93D44" w:rsidRPr="00C05C58">
        <w:rPr>
          <w:rFonts w:ascii="Times New Roman" w:hAnsi="Times New Roman" w:cs="Times New Roman"/>
          <w:sz w:val="24"/>
          <w:szCs w:val="24"/>
        </w:rPr>
        <w:t xml:space="preserve">. </w:t>
      </w:r>
      <w:r w:rsidR="00C133F1" w:rsidRPr="00C05C58">
        <w:rPr>
          <w:rFonts w:ascii="Times New Roman" w:hAnsi="Times New Roman" w:cs="Times New Roman"/>
          <w:sz w:val="24"/>
          <w:szCs w:val="24"/>
        </w:rPr>
        <w:t xml:space="preserve">Results of continuous </w:t>
      </w:r>
      <w:r w:rsidR="00032EC6" w:rsidRPr="00C05C58">
        <w:rPr>
          <w:rFonts w:ascii="Times New Roman" w:hAnsi="Times New Roman" w:cs="Times New Roman"/>
          <w:sz w:val="24"/>
          <w:szCs w:val="24"/>
        </w:rPr>
        <w:t>outcomes</w:t>
      </w:r>
      <w:r w:rsidR="00C133F1" w:rsidRPr="00C05C58">
        <w:rPr>
          <w:rFonts w:ascii="Times New Roman" w:hAnsi="Times New Roman" w:cs="Times New Roman"/>
          <w:sz w:val="24"/>
          <w:szCs w:val="24"/>
        </w:rPr>
        <w:t xml:space="preserve"> were expressed in mean difference and accompanied with their 95% credible intervals</w:t>
      </w:r>
      <w:r w:rsidR="00353A28" w:rsidRPr="00C05C58">
        <w:rPr>
          <w:rFonts w:ascii="Times New Roman" w:hAnsi="Times New Roman" w:cs="Times New Roman"/>
          <w:sz w:val="24"/>
          <w:szCs w:val="24"/>
        </w:rPr>
        <w:t xml:space="preserve"> (</w:t>
      </w:r>
      <w:r w:rsidR="00C133F1" w:rsidRPr="00C05C58">
        <w:rPr>
          <w:rFonts w:ascii="Times New Roman" w:hAnsi="Times New Roman" w:cs="Times New Roman"/>
          <w:sz w:val="24"/>
          <w:szCs w:val="24"/>
        </w:rPr>
        <w:t xml:space="preserve">CrI). Adverse events </w:t>
      </w:r>
      <w:r w:rsidR="00C133F1" w:rsidRPr="00C05C58">
        <w:rPr>
          <w:rFonts w:ascii="Times New Roman" w:hAnsi="Times New Roman" w:cs="Times New Roman"/>
          <w:noProof/>
          <w:sz w:val="24"/>
          <w:szCs w:val="24"/>
        </w:rPr>
        <w:t>were expressed</w:t>
      </w:r>
      <w:r w:rsidR="00C133F1" w:rsidRPr="00C05C58">
        <w:rPr>
          <w:rFonts w:ascii="Times New Roman" w:hAnsi="Times New Roman" w:cs="Times New Roman"/>
          <w:sz w:val="24"/>
          <w:szCs w:val="24"/>
        </w:rPr>
        <w:t xml:space="preserve"> as odds ratios (ORs). </w:t>
      </w:r>
      <w:r w:rsidR="00160550" w:rsidRPr="00C05C58">
        <w:rPr>
          <w:rFonts w:ascii="Times New Roman" w:hAnsi="Times New Roman" w:cs="Times New Roman"/>
          <w:sz w:val="24"/>
          <w:szCs w:val="24"/>
        </w:rPr>
        <w:t xml:space="preserve">The </w:t>
      </w:r>
      <w:r w:rsidR="00160550" w:rsidRPr="00C05C58">
        <w:rPr>
          <w:rFonts w:ascii="Times New Roman" w:hAnsi="Times New Roman" w:cs="Times New Roman"/>
          <w:noProof/>
          <w:sz w:val="24"/>
          <w:szCs w:val="24"/>
        </w:rPr>
        <w:t>s</w:t>
      </w:r>
      <w:r w:rsidRPr="00C05C58">
        <w:rPr>
          <w:rFonts w:ascii="Times New Roman" w:hAnsi="Times New Roman" w:cs="Times New Roman"/>
          <w:noProof/>
          <w:sz w:val="24"/>
          <w:szCs w:val="24"/>
        </w:rPr>
        <w:t>urface</w:t>
      </w:r>
      <w:r w:rsidRPr="00C05C58">
        <w:rPr>
          <w:rFonts w:ascii="Times New Roman" w:hAnsi="Times New Roman" w:cs="Times New Roman"/>
          <w:sz w:val="24"/>
          <w:szCs w:val="24"/>
        </w:rPr>
        <w:t xml:space="preserve"> under the cumulative ranking</w:t>
      </w:r>
      <w:r w:rsidR="00160550" w:rsidRPr="00C05C58">
        <w:rPr>
          <w:rFonts w:ascii="Times New Roman" w:hAnsi="Times New Roman" w:cs="Times New Roman"/>
          <w:sz w:val="24"/>
          <w:szCs w:val="24"/>
        </w:rPr>
        <w:t xml:space="preserve"> curve</w:t>
      </w:r>
      <w:r w:rsidRPr="00C05C58">
        <w:rPr>
          <w:rFonts w:ascii="Times New Roman" w:hAnsi="Times New Roman" w:cs="Times New Roman"/>
          <w:sz w:val="24"/>
          <w:szCs w:val="24"/>
        </w:rPr>
        <w:t xml:space="preserve"> </w:t>
      </w:r>
      <w:r w:rsidRPr="00C05C58">
        <w:rPr>
          <w:rFonts w:ascii="Times New Roman" w:hAnsi="Times New Roman" w:cs="Times New Roman"/>
          <w:sz w:val="24"/>
          <w:szCs w:val="24"/>
        </w:rPr>
        <w:lastRenderedPageBreak/>
        <w:t>(</w:t>
      </w:r>
      <w:r w:rsidRPr="00C05C58">
        <w:rPr>
          <w:rFonts w:ascii="Times New Roman" w:hAnsi="Times New Roman" w:cs="Times New Roman"/>
          <w:noProof/>
          <w:sz w:val="24"/>
          <w:szCs w:val="24"/>
        </w:rPr>
        <w:t>SUCRA</w:t>
      </w:r>
      <w:r w:rsidR="00160550" w:rsidRPr="00C05C58">
        <w:rPr>
          <w:rFonts w:ascii="Times New Roman" w:hAnsi="Times New Roman" w:cs="Times New Roman"/>
          <w:sz w:val="24"/>
          <w:szCs w:val="24"/>
        </w:rPr>
        <w:t xml:space="preserve">) was used </w:t>
      </w:r>
      <w:r w:rsidR="006F2B84" w:rsidRPr="00C05C58">
        <w:rPr>
          <w:rFonts w:ascii="Times New Roman" w:hAnsi="Times New Roman" w:cs="Times New Roman"/>
          <w:sz w:val="24"/>
          <w:szCs w:val="24"/>
        </w:rPr>
        <w:t>calculated to express the probability that a treatment is optimal</w:t>
      </w:r>
      <w:r w:rsidR="000B18A3" w:rsidRPr="00C05C58">
        <w:rPr>
          <w:rFonts w:ascii="Times New Roman" w:hAnsi="Times New Roman" w:cs="Times New Roman"/>
          <w:sz w:val="24"/>
          <w:szCs w:val="24"/>
        </w:rPr>
        <w:fldChar w:fldCharType="begin" w:fldLock="1"/>
      </w:r>
      <w:r w:rsidR="00B93D44" w:rsidRPr="00C05C58">
        <w:rPr>
          <w:rFonts w:ascii="Times New Roman" w:hAnsi="Times New Roman" w:cs="Times New Roman"/>
          <w:sz w:val="24"/>
          <w:szCs w:val="24"/>
        </w:rPr>
        <w:instrText>ADDIN CSL_CITATION { "citationItems" : [ { "id" : "ITEM-1", "itemData" : { "author" : [ { "dropping-particle" : "", "family" : "Salanti", "given" : "G", "non-dropping-particle" : "", "parse-names" : false, "suffix" : "" }, { "dropping-particle" : "", "family" : "Ades", "given" : "A. E.", "non-dropping-particle" : "", "parse-names" : false, "suffix" : "" }, { "dropping-particle" : "", "family" : "Ioannidis", "given" : "J", "non-dropping-particle" : "", "parse-names" : false, "suffix" : "" } ], "container-title" : "Journal of Clinical Epidemiology", "id" : "ITEM-1", "issue" : "2", "issued" : { "date-parts" : [ [ "2011" ] ] }, "page" : "163-171", "title" : "Graphical methods and numerical summaries for presenting results from multiple-treatment meta-analysis: an overview and tutorial", "type" : "article-journal", "volume" : "64" }, "uris" : [ "http://www.mendeley.com/documents/?uuid=15196e1a-092b-46ff-9b87-dc4f503cb0ab" ] } ], "mendeley" : { "formattedCitation" : "&lt;sup&gt;18&lt;/sup&gt;", "plainTextFormattedCitation" : "18", "previouslyFormattedCitation" : "&lt;sup&gt;18&lt;/sup&gt;"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B93D44" w:rsidRPr="00C05C58">
        <w:rPr>
          <w:rFonts w:ascii="Times New Roman" w:hAnsi="Times New Roman" w:cs="Times New Roman"/>
          <w:noProof/>
          <w:sz w:val="24"/>
          <w:szCs w:val="24"/>
          <w:vertAlign w:val="superscript"/>
        </w:rPr>
        <w:t>18</w:t>
      </w:r>
      <w:r w:rsidR="000B18A3" w:rsidRPr="00C05C58">
        <w:rPr>
          <w:rFonts w:ascii="Times New Roman" w:hAnsi="Times New Roman" w:cs="Times New Roman"/>
          <w:sz w:val="24"/>
          <w:szCs w:val="24"/>
        </w:rPr>
        <w:fldChar w:fldCharType="end"/>
      </w:r>
      <w:r w:rsidRPr="00C05C58">
        <w:rPr>
          <w:rFonts w:ascii="Times New Roman" w:hAnsi="Times New Roman" w:cs="Times New Roman"/>
          <w:sz w:val="24"/>
          <w:szCs w:val="24"/>
        </w:rPr>
        <w:t>.</w:t>
      </w:r>
      <w:r w:rsidR="006F2B84" w:rsidRPr="00C05C58">
        <w:rPr>
          <w:rFonts w:ascii="Times New Roman" w:hAnsi="Times New Roman" w:cs="Times New Roman"/>
          <w:sz w:val="24"/>
          <w:szCs w:val="24"/>
        </w:rPr>
        <w:t xml:space="preserve"> Results of the largest trial were used to estimate </w:t>
      </w:r>
      <w:r w:rsidR="00260217" w:rsidRPr="00C05C58">
        <w:rPr>
          <w:rFonts w:ascii="Times New Roman" w:hAnsi="Times New Roman" w:cs="Times New Roman"/>
          <w:sz w:val="24"/>
          <w:szCs w:val="24"/>
        </w:rPr>
        <w:t>the absolute PIPP reactivity score, and this value was used to convert mean differences to absolute scores for the top three treatments</w:t>
      </w:r>
      <w:r w:rsidR="000B18A3" w:rsidRPr="00C05C58">
        <w:rPr>
          <w:rFonts w:ascii="Times New Roman" w:hAnsi="Times New Roman" w:cs="Times New Roman"/>
          <w:sz w:val="24"/>
          <w:szCs w:val="24"/>
        </w:rPr>
        <w:fldChar w:fldCharType="begin" w:fldLock="1"/>
      </w:r>
      <w:r w:rsidR="00B93D44" w:rsidRPr="00C05C58">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"mendeley" : { "formattedCitation" : "&lt;sup&gt;14&lt;/sup&gt;", "plainTextFormattedCitation" : "14", "previouslyFormattedCitation" : "&lt;sup&gt;14&lt;/sup&gt;" }, "properties" : { "noteIndex" : 6 }, "schema" : "https://github.com/citation-style-language/schema/raw/master/csl-citation.json" }</w:instrText>
      </w:r>
      <w:r w:rsidR="000B18A3" w:rsidRPr="00C05C58">
        <w:rPr>
          <w:rFonts w:ascii="Times New Roman" w:hAnsi="Times New Roman" w:cs="Times New Roman"/>
          <w:sz w:val="24"/>
          <w:szCs w:val="24"/>
        </w:rPr>
        <w:fldChar w:fldCharType="separate"/>
      </w:r>
      <w:r w:rsidR="00B93D44" w:rsidRPr="00C05C58">
        <w:rPr>
          <w:rFonts w:ascii="Times New Roman" w:hAnsi="Times New Roman" w:cs="Times New Roman"/>
          <w:noProof/>
          <w:sz w:val="24"/>
          <w:szCs w:val="24"/>
          <w:vertAlign w:val="superscript"/>
        </w:rPr>
        <w:t>14</w:t>
      </w:r>
      <w:r w:rsidR="000B18A3" w:rsidRPr="00C05C58">
        <w:rPr>
          <w:rFonts w:ascii="Times New Roman" w:hAnsi="Times New Roman" w:cs="Times New Roman"/>
          <w:sz w:val="24"/>
          <w:szCs w:val="24"/>
        </w:rPr>
        <w:fldChar w:fldCharType="end"/>
      </w:r>
      <w:r w:rsidR="00260217" w:rsidRPr="00C05C58">
        <w:rPr>
          <w:rFonts w:ascii="Times New Roman" w:hAnsi="Times New Roman" w:cs="Times New Roman"/>
          <w:sz w:val="24"/>
          <w:szCs w:val="24"/>
        </w:rPr>
        <w:t xml:space="preserve">. Mean absolute scores were used to calculate the number of infants expected with scores indicating low, moderate, and severe pain assuming pain scores are normally distributed.  </w:t>
      </w:r>
    </w:p>
    <w:p w:rsidR="000A775C" w:rsidRPr="00C05C58" w:rsidRDefault="00160550" w:rsidP="00160550">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 xml:space="preserve">Heterogeneity was assessed through </w:t>
      </w:r>
      <w:r w:rsidRPr="00C05C58">
        <w:rPr>
          <w:rFonts w:ascii="Times New Roman" w:hAnsi="Times New Roman" w:cs="Times New Roman"/>
          <w:noProof/>
          <w:sz w:val="24"/>
          <w:szCs w:val="24"/>
        </w:rPr>
        <w:t>the</w:t>
      </w:r>
      <w:r w:rsidRPr="00C05C58">
        <w:rPr>
          <w:rFonts w:ascii="Times New Roman" w:hAnsi="Times New Roman" w:cs="Times New Roman"/>
          <w:sz w:val="24"/>
          <w:szCs w:val="24"/>
        </w:rPr>
        <w:t xml:space="preserve"> standard deviation of the random effect distribution. </w:t>
      </w:r>
      <w:r w:rsidR="000455A7" w:rsidRPr="00C05C58">
        <w:rPr>
          <w:rFonts w:ascii="Times New Roman" w:hAnsi="Times New Roman" w:cs="Times New Roman"/>
          <w:sz w:val="24"/>
          <w:szCs w:val="24"/>
        </w:rPr>
        <w:t xml:space="preserve">Assessment of inconsistency within the network (e.g. agreement between direct and indirect evidence) </w:t>
      </w:r>
      <w:r w:rsidR="00790268" w:rsidRPr="00C05C58">
        <w:rPr>
          <w:rFonts w:ascii="Times New Roman" w:hAnsi="Times New Roman" w:cs="Times New Roman"/>
          <w:noProof/>
          <w:sz w:val="24"/>
          <w:szCs w:val="24"/>
        </w:rPr>
        <w:t xml:space="preserve">was conducted </w:t>
      </w:r>
      <w:r w:rsidR="00027C4A" w:rsidRPr="00C05C58">
        <w:rPr>
          <w:rFonts w:ascii="Times New Roman" w:hAnsi="Times New Roman" w:cs="Times New Roman"/>
          <w:noProof/>
          <w:sz w:val="24"/>
          <w:szCs w:val="24"/>
        </w:rPr>
        <w:t>through the use of a node-splitting model</w:t>
      </w:r>
      <w:r w:rsidR="000B18A3" w:rsidRPr="00C05C58">
        <w:rPr>
          <w:rFonts w:ascii="Times New Roman" w:hAnsi="Times New Roman" w:cs="Times New Roman"/>
          <w:noProof/>
          <w:sz w:val="24"/>
          <w:szCs w:val="24"/>
        </w:rPr>
        <w:fldChar w:fldCharType="begin" w:fldLock="1"/>
      </w:r>
      <w:r w:rsidR="00B93D44" w:rsidRPr="00C05C58">
        <w:rPr>
          <w:rFonts w:ascii="Times New Roman" w:hAnsi="Times New Roman" w:cs="Times New Roman"/>
          <w:noProof/>
          <w:sz w:val="24"/>
          <w:szCs w:val="24"/>
        </w:rPr>
        <w:instrText>ADDIN CSL_CITATION { "citationItems" : [ { "id" : "ITEM-1", "itemData" : { "DOI" : "10.1177/0272989X12455847", "ISBN" : "1552-681X (Electronic)\\r0272-989X (Linking)", "ISSN" : "1552-681X", "PMID" : "23804508", "abstract" : "Inconsistency can be thought of as a conflict between \"direct\" evidence on a comparison between treatments B and C and \"indirect\" evidence gained from AC and AB trials. Like heterogeneity, inconsistency is caused by effect modifiers and specifically by an imbalance in the distribution of effect modifiers in the direct and indirect evidence. Defining inconsistency as a property of loops of evidence, the relation between inconsistency and heterogeneity and the difficulties created by multiarm trials are described. We set out an approach to assessing consistency in 3-treatment triangular networks and in larger circuit structures, its extension to certain special structures in which independent tests for inconsistencies can be created, and describe methods suitable for more complex networks. Sample WinBUGS code is given in an appendix. Steps that can be taken to minimize the risk of drawing incorrect conclusions from indirect comparisons and network meta-analysis are the same steps that will minimize heterogeneity in pairwise meta-analysis. Empirical indicators that can provide reassurance and the question of how to respond to inconsistency are also discussed.", "author" : [ { "dropping-particle" : "", "family" : "Dias", "given" : "Sofia", "non-dropping-particle" : "", "parse-names" : false, "suffix" : "" }, { "dropping-particle" : "", "family" : "Welton", "given" : "Nicky J", "non-dropping-particle" : "", "parse-names" : false, "suffix" : "" }, { "dropping-particle" : "", "family" : "Sutton", "given" : "Alex J", "non-dropping-particle" : "", "parse-names" : false, "suffix" : "" }, { "dropping-particle" : "", "family" : "Caldwell", "given" : "Deborah M", "non-dropping-particle" : "", "parse-names" : false, "suffix" : "" }, { "dropping-particle" : "", "family" : "Lu", "given" : "Guobing", "non-dropping-particle" : "", "parse-names" : false, "suffix" : "" }, { "dropping-particle" : "", "family" : "Ades", "given" : "a E", "non-dropping-particle" : "", "parse-names" : false, "suffix" : "" } ], "container-title" : "Medical decision making : an international journal of the Society for Medical Decision Making", "id" : "ITEM-1", "issue" : "5", "issued" : { "date-parts" : [ [ "2013" ] ] }, "page" : "641-56", "title" : "Evidence synthesis for decision making 4: inconsistency in networks of evidence based on randomized controlled trials.", "type" : "article-journal", "volume" : "33" }, "uris" : [ "http://www.mendeley.com/documents/?uuid=de945d9e-e81d-414c-8b20-22203031f02c" ] } ], "mendeley" : { "formattedCitation" : "&lt;sup&gt;19&lt;/sup&gt;", "plainTextFormattedCitation" : "19", "previouslyFormattedCitation" : "&lt;sup&gt;19&lt;/sup&gt;" }, "properties" : { "noteIndex" : 7 }, "schema" : "https://github.com/citation-style-language/schema/raw/master/csl-citation.json" }</w:instrText>
      </w:r>
      <w:r w:rsidR="000B18A3" w:rsidRPr="00C05C58">
        <w:rPr>
          <w:rFonts w:ascii="Times New Roman" w:hAnsi="Times New Roman" w:cs="Times New Roman"/>
          <w:noProof/>
          <w:sz w:val="24"/>
          <w:szCs w:val="24"/>
        </w:rPr>
        <w:fldChar w:fldCharType="separate"/>
      </w:r>
      <w:r w:rsidR="00B93D44" w:rsidRPr="00C05C58">
        <w:rPr>
          <w:rFonts w:ascii="Times New Roman" w:hAnsi="Times New Roman" w:cs="Times New Roman"/>
          <w:noProof/>
          <w:sz w:val="24"/>
          <w:szCs w:val="24"/>
          <w:vertAlign w:val="superscript"/>
        </w:rPr>
        <w:t>19</w:t>
      </w:r>
      <w:r w:rsidR="000B18A3" w:rsidRPr="00C05C58">
        <w:rPr>
          <w:rFonts w:ascii="Times New Roman" w:hAnsi="Times New Roman" w:cs="Times New Roman"/>
          <w:noProof/>
          <w:sz w:val="24"/>
          <w:szCs w:val="24"/>
        </w:rPr>
        <w:fldChar w:fldCharType="end"/>
      </w:r>
      <w:r w:rsidR="00790268" w:rsidRPr="00C05C58">
        <w:rPr>
          <w:rFonts w:ascii="Times New Roman" w:hAnsi="Times New Roman" w:cs="Times New Roman"/>
          <w:noProof/>
          <w:sz w:val="24"/>
          <w:szCs w:val="24"/>
        </w:rPr>
        <w:t>.</w:t>
      </w:r>
      <w:r w:rsidR="00B93D44" w:rsidRPr="00C05C58">
        <w:rPr>
          <w:rFonts w:ascii="Times New Roman" w:hAnsi="Times New Roman" w:cs="Times New Roman"/>
          <w:noProof/>
          <w:sz w:val="24"/>
          <w:szCs w:val="24"/>
        </w:rPr>
        <w:t xml:space="preserve"> Meta-regressions were conducted if potential effect modifiers (e.g. post-menstrual age at time of procedure</w:t>
      </w:r>
      <w:r w:rsidR="0008123F" w:rsidRPr="00C05C58">
        <w:rPr>
          <w:rFonts w:ascii="Times New Roman" w:hAnsi="Times New Roman" w:cs="Times New Roman"/>
          <w:noProof/>
          <w:sz w:val="24"/>
          <w:szCs w:val="24"/>
        </w:rPr>
        <w:t>, risk of bias</w:t>
      </w:r>
      <w:r w:rsidR="00B93D44" w:rsidRPr="00C05C58">
        <w:rPr>
          <w:rFonts w:ascii="Times New Roman" w:hAnsi="Times New Roman" w:cs="Times New Roman"/>
          <w:noProof/>
          <w:sz w:val="24"/>
          <w:szCs w:val="24"/>
        </w:rPr>
        <w:t>) showed evidence of variability between studies in addition to showing evidence of interaction with treatment effect. Sensitivity analyses</w:t>
      </w:r>
      <w:r w:rsidR="0008123F" w:rsidRPr="00C05C58">
        <w:rPr>
          <w:rFonts w:ascii="Times New Roman" w:hAnsi="Times New Roman" w:cs="Times New Roman"/>
          <w:noProof/>
          <w:sz w:val="24"/>
          <w:szCs w:val="24"/>
        </w:rPr>
        <w:t xml:space="preserve"> were conducted to test key assumptions related to synthesis feasibility and included use of imputed mean, exclusion of published posters, and exclusion of studies that appear to contribute to inconsistency.</w:t>
      </w:r>
    </w:p>
    <w:p w:rsidR="000455A7" w:rsidRPr="00C05C58" w:rsidRDefault="000455A7" w:rsidP="00F61E3A">
      <w:pPr>
        <w:spacing w:line="480" w:lineRule="auto"/>
        <w:jc w:val="center"/>
        <w:rPr>
          <w:rFonts w:ascii="Times New Roman" w:hAnsi="Times New Roman" w:cs="Times New Roman"/>
          <w:b/>
          <w:sz w:val="24"/>
          <w:szCs w:val="24"/>
        </w:rPr>
      </w:pPr>
      <w:r w:rsidRPr="00C05C58">
        <w:rPr>
          <w:rFonts w:ascii="Times New Roman" w:hAnsi="Times New Roman" w:cs="Times New Roman"/>
          <w:b/>
          <w:sz w:val="24"/>
          <w:szCs w:val="24"/>
        </w:rPr>
        <w:t>Results</w:t>
      </w:r>
    </w:p>
    <w:p w:rsidR="009E4924" w:rsidRPr="00C05C58" w:rsidRDefault="009E4924"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Search results</w:t>
      </w:r>
    </w:p>
    <w:p w:rsidR="00E93565" w:rsidRPr="00C05C58" w:rsidRDefault="00CA010F"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ab/>
      </w:r>
      <w:r w:rsidRPr="00C05C58">
        <w:rPr>
          <w:rFonts w:ascii="Times New Roman" w:hAnsi="Times New Roman" w:cs="Times New Roman"/>
          <w:sz w:val="24"/>
          <w:szCs w:val="24"/>
        </w:rPr>
        <w:t xml:space="preserve">The database search returned </w:t>
      </w:r>
      <w:r w:rsidR="008A43B1" w:rsidRPr="00C05C58">
        <w:rPr>
          <w:rFonts w:ascii="Times New Roman" w:hAnsi="Times New Roman" w:cs="Times New Roman"/>
          <w:sz w:val="24"/>
          <w:szCs w:val="24"/>
        </w:rPr>
        <w:t>831</w:t>
      </w:r>
      <w:r w:rsidR="00A52823" w:rsidRPr="00C05C58">
        <w:rPr>
          <w:rFonts w:ascii="Times New Roman" w:hAnsi="Times New Roman" w:cs="Times New Roman"/>
          <w:sz w:val="24"/>
          <w:szCs w:val="24"/>
        </w:rPr>
        <w:t xml:space="preserve"> citations after re</w:t>
      </w:r>
      <w:r w:rsidR="00B51BF4" w:rsidRPr="00C05C58">
        <w:rPr>
          <w:rFonts w:ascii="Times New Roman" w:hAnsi="Times New Roman" w:cs="Times New Roman"/>
          <w:sz w:val="24"/>
          <w:szCs w:val="24"/>
        </w:rPr>
        <w:t xml:space="preserve">moval of duplicates, of which </w:t>
      </w:r>
      <w:r w:rsidR="0025622F" w:rsidRPr="00C05C58">
        <w:rPr>
          <w:rFonts w:ascii="Times New Roman" w:hAnsi="Times New Roman" w:cs="Times New Roman"/>
          <w:sz w:val="24"/>
          <w:szCs w:val="24"/>
        </w:rPr>
        <w:t>29 studies</w:t>
      </w:r>
      <w:r w:rsidR="00A52823" w:rsidRPr="00C05C58">
        <w:rPr>
          <w:rFonts w:ascii="Times New Roman" w:hAnsi="Times New Roman" w:cs="Times New Roman"/>
          <w:sz w:val="24"/>
          <w:szCs w:val="24"/>
        </w:rPr>
        <w:t>met all inclusion criteria (</w:t>
      </w:r>
      <w:r w:rsidR="00160550" w:rsidRPr="00C05C58">
        <w:rPr>
          <w:rFonts w:ascii="Times New Roman" w:hAnsi="Times New Roman" w:cs="Times New Roman"/>
          <w:sz w:val="24"/>
          <w:szCs w:val="24"/>
        </w:rPr>
        <w:t>Supplementary f</w:t>
      </w:r>
      <w:r w:rsidR="00504A01" w:rsidRPr="00C05C58">
        <w:rPr>
          <w:rFonts w:ascii="Times New Roman" w:hAnsi="Times New Roman" w:cs="Times New Roman"/>
          <w:sz w:val="24"/>
          <w:szCs w:val="24"/>
        </w:rPr>
        <w:t xml:space="preserve">igure </w:t>
      </w:r>
      <w:commentRangeStart w:id="83"/>
      <w:r w:rsidR="00504A01" w:rsidRPr="00C05C58">
        <w:rPr>
          <w:rFonts w:ascii="Times New Roman" w:hAnsi="Times New Roman" w:cs="Times New Roman"/>
          <w:sz w:val="24"/>
          <w:szCs w:val="24"/>
        </w:rPr>
        <w:t>1</w:t>
      </w:r>
      <w:commentRangeEnd w:id="83"/>
      <w:r w:rsidR="001B6BD5">
        <w:rPr>
          <w:rStyle w:val="CommentReference"/>
        </w:rPr>
        <w:commentReference w:id="83"/>
      </w:r>
      <w:r w:rsidR="00504A01" w:rsidRPr="00C05C58">
        <w:rPr>
          <w:rFonts w:ascii="Times New Roman" w:hAnsi="Times New Roman" w:cs="Times New Roman"/>
          <w:sz w:val="24"/>
          <w:szCs w:val="24"/>
        </w:rPr>
        <w:t>)</w:t>
      </w:r>
      <w:r w:rsidR="00B03323" w:rsidRPr="00C05C58">
        <w:rPr>
          <w:rFonts w:ascii="Times New Roman" w:hAnsi="Times New Roman" w:cs="Times New Roman"/>
          <w:sz w:val="24"/>
          <w:szCs w:val="24"/>
        </w:rPr>
        <w:t xml:space="preserve">. </w:t>
      </w:r>
    </w:p>
    <w:p w:rsidR="000455A7" w:rsidRPr="00C05C58" w:rsidRDefault="000455A7"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Study characteristics</w:t>
      </w:r>
    </w:p>
    <w:p w:rsidR="00D6743E" w:rsidRPr="00C05C58" w:rsidRDefault="00F272B0"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ab/>
      </w:r>
      <w:r w:rsidR="00B03323" w:rsidRPr="00C05C58">
        <w:rPr>
          <w:rFonts w:ascii="Times New Roman" w:hAnsi="Times New Roman" w:cs="Times New Roman"/>
          <w:sz w:val="24"/>
          <w:szCs w:val="24"/>
        </w:rPr>
        <w:t>Twenty-threestudies</w:t>
      </w:r>
      <w:r w:rsidRPr="00C05C58">
        <w:rPr>
          <w:rFonts w:ascii="Times New Roman" w:hAnsi="Times New Roman" w:cs="Times New Roman"/>
          <w:sz w:val="24"/>
          <w:szCs w:val="24"/>
        </w:rPr>
        <w:t xml:space="preserve"> were parallel randomized controlled trials</w:t>
      </w:r>
      <w:r w:rsidR="000B18A3" w:rsidRPr="00C05C58">
        <w:rPr>
          <w:rFonts w:ascii="Times New Roman" w:hAnsi="Times New Roman" w:cs="Times New Roman"/>
          <w:sz w:val="24"/>
          <w:szCs w:val="24"/>
        </w:rPr>
        <w:fldChar w:fldCharType="begin" w:fldLock="1"/>
      </w:r>
      <w:r w:rsidR="00E3283B" w:rsidRPr="00C05C58">
        <w:rPr>
          <w:rFonts w:ascii="Times New Roman" w:hAnsi="Times New Roman" w:cs="Times New Roman"/>
          <w:sz w:val="24"/>
          <w:szCs w:val="24"/>
        </w:rPr>
        <w:instrText>ADDIN CSL_CITATION { "citationItems" : [ { "id" : "ITEM-1", "itemData" : { "DOI" : "10.1136/adc.2005.087668", "ISBN" : "1359-2998 (Print)\\r1359-2998 (Linking)", "ISSN" : "1359-2998", "PMID" : "16428355", "abstract" : "BACKGROUND Screening is necessary for infants at risk of retinopathy of prematurity. Despite local anaesthetic drops, infants find eye examinations distressing, displaying behavioural and physiological changes indicating acute pain. Oral sucrose and non-nutritive sucking reduce pain responses associated with invasive procedures. OBJECTIVE To evaluate the use of oral sucrose and/or pacifier for reducing pain responses during eye examinations. METHODS Forty infants &lt;32 weeks gestation or &lt;1500 g birth weight, in two neonatal units, were randomised to one of four interventions administered two minutes before their first screening examination: 1 ml sterile water as placebo (group 1, n = 10), 1 ml 33% sucrose solution (group 2, n = 10), 1 ml sterile water with pacifier (group 3, n = 9), or 1 ml 33% sucrose solution with pacifier (group 4, n = 11). Examinations were videotaped. Two observers, blind to the intervention, assessed recordings. Pain responses were scored using the premature infant pain profile (PIPP). RESULTS The groups were similar in gestation, birth weight, and age at examination. Mean PIPP scores were 15.3, 14.3, 12.3, and 12.1 for groups 1, 2, 3, and 4 respectively. Analysis of variance showed a significant difference in PIPP score between groups (p = 0.023). Infants randomised to pacifiers scored lower than those without pacifiers (p = 0.003). There was no difference between groups receiving sucrose and those receiving water (p = 0.321). CONCLUSIONS Non-nutritive sucking reduced distress responses in infants undergoing screening for retinopathy of prematurity. The difference in response was large enough to be detected by a validated assessment tool. No synergistic effect of sucrose and pacifier was apparent in this group.", "author" : [ { "dropping-particle" : "", "family" : "Boyle", "given" : "E M", "non-dropping-particle" : "", "parse-names" : false, "suffix" : "" }, { "dropping-particle" : "", "family" : "Freer", "given" : "Y", "non-dropping-particle" : "", "parse-names" : false, "suffix" : "" }, { "dropping-particle" : "", "family" : "Khan-Orakzai", "given" : "Z", "non-dropping-particle" : "", "parse-names" : false, "suffix" : "" }, { "dropping-particle" : "", "family" : "Watkinson", "given" : "M", "non-dropping-particle" : "", "parse-names" : false, "suffix" : "" }, { "dropping-particle" : "", "family" : "Wright", "given" : "E", "non-dropping-particle" : "", "parse-names" : false, "suffix" : "" }, { "dropping-particle" : "", "family" : "Ainsworth", "given" : "J R", "non-dropping-particle" : "", "parse-names" : false, "suffix" : "" }, { "dropping-particle" : "", "family" : "McIntosh", "given" : "N", "non-dropping-particle" : "", "parse-names" : false, "suffix" : "" } ], "container-title" : "Archives of disease in childhood. Fetal and neonatal edition", "id" : "ITEM-1", "issue" : "3", "issued" : { "date-parts" : [ [ "2006" ] ] }, "page" : "F166-8", "title" : "Sucrose and non-nutritive sucking for the relief of pain in screening for retinopathy of prematurity: a randomised controlled trial.", "type" : "article-journal", "volume" : "91" }, "uris" : [ "http://www.mendeley.com/documents/?uuid=89ca6294-15a0-4af6-81d0-797fcf0bb98c" ] }, { "id" : "ITEM-2", "itemData" : { "abstract" : "PURPOSE: To observe the effect of a topical anesthetic on pain and corneal clarity in premature infants undergoing eye examinations for retinopathy of prematurity (ROP)., METHODS: ROP examinations were performed on premature infants who were randomized to receive either proparacaine 0.5% or an artificial tear solution in the right eye. All infants received an artificial tear solution in the left eye. Assessment of discomfort was performed by use of the Premature Infant Pain Profile (PIPP) during examination of the right eye, with a painful event defined as a PIPP score&gt;11. The left eye was then examined and a comparison of corneal clarity was made between the 2 eyes., RESULTS: A total of 39 examinations were performed on 34 infants: artificial tear solution was administered 17 times and topical proparacaine anesthetic 22 times. The mean PIPP score for those receiving artificial tears was 10.4 compared with 8.8 for the anesthetic group (p=0.17). Of the examinations without anesthetic, 65% were painful, compared with 27% with anesthetic (p=0.04). No effect on corneal clarity was observed in any examination., CONCLUSIONS: The use of a topical anesthetic appears to marginally decrease pain and has no adverse effect on subjectively assessed corneal clarity during examination of premature infants for ROP.Copyright \u00a9 2011 American Association for Pediatric Ophthalmology and Strabismus. Published by Mosby, Inc. All rights reserved.", "author" : [ { "dropping-particle" : "", "family" : "Cogen", "given" : "Martin S", "non-dropping-particle" : "", "parse-names" : false, "suffix" : "" }, { "dropping-particle" : "", "family" : "Parker", "given" : "Jack S", "non-dropping-particle" : "", "parse-names" : false, "suffix" : "" }, { "dropping-particle" : "", "family" : "Sleep", "given" : "Todd E", "non-dropping-particle" : "", "parse-names" : false, "suffix" : "" }, { "dropping-particle" : "", "family" : "Elsas", "given" : "Frederick J", "non-dropping-particle" : "", "parse-names" : false, "suffix" : "" }, { "dropping-particle" : "", "family" : "Metz", "given" : "Thomas H Jr", "non-dropping-particle" : "", "parse-names" : false, "suffix" : "" }, { "dropping-particle" : "", "family" : "McGwin", "given" : "Gerald Jr", "non-dropping-particle" : "", "parse-names" : false, "suffix" : "" } ], "container-title" : "Journal of AAPOS : the official publication of the American Association for Pediatric Ophthalmology and Strabismus", "id" : "ITEM-2", "issue" : "1 PG  - 45-8", "issued" : { "date-parts" : [ [ "2011" ] ] }, "note" : "Tim Price (2017-02-02 00:05:48)(outcomes): 39 exams on 34 infants.... But not description of how dependence was handled. No apriori mention of splitting by scores over 11 or justification for doing so. Not extracted here.;", "page" : "45-48", "publisher-place" : "United States", "title" : "Masked trial of topical anesthesia for retinopathy of prematurity eye examinations.", "type" : "article-journal", "volume" : "15" }, "uris" : [ "http://www.mendeley.com/documents/?uuid=86f69ddc-30f9-4f58-a7ba-0a9fbdcad5d0" ] }, { "id" : "ITEM-3", "itemData" : { "author" : [ { "dropping-particle" : "", "family" : "Costa, M.C., Unchalo Eckert, G.,  Gastal Borges Fortes, B., Borges Fortes Filho, J., Silveira, R., Procianoy", "given" : "R.", "non-dropping-particle" : "da", "parse-names" : false, "suffix" : "" } ], "container-title" : "Clinical Science", "id" : "ITEM-3", "issue" : "2", "issued" : { "date-parts" : [ [ "2013" ] ] }, "page" : "199-203", "title" : "Coelho de Costa, M. (2013) Oral glucose for pain relief during exam for ROP", "type" : "article-journal", "volume" : "62" }, "uris" : [ "http://www.mendeley.com/documents/?uuid=7014c4be-8afb-3885-bfbf-52e4ca070a83" ] }, { "id" : "ITEM-4", "itemData" : { "DOI" : "10.1111/apa.12454", "ISBN" : "1651-2227 (Electronic) 0803-5253 (Linking)", "ISSN" : "16512227", "PMID" : "24730361", "abstract" : "AIM: To evaluate the efficacy of oral sucrose combined with non-nutritive sucking for reducing pain associated with retinopathy of prematurity screening. METHODS: This was a randomised controlled study of 64 infants undergoing eye examination for retinopathy of prematurity screening. Topical anaesthetic (Proparacaine; Alcaine((R)) drop 0.5%: ALCON CANADA Inc., Mississauga, Canada) was applied 30 sec before the eye examination in all infants. The infants in intervention group (Group 1, n = 32) received 0.5 mL/kg of 24% sucrose with a pacifier. The control group (Group 2, n = 32) received 0.5 mL/kg of sterile water with a pacifier. RESULTS: The groups had similar gestational ages (28.5 +/- 2.8 weeks), mean birthweight (1304 +/- 466 g) or corrected gestational age (35.4 +/- 3.7 weeks) at examination. The intervention group had a significantly lower mean Premature Infant Pain Profile score during examination of the first eye, following insertion of the speculum (Group 1:13.7 +/- 2.1 vs. Group 2:16.4 +/- 1.8, p = 0.001). CONCLUSION: Although sucrose combined with non-nutritive sucking modestly reduces pain scores during eye examinations, there is need to further studies to explore significant pain relief for infants undergoing retinopathy of prematurity screening.", "author" : [ { "dropping-particle" : "", "family" : "Dilli", "given" : "D", "non-dropping-particle" : "", "parse-names" : false, "suffix" : "" }, { "dropping-particle" : "", "family" : "Ilarslan", "given" : "N E", "non-dropping-particle" : "", "parse-names" : false, "suffix" : "" }, { "dropping-particle" : "", "family" : "Kabatas", "given" : "E U", "non-dropping-particle" : "", "parse-names" : false, "suffix" : "" }, { "dropping-particle" : "", "family" : "Zenciroglu", "given" : "A", "non-dropping-particle" : "", "parse-names" : false, "suffix" : "" }, { "dropping-particle" : "", "family" : "Simsek", "given" : "Y", "non-dropping-particle" : "", "parse-names" : false, "suffix" : "" }, { "dropping-particle" : "", "family" : "Okumus", "given" : "N", "non-dropping-particle" : "", "parse-names" : false, "suffix" : "" }, { "dropping-particle" : "", "family" : "Alam", "given" : "Danish", "non-dropping-particle" : "", "parse-names" : false, "suffix" : "" }, { "dropping-particle" : "", "family" : "Padhi", "given" : "Tapas R.", "non-dropping-particle" : "", "parse-names" : false, "suffix" : "" }, { "dropping-particle" : "", "family" : "Modi", "given" : "Rohit R.", "non-dropping-particle" : "", "parse-names" : false, "suffix" : "" } ], "container-title" : "Acta Paediatrica", "id" : "ITEM-4", "issue" : "2", "issued" : { "date-parts" : [ [ "2014" ] ] }, "page" : "e76-9", "title" : "Oral sucrose and non-nutritive sucking goes some way to reducing pain during retinopathy of prematurity eye examinations", "type" : "article-journal", "volume" : "103" }, "uris" : [ "http://www.mendeley.com/documents/?uuid=e3fe9ef9-7a12-450f-911c-be70ae936f44" ] }, { "id" : "ITEM-5", "itemData" : { "abstract" : "OBJECTIVE: Infants undergoing eye exams to screen for retinopathy of prematurity (ROP) demonstrate physiologic and behavioral manifestations of pain and distress. Oral sucrose has analgesic properties that might reduce these effects., AIM: To determine the efficacy of oral sucrose in reducing the pain/distress of eye exams for ROP., METHODS: A total of 32 infants about to undergo ROP screening exams received either oral sucrose [S] (N=16) or sterile water [C] (N=16) in a randomized, prospective and blinded fashion. Outcome measures included HR, RR, O(2) saturation, BP, pain (premature infant pain profile) and percent of time spent crying during the eye exam., RESULTS: The groups were similar in GA (weeks) (28+/-1.6), BW (kg) (1.04+/-0.26), postnatal age (days) 50.8+/-20.3, and study weight (kg) 1.88+/-0.40). Both groups demonstrated significant increases in HR, BP, and pain score in response to the exam. Infants in both groups spent the majority of time actively crying during the exam ([S] 53+/-35% vs [C] 63+/-31%. Infants receiving [S] showed a small but significant drop in O(2) saturation. No significant differences were seen between groups in physiologic or behavioral responses to the eye exam., CONCLUSION: Oral [S] was not effective in reducing pain/distress from the ROP screening exam. Alternative strategies should be considered to achieve adequate pain relief.", "author" : [ { "dropping-particle" : "", "family" : "Grabska", "given" : "Joanna", "non-dropping-particle" : "", "parse-names" : false, "suffix" : "" }, { "dropping-particle" : "", "family" : "Walden", "given" : "Peter", "non-dropping-particle" : "", "parse-names" : false, "suffix" : "" }, { "dropping-particle" : "", "family" : "Lerer", "given" : "Trudy", "non-dropping-particle" : "", "parse-names" : false, "suffix" : "" }, { "dropping-particle" : "", "family" : "Kelly", "given" : "Christopher", "non-dropping-particle" : "", "parse-names" : false, "suffix" : "" }, { "dropping-particle" : "", "family" : "Hussain", "given" : "Naveed", "non-dropping-particle" : "", "parse-names" : false, "suffix" : "" }, { "dropping-particle" : "", "family" : "Donovan", "given" : "Terese", "non-dropping-particle" : "", "parse-names" : false, "suffix" : "" }, { "dropping-particle" : "", "family" : "Herson", "given" : "Victor", "non-dropping-particle" : "", "parse-names" : false, "suffix" : "" } ], "container-title" : "Journal of perinatology : official journal of the California Perinatal Association", "id" : "ITEM-5", "issue" : "1 PG  - 33-5", "issued" : { "date-parts" : [ [ "2005" ] ] }, "page" : "33-35", "publisher-place" : "United States", "title" : "Can oral sucrose reduce the pain and distress associated with screening for retinopathy of prematurity?.", "type" : "article-journal", "volume" : "25" }, "uris" : [ "http://www.mendeley.com/documents/?uuid=23dfca56-a64a-4f66-b73e-2cd6e5c80600" ] }, { "id" : "ITEM-6", "itemData" : { "DOI" : "10.1007/s12098-015-1765-8", "ISSN" : "0019-5456", "PMID" : "2015023821", "abstract" : "Objective: To investigate the efficacy of paracetamol in reducing pain during examination for retinopathy of prematurity (ROP) in preterm infants. Methods: A total of 114 infants undergoing eye examination for retinopathy of prematurity screening were prospectively randomized. Topical anesthetic (Proparacaine; Alcaine drop 0.5 %) was applied 30 s before the eye examination in all the infants. The infants in the intervention group (Group 1, n = 58) received 15 mg/kg of oral paracetamol, 60 min before the examination. The control group (Group 2, n = 56) received the same volume of sterile water per oral with an opaque syringe. Primary outcome measurement was pain assessed by Premature Infant Pain Profile (PIPP) score. Secondary outcome measurements were tachycardia (&gt;180 bpm)/bradycardia (&lt;100 bpm), desaturations (&lt;85 % for &gt;10 s), and crying time. Results: The groups were similar for gestational age, birthweight or postnatal age at examination. The intervention group had a significantly lower mean PIPP score during eye examination, following insertion of the speculum [Group 1:12 (9-13) vs. Group 2:14 (13-15), p 0.001]. There were no significant differences between the groups with regard to crying time and the number of the patients with tachycardia/bradycardia and desaturation. Conclusions: Oral paracetamol modestly reduces pain scores during eye examinations. Further cross-over trials on dose and frequency of paracetamol and combination of pharmacological with non-pharmacological approaches and paracetamol alone as a single agent in significant pain reduction are needed.", "author" : [ { "dropping-particle" : "", "family" : "Kabatas", "given" : "E U", "non-dropping-particle" : "", "parse-names" : false, "suffix" : "" }, { "dropping-particle" : "", "family" : "Dursun", "given" : "A", "non-dropping-particle" : "", "parse-names" : false, "suffix" : "" }, { "dropping-particle" : "", "family" : "Beken", "given" : "S", "non-dropping-particle" : "", "parse-names" : false, "suffix" : "" }, { "dropping-particle" : "", "family" : "Dilli", "given" : "D", "non-dropping-particle" : "", "parse-names" : false, "suffix" : "" }, { "dropping-particle" : "", "family" : "Zenciroglu", "given" : "A", "non-dropping-particle" : "", "parse-names" : false, "suffix" : "" }, { "dropping-particle" : "", "family" : "Okumus", "given" : "N", "non-dropping-particle" : "", "parse-names" : false, "suffix" : "" } ], "container-title" : "Indian Journal of Pediatrics", "id" : "ITEM-6", "issue" : "1", "issued" : { "date-parts" : [ [ "2016" ] ] }, "page" : "22-26", "title" : "Efficacy of Single Dose Oral Paracetamol in Reducing Pain During Examination for Retinopathy of Prematurity: A Blinded Randomized Controlled Trial", "type" : "article-journal", "volume" : "83" }, "uris" : [ "http://www.mendeley.com/documents/?uuid=5ea51acc-acbf-4f4d-af41-4f04865d8ffe" ] }, { "id" : "ITEM-7", "itemData" : { "DOI" : "10.1136/adc.2011.210740", "ISBN" : "1468-2052 (Electronic)\\r1359-2998 (Linking)", "ISSN" : "1359-2998", "PMID" : "21835837",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infants.\\n\\nSTUDY DESIGN: A randomised, double-blind controlled trial was conducted. Setting Royal Victoria Hospital, a tertiary neonatal intensive care unit in Montreal, Canada.\\n\\nPATIENTS: Stable spontaneously breathing premature infants with birth weights less than 1500 g or gestation of 30 weeks and less.\\n\\nINTERVENTION: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N(2)O).\\n\\nMAIN OUTCOME MEASURES: Pain was assessed by the premature infant pain profile (PIPP).\\n\\nRESULTS: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effects.\\n\\nCONCLUSION: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 "non-dropping-particle" : "", "parse-names" : false, "suffix" : "" }, { "dropping-particle" : "", "family" : "Ali", "given" : "N.", "non-dropping-particle" : "", "parse-names" : false, "suffix" : "" }, { "dropping-particle" : "", "family" : "Chen", "given" : "J.", "non-dropping-particle" : "", "parse-names" : false, "suffix" : "" }, { "dropping-particle" : "", "family" : "Galic", "given" : "I. J.", "non-dropping-particle" : "", "parse-names" : false, "suffix" : "" }, { "dropping-particle" : "", "family" : "Levesque", "given" : "L.", "non-dropping-particle" : "", "parse-names" : false, "suffix" : "" } ], "container-title" : "Archives of Disease in Childhood - Fetal and Neonatal Edition", "id" : "ITEM-7", "issue" : "2", "issued" : { "date-parts" : [ [ "2012" ] ] }, "page" : "F83-F87", "title" : "Nitrous oxide analgesia during retinopathy screening: A randomised controlled trial", "type" : "article-journal", "volume" : "97" }, "uris" : [ "http://www.mendeley.com/documents/?uuid=79b50838-9550-436a-9d5b-5a6f8da64390" ] }, { "id" : "ITEM-8", "itemData" : { "abstract" : "Oral sucrose reduces pain during heel sticks and venipunctures in preterm infants, but no studies have been done to determine the effectiveness of sucrose during eye examinations for retinopathy of prematurity. Therefore, the purpose of this study was to determine the effectiveness of local anesthetic eye drops and a pacifier, plus repeated doses of 24% sucrose, to relieve pain associated with eye examinations for retinopathy of prematurity. In this double-blind randomized controlled trial, 30 preterm infants were randomly assigned to one of two treatments, in which they received either local anesthetic eye drops, a pacifier, plus three doses of sterile water or local anesthetic eye drops, a pacifier, plus three doses of 24% sucrose during the eye examination. Treatment effectiveness was determined using a validated infant pain measure, the Premature Infant Pain Profile (PIPP), which includes measures of facial expressions, heart rate, and oxygen saturation and takes behavioral state and gestational age into consideration. Data were collected before, during, and following an examination of the left eye. Statistically significant differences in mean PIPP scores were found between the sucrose and water groups during the left eye examination. The mean PIPP score was 8.8 for the sucrose group and 11.4 for the water group ( t = 2.87, p = .008 two-tailed). No significant differences were found in PIPP scores immediately following the procedure. Sucrose and a pacifier may be beneficial for minimizing pain during eye examinations in preterm infants and should be considered as a part of evidence-based guidelines for relieving pain during this procedure.", "author" : [ { "dropping-particle" : "", "family" : "Mitchell", "given" : "Anita", "non-dropping-particle" : "", "parse-names" : false, "suffix" : "" }, { "dropping-particle" : "", "family" : "Stevens", "given" : "Bonnie", "non-dropping-particle" : "", "parse-names" : false, "suffix" : "" }, { "dropping-particle" : "", "family" : "Mungan", "given" : "Nils", "non-dropping-particle" : "", "parse-names" : false, "suffix" : "" }, { "dropping-particle" : "", "family" : "Johnson", "given" : "William", "non-dropping-particle" : "", "parse-names" : false, "suffix" : "" }, { "dropping-particle" : "", "family" : "Lobert", "given" : "Sharon", "non-dropping-particle" : "", "parse-names" : false, "suffix" : "" }, { "dropping-particle" : "", "family" : "Boss", "given" : "Barbara", "non-dropping-particle" : "", "parse-names" : false, "suffix" : "" } ], "container-title" : "Pain management nursing : official journal of the American Society of Pain Management Nurses", "id" : "ITEM-8", "issue" : "4 PG  - 160-8", "issued" : { "date-parts" : [ [ "2004" ] ] }, "page" : "160-168", "publisher-place" : "United States", "title" : "Analgesic effects of oral sucrose and pacifier during eye examinations for retinopathy of prematurity.", "type" : "article-journal", "volume" : "5" }, "uris" : [ "http://www.mendeley.com/documents/?uuid=eba49020-8045-4740-bcb0-91eb8501bc49" ] }, { "id" : "ITEM-9", "itemData" : { "DOI" : "10.1093/tropej/fmu073", "ISSN" : "0142-6338", "author" : [ { "dropping-particle" : "", "family" : "Rosali", "given" : "L.", "non-dropping-particle" : "", "parse-names" : false, "suffix" : "" }, { "dropping-particle" : "", "family" : "Nesargi", "given" : "S.", "non-dropping-particle" : "", "parse-names" : false, "suffix" : "" }, { "dropping-particle" : "", "family" : "Mathew", "given" : "S.", "non-dropping-particle" : "", "parse-names" : false, "suffix" : "" }, { "dropping-particle" : "", "family" : "Vasu", "given" : "U.", "non-dropping-particle" : "", "parse-names" : false, "suffix" : "" }, { "dropping-particle" : "", "family" : "Rao", "given" : "S. P.", "non-dropping-particle" : "", "parse-names" : false, "suffix" : "" }, { "dropping-particle" : "", "family" : "Bhat", "given" : "S.", "non-dropping-particle" : "", "parse-names" : false, "suffix" : "" } ], "container-title" : "Journal of Tropical Pediatrics", "id" : "ITEM-9", "issue" : "2", "issued" : { "date-parts" : [ [ "2015" ] ] }, "page" : "135-138", "title" : "Efficacy of expressed breast milk in reducing pain during ROP screening - A randomized controlled trial.", "type" : "article-journal", "volume" : "61" }, "uris" : [ "http://www.mendeley.com/documents/?uuid=b8b9d348-3f00-4d58-99f0-4e1fd90af30c" ] }, { "id" : "ITEM-10",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"ITEM-10",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"id" : "ITEM-11", "itemData" : { "DOI" : "10.1136/adc.2009.180943", "ISBN" : "1468-2052 (Electronic)\\r1359-2998 (Linking)", "ISSN" : "1468-2052", "PMID" : "20876596", "abstract" : "OBJECTIVE To assess the efficacy of oral sucrose combined with swaddling and non-nutritive suck (NNS) as a method for reducing pain associated with retinopathy of prematurity (ROP) screening. DESIGN Randomised placebo controlled study. SETTING Tertiary level neonatal intensive care unit. SAMPLE 40 infants undergoing primary eye examination for ROP screening. INTERVENTION The control group were swaddled, and received 0.2 ml of sterile water given by mouth using a syringe and a soother. The intervention group were swaddled, and received 0.2 ml of sucrose 24% given by mouth using a syringe and a soother. RESULTS 40 infants were included in the study. There was no difference in mean gestational age at birth, mean birth weight or corrected gestational age at first examination between both groups. The sucrose group had a significantly lower median Neonatal Pain, Agitation and Sedation Scale (N-PASS) score during ROP screening, initially following insertion of the speculum (6.5 vs 5, p=0.02) and subsequently during scleral indentation (9.5 vs 7.5, p=0.03). Fewer infants experienced episodes of desaturations or bradycardia in the intervention group (1 vs 4, p=0.18). CONCLUSION ROP screening is a necessary but recognised painful procedure. Sucrose combined with NNS and swaddling reduced the behavioural and physiological pain responses. However, pain scores remained consistently high and appropriate pain relief for ROP screening remains a challenge.", "author" : [ { "dropping-particle" : "", "family" : "O'Sullivan", "given" : "a", "non-dropping-particle" : "", "parse-names" : false, "suffix" : "" }, { "dropping-particle" : "", "family" : "O'Connor", "given" : "M", "non-dropping-particle" : "", "parse-names" : false, "suffix" : "" }, { "dropping-particle" : "", "family" : "Brosnahan", "given" : "D", "non-dropping-particle" : "", "parse-names" : false, "suffix" : "" }, { "dropping-particle" : "", "family" : "McCreery", "given" : "K", "non-dropping-particle" : "", "parse-names" : false, "suffix" : "" }, { "dropping-particle" : "", "family" : "Dempsey", "given" : "E M", "non-dropping-particle" : "", "parse-names" : false, "suffix" : "" } ], "container-title" : "Archives of disease in childhood. Fetal and neonatal edition", "id" : "ITEM-11", "issue" : "6", "issued" : { "date-parts" : [ [ "2010" ] ] }, "page" : "F419-22", "title" : "Sweeten, soother and swaddle for retinopathy of prematurity screening: a randomised placebo controlled trial.", "type" : "article-journal", "volume" : "95" }, "uris" : [ "http://www.mendeley.com/documents/?uuid=b04932b4-d859-4c32-a70b-ab1ba2672bbc" ] }, { "id" : "ITEM-12", "itemData" : { "DOI" : "10.1097/00006982-200501000-00008", "ISBN" : "0275-004X", "ISSN" : "0275-004X", "PMID" : "15655442", "abstract" : "OBJECTIVE: The aim of the study was to determine if pain and distress during the retinopathy of prematurity (ROP) screening examination could be ameliorated by providing comfort care., STUDY DESIGN: This study was a prospective, randomized, controlled trial of 30 stable preterm infants who underwent initial ROP screening examinations. Fourteen study infants were swaddled, held, and given 24% sucrose solution during the examination. Sixteen controls were examined while lying in their cribs. Vital signs (i.e., pulse rate, respiratory rate, and oxygen saturation), crying time, and time for the vital signs to return to baseline values were recorded at different times during the examination., RESULTS: The vital signs did not vary significantly between the two groups. The participants in the control group had a trend of longer crying time, but this trend did not reach a level of statistical significance. In addition, The time required for the vital signs to return to their baseline values did not vary significantly., CONCLUSION: ROP screening is very distressful for preterm infants. The routine use of comfort care to reduce pain during the examination could not be supported by this study.", "author" : [ { "dropping-particle" : "", "family" : "Rush", "given" : "Ryan", "non-dropping-particle" : "", "parse-names" : false, "suffix" : "" }, { "dropping-particle" : "", "family" : "Rush", "given" : "Sloan", "non-dropping-particle" : "", "parse-names" : false, "suffix" : "" }, { "dropping-particle" : "", "family" : "Ighani", "given" : "Farshid", "non-dropping-particle" : "", "parse-names" : false, "suffix" : "" }, { "dropping-particle" : "", "family" : "Anderson", "given" : "Brady", "non-dropping-particle" : "", "parse-names" : false, "suffix" : "" }, { "dropping-particle" : "", "family" : "Irwin", "given" : "Mary", "non-dropping-particle" : "", "parse-names" : false, "suffix" : "" }, { "dropping-particle" : "", "family" : "Naqvi", "given" : "Mubariz", "non-dropping-particle" : "", "parse-names" : false, "suffix" : "" } ], "container-title" : "Retina (Philadelphia, Pa.)", "id" : "ITEM-12", "issue" : "1", "issued" : { "date-parts" : [ [ "2005" ] ] }, "page" : "59-62", "title" : "The effects of comfort care on the pain response in preterm infants undergoing screening for retinopathy of prematurity.", "type" : "article-journal", "volume" : "25" }, "uris" : [ "http://www.mendeley.com/documents/?uuid=0674ec16-8b6d-4ce6-a0e4-0ebf31bcecb2" ] }, { "id" : "ITEM-13", "itemData" : { "abstract" : "We studied the effect of topical anesthesia on infant stress and corneal haze during the routine eye examination for retinopathy of prematurity. Using a double-blind protocol, 55 premature infants weighing less than 1501 g at birth were selected randomly to receive normal saline or proparacaine HCl 0.5% eye drops as a corneal wetting agent at their initial eye examination. Before, during, and after the procedure, infant stress was evaluated by heart rate, respiration rate, blood pressure, and transcutaneous oxygen saturation. Subjective assessment of the infant's cry intensity and corneal haze also were recorded. Adequate data were collected on 42 patients. Using analysis of variance and chi-square tests, we found no difference in any of these parameters between the two patients groups. These data suggest that topical anesthetic agents offer no advantage over normal saline eye drops during the examination of premature infants.", "author" : [ { "dropping-particle" : "", "family" : "Saunders", "given" : "R A", "non-dropping-particle" : "", "parse-names" : false, "suffix" : "" }, { "dropping-particle" : "", "family" : "Miller", "given" : "K W", "non-dropping-particle" : "", "parse-names" : false, "suffix" : "" }, { "dropping-particle" : "", "family" : "Hunt", "given" : "H H", "non-dropping-particle" : "", "parse-names" : false, "suffix" : "" } ], "container-title" : "Annals of ophthalmology", "id" : "ITEM-13", "issue" : "12 PG  - 436-9", "issued" : { "date-parts" : [ [ "1993" ] ] }, "note" : "Tim Price (2017-01-31 01:57:50)(Select): Document delivery requested Jan 30;", "page" : "436-439", "publisher-place" : "UNITED STATES", "title" : "Topical anesthesia during infant eye examinations: does it reduce stress?.", "type" : "article-journal", "volume" : "25" }, "uris" : [ "http://www.mendeley.com/documents/?uuid=cf04a511-dd7c-482d-b100-dea5046b8854" ] }, { "id" : "ITEM-14", "itemData" : { "DOI" : "10.1016/j.jaapos.2010.05.008", "ISBN" : "1528-3933 (Electronic)\\r1091-8531 (Linking)", "ISSN" : "10918531", "PMID" : "20736125", "abstract" : "Purpose: To determine whether a relationship exists between the timing of feeding before retinopathy of prematurity (ROP) eye examinations and gastric side effects or distress associated with this examination. Methods: A prospective, randomized, single-masked study was conducted involving infants in the neonatal intensive care unit who required an ROP eye examination and who received normal or full enteral feeding over a 1 year period. Infants were randomly assigned to 1 of 2 study arms: feeding 1 hour before examination (arm 1) or feeding schedule adjusted to ensure no feeding within 2 hours before examination (arm 2). Physiological data, including blood pressure and pulse rate, before, during and after examination, crying time during the examination, presence of vomiting and gastric aspirates, and gastric aspirates volume 24 hours after the examination, were recorded. Results: A total of 34 infants were enrolled, with 57 separate eye examinations conducted. There was 19% less crying (p = 0.016) in arm 1 versus arm 2. Vomiting was 3-fold less in arm 1 versus arm 2 (4.2% vs 12.5%, p = 0.38). Gastric aspirates was less in arm 1 versus arm 2 (p = 0.18). Diastolic blood pressure was lower and respiratory rate greater during the examination in arm 1 (p &lt; 0.05), whereas pulse rate was greater at the start of the examination in arm 1 (p &lt; 0.05). Conclusions: Feeding neonatal intensive care unit infants 1 hour before compared with withholding feeding 2 or more hours before ROP examinations may reduce stress during the examination, as measured by percentage crying during the examination, with no increased incidence of vomiting or gastric aspirates. Copyright ?? 2010 by the American Association for Pediatric Ophthalmology and Strabismus.", "author" : [ { "dropping-particle" : "", "family" : "Strube", "given" : "Y. N J", "non-dropping-particle" : "", "parse-names" : false, "suffix" : "" }, { "dropping-particle" : "", "family" : "Bakal", "given" : "Jeffrey A.", "non-dropping-particle" : "", "parse-names" : false, "suffix" : "" }, { "dropping-particle" : "", "family" : "Arthur", "given" : "Brian W.", "non-dropping-particle" : "", "parse-names" : false, "suffix" : "" } ], "container-title" : "Journal of AAPOS", "id" : "ITEM-14", "issue" : "4", "issued" : { "date-parts" : [ [ "2010" ] ] }, "page" : "334-339", "publisher" : "American Association for Pediatric Ophthalmology and Strabismus", "title" : "Relationship between feeding schedules and gastric distress during retinopathy of prematurity screening eye examinations", "type" : "article-journal", "volume" : "14" }, "uris" : [ "http://www.mendeley.com/documents/?uuid=5370e452-24fe-4ebe-b7c9-bf71442a14d4" ] }, { "id" : "ITEM-15", "itemData" : { "author" : [ { "dropping-particle" : "", "family" : "Manjunatha", "given" : "C M", "non-dropping-particle" : "", "parse-names" : false, "suffix" : "" }, { "dropping-particle" : "", "family" : "Ibhanesebhor", "given" : "S E", "non-dropping-particle" : "", "parse-names" : false, "suffix" : "" }, { "dropping-particle" : "", "family" : "Rennix", "given" : "Connie", "non-dropping-particle" : "", "parse-names" : false, "suffix" : "" }, { "dropping-particle" : "", "family" : "Fisher", "given" : "Hazel", "non-dropping-particle" : "", "parse-names" : false, "suffix" : "" }, { "dropping-particle" : "", "family" : "Abara", "given" : "R", "non-dropping-particle" : "", "parse-names" : false, "suffix" : "" } ], "container-title" : "Infant", "id" : "ITEM-15", "issue" : "5", "issued" : { "date-parts" : [ [ "2009" ] ] }, "page" : "155-158", "title" : "Pain control during retinopathy of prematurity screening : double-blind , randomised , placebo-controlled study", "type" : "article-journal", "volume" : "5" }, "uris" : [ "http://www.mendeley.com/documents/?uuid=c7205296-2b7f-4ddc-a765-0662e68b7c2b" ] }, { "id" : "ITEM-16", "itemData" : { "DOI" : "10.12691/ajmsm-1-2-2", "ISSN" : "2327-6681", "abstract" : "Retinopathy of prematurity (ROP) is a potential cause for visual impairment in preterm newborn infants with gestation age 32 weeks  or less and birth weight less than1500 gram. There are several studies that reported physiologic and behavioral responses to painful and stressing screening examination.  This study was conducted to compare the efficacy of sucrose and acetaminophen in pain control during eye examination in premature infants. A prospective randomized clinical trial was carried out in a tertiary level NICU. One hundred twenty preterm infants were randomly allocated in to 3 groups. Group A received oral acetaminophen 15mg/kg 30 minutes before eye examination and 0.2ml sterile water, given by mouth using a syringe, during examination; group B 0.2ml sucrose 25% and group C 0.2ml sterile water given by mouth using a syringe during examination. Ophthalmologic examinations were recorded by videotape. Pain score was determined by using PIPP during first 45 seconds and at last 45 seconds of eye examination. There was no significant difference between groups regarding gestation age, birth weight and age at examination. The mean PIPP score at first 45 sec were 12.9\u00b12.4, 9\u00b12.1 and 13.7\u00b11.6 for groups A, B, and C respectively (p&lt;0.001). It was 12.3\u00b12.4, 11.2\u00b13 and 12.1\u00b12.6 at last 45 sec of examination in groups A, B, and C respectively P=0.12.Two patients had apnea during first 12 hours after examination and both of them were in group C.  In our study, using sucrose was associated with reduced pain score in neonates undergoing screening for ROP at beginning of eye examination but not at the last seconds of examination.", "author" : [ { "dropping-particle" : "", "family" : "Seifi", "given" : "Fatemeh", "non-dropping-particle" : "", "parse-names" : false, "suffix" : "" }, { "dropping-particle" : "", "family" : "Peirovifar", "given" : "Ali", "non-dropping-particle" : "", "parse-names" : false, "suffix" : "" }, { "dropping-particle" : "", "family" : "Mostafa Gharehbaghi", "given" : "Manizheh", "non-dropping-particle" : "", "parse-names" : false, "suffix" : "" } ], "container-title" : "American Journal of Medical Sciences and Medicine", "id" : "ITEM-16", "issue" : "2", "issued" : { "date-parts" : [ [ "2013" ] ] }, "page" : "24-27", "title" : "Comparing the Efficacy of Oral Sucrose and Acetaminophen in Pain Relief for Ophthalmologic Screening of Retinopathy of Prematurity", "type" : "article-journal", "volume" : "1" }, "uris" : [ "http://www.mendeley.com/documents/?uuid=3a2dd7f3-95ec-460b-bcbc-5a7f624c346e" ] }, { "id" : "ITEM-17", "itemData" : { "DOI" : "10.1007/s12098-012-0945-z", "abstract" : "Abstract Background: Eye examination as one of the painful procedures for retinopathy of prematurity screening can cause some pain- related physiological and behavioral changes in preterm infants. Multisensory stimulation is an analgesic non-pharmacological method that has analgesic effects on infants during painful procedures. Objectives: This study aimed to determine the effect of multisensory stimulation on induced pain during eye examination for retinopathy of prematurity screening in preterm infants. Methods: In this double-blind clinical trial, 80 preterm infants were randomly divided into two groups. In the intervention group, multisensory stimulation program was performed for 15 minutes before the beginning of examination while the control group received the routine care. Pain score for each infant was recorded by premature infant pain profile. Data were analyzed using inde- pendent t-test, Mann-Whitney, and ANOVA with repeated measures by SPSS software (version 16). Results: The mean gestational age was 30.4\u00b11.7 weeks in the multisensory stimulation group and 30.6\u00b11.8 weeks in the control group. Based on ANOVA with repeated measures, the pain score was significantly different between two groups during the assess- ment process (P &lt; 0.001). The changes in pain severity during the examination were also significant between the two groups (P &lt; 0.001); so that the pain was more intensive in the control group than the intervention group. Conclusions: Multisensory stimulation program as a safe and easy method can reduce pain in neonates and may be used as a way to", "author" : [ { "dropping-particle" : "", "family" : "Zeraati", "given" : "H.", "non-dropping-particle" : "", "parse-names" : false, "suffix" : "" }, { "dropping-particle" : "", "family" : "Shahinfar", "given" : "J.", "non-dropping-particle" : "", "parse-names" : false, "suffix" : "" }, { "dropping-particle" : "", "family" : "Vashani", "given" : "H B", "non-dropping-particle" : "", "parse-names" : false, "suffix" : "" }, { "dropping-particle" : "", "family" : "Reyhani", "given" : "T", "non-dropping-particle" : "", "parse-names" : false, "suffix" : "" } ], "container-title" : "Anesth Pain Med2", "id" : "ITEM-17", "issue" : "1", "issued" : { "date-parts" : [ [ "2016" ] ] }, "title" : "Effect of Multisensory Stimulation on Pain of Eye Examination in Preterm Infants Hossein", "type" : "article-journal", "volume" : "7" }, "uris" : [ "http://www.mendeley.com/documents/?uuid=0a37aa59-f8de-4c3e-9118-62bfd2327839" ] }, { "id" : "ITEM-18", "itemData" : { "DOI" : "10.1089/bfm.2016.0122", "ISSN" : "1556-8253", "author" : [ { "dropping-particle" : "", "family" : "\u015eener Taplak", "given" : "Ay\u015fe", "non-dropping-particle" : "", "parse-names" : false, "suffix" : "" }, { "dropping-particle" : "", "family" : "Erdem", "given" : "Emine", "non-dropping-particle" : "", "parse-names" : false, "suffix" : "" } ], "container-title" : "Breastfeeding Medicine", "id" : "ITEM-18", "issue" : "5", "issued" : { "date-parts" : [ [ "2017" ] ] }, "page" : "bfm.2016.0122", "title" : "A Comparison of Breast Milk and Sucrose in Reducing Neonatal Pain During Eye Exam for Retinopathy of Prematurity", "type" : "article-journal", "volume" : "12" }, "uris" : [ "http://www.mendeley.com/documents/?uuid=99aefe83-dcf6-44ab-9831-27d7ff1cdd27" ] }, { "id" : "ITEM-19", "itemData" : { "author" : [ { "dropping-particle" : "", "family" : "Benzer", "given" : "D", "non-dropping-particle" : "", "parse-names" : false, "suffix" : "" }, { "dropping-particle" : "", "family" : "Pehlevan", "given" : "O", "non-dropping-particle" : "", "parse-names" : false, "suffix" : "" }, { "dropping-particle" : "", "family" : "Guler", "given" : "K", "non-dropping-particle" : "", "parse-names" : false, "suffix" : "" }, { "dropping-particle" : "", "family" : "Gursoy", "given" : "T", "non-dropping-particle" : "", "parse-names" : false, "suffix" : "" }, { "dropping-particle" : "", "family" : "Ovali", "given" : "F. H.", "non-dropping-particle" : "", "parse-names" : false, "suffix" : "" }, { "dropping-particle" : "", "family" : "Karateki", "given" : "G", "non-dropping-particle" : "", "parse-names" : false, "suffix" : "" } ], "container-title" : "J Perint Med", "id" : "ITEM-19", "issue" : "43", "issued" : { "date-parts" : [ [ "2015" ] ] }, "title" : "The effect of sucrose on the control of pain secondary to retinopathy of prematurity examination: Randomized controlled trial", "type" : "article-journal" }, "uris" : [ "http://www.mendeley.com/documents/?uuid=12ae904f-c0fc-464a-8bfa-23c198df795a" ] }, { "id" : "ITEM-20", "itemData" : { "DOI" : "10.1136/archdischild-2012-302724.0190", "abstract" : "Background and aim Retinopathy of prematurity (ROP) is one of the major morbidity among preterm infants. Although, local anesthetics reduce pain to some extent, eye examination still remains as a painful procedure. We aimed to evaluate the effect of oral sucrose combined with local anesthetics for pain relief during ophthalmological examination. Method A total of forty patients under 32 weeks of gestational age were included in the study. Infants were randomly assigned to receive either oral sucrose solution (Group-1; n=21) or sterile water (Group-2; n=19) combined with topical proparacaine hydrochloride two minutes before examination. Pacifier was used in all patients as non-nutritive sucking during the study. Pain score was evaluated by premature infant pain profile (PIPP) scale. Each infant was videorecorded during and after the procedure. Results Both groups were similar in terms of gestational age, birth weight, postnatal age and actual weight. There was no significant difference between groups in behavioral state, heart rate and oxygen saturation before the examination. At speculum insertion, heart rate variability was similar in both groups whereas oxygen desaturation was apparent in Group-2 (Group-1: 1.7\u00b10.8 and Group-2: 2.5\u00b10.6, p=0.001) and PIPP scores were also lower in Group-1 (Group-1: 14.5\u00b11.8 and Group-2: 17.2\u00b11.7, p=0.001). Total time of crying was significantly shorter in Group-1 (Group-1: 58.8\u00b112.1 and Group-2: 96.3\u00b124, p=0.001). Conclusion Procedural pain is known to have acute and even long term negative. behavioral and developmental effects in neonates. In our study, use of sucrose in addition to local anesthetics during ophthalmological examination is shown to attenuate pain.", "author" : [ { "dropping-particle" : "", "family" : "Cullas Ilarslan", "given" : "N", "non-dropping-particle" : "", "parse-names" : false, "suffix" : "" }, { "dropping-particle" : "", "family" : "Dilli", "given" : "D", "non-dropping-particle" : "", "parse-names" : false, "suffix" : "" }, { "dropping-particle" : "", "family" : "Kabata\u015f", "given" : "E U", "non-dropping-particle" : "", "parse-names" : false, "suffix" : "" }, { "dropping-particle" : "", "family" : "Beken", "given" : "S", "non-dropping-particle" : "", "parse-names" : false, "suffix" : "" }, { "dropping-particle" : "", "family" : "Aydin", "given" : "B", "non-dropping-particle" : "", "parse-names" : false, "suffix" : "" }, { "dropping-particle" : "", "family" : "Zenciro\u0287lu", "given" : "A", "non-dropping-particle" : "", "parse-names" : false, "suffix" : "" }, { "dropping-particle" : "", "family" : "Okumu\u015f", "given" : "N", "non-dropping-particle" : "", "parse-names" : false, "suffix" : "" } ], "container-title" : "Archives of disease in childhood", "id" : "ITEM-20", "issue" : "(Cullas Ilarslan N.; Dilli D.; Beken S.; Aydin B.; Zenciro\u0287lu A.; Okumu\u015f N.) Neonatology, Dr Sami Ulus Maternity, Childrens Education and Research Hospital, Division of Neonatology, Ankara, Turkey PG  - A55", "issued" : { "date-parts" : [ [ "2012" ] ] }, "page" : "A55", "title" : "Predicting the efficacy of oral sucrose in reducing pain during ophtalmological examination for retinopathy of prematurity: A prospective randomised study", "type" : "article-journal", "volume" : "97" }, "uris" : [ "http://www.mendeley.com/documents/?uuid=dbd6fbff-a4c6-4a5d-bdd4-cdb8c22d46c2" ] }, { "id" : "ITEM-21", "itemData" : { "DOI" : "10.1136/archdischild-2014-307384.491", "abstract" : "Background and aims Screening of eyes is necessary in infants at risk of retinopathy of prematurity (ROP). Although local anaesthetic drops are administered before eye examination, most infants are highly scored on validated pain scores such as the Premature Infant Pain Profile (PIPP) during examination. We aimed to determine the efficacy of oral sucrose combined with non-nutritive sucking (NNS) for reducing pain during eye examination. Methods This was a randomised, controlled study of infants for ROP screening. All infants enrolled in the study met the criteria for ROP screening on the basis of birth weight and/ or gestational age. Only the first screening examination for each baby was considered. Premature babies, were randomised to one of three interventions before their screening examination: group 1 (n = 27) received 24% sucrose oral, group 2 (n = 27) received 24% sucrose with pacifier, group 3 (n = 27) received sterile water with pacifier.Pain responses were scored by using the PIPP. Results A total of 81 infants (42 males and 39 females) were enrolled in the study. The mean birth weight was 1280 + 316 g, gestational age was 28.7 + 2.1 weeks and corrected gestational age at examination was 34.2 + 2.9 weeks. The mean PIPP scores in group 1, 2, and 3 were 16.7, 11.4 and 15.1, respectively. Sucrose with pacifier (group 2) had a significantly lower mean PIPP score than group 1 and 3 (p 0.014; 0.021, respectively). Conclusions Sucrose combined with NNS and NNS itself reduce pain scores during screening examinations for ROP.", "author" : [ { "dropping-particle" : "", "family" : "Ucar", "given" : "S", "non-dropping-particle" : "", "parse-names" : false, "suffix" : "" }, { "dropping-particle" : "", "family" : "Varma", "given" : "M", "non-dropping-particle" : "", "parse-names" : false, "suffix" : "" }, { "dropping-particle" : "", "family" : "Altan", "given" : "S", "non-dropping-particle" : "", "parse-names" : false, "suffix" : "" } ], "container-title" : "Archives of disease in childhood", "id" : "ITEM-21", "issue" : " PG  - A182-a183", "issued" : { "date-parts" : [ [ "2014" ] ] }, "page" : "A182-a183", "title" : "The efficacy of non-nutritive sucking and sucrose for the relief of pain during eye examinations for retinopathy of prematurity: A randomised controlled trial", "type" : "article-journal", "volume" : "99" }, "uris" : [ "http://www.mendeley.com/documents/?uuid=0e95ab4c-4a8c-46cc-acd2-42f0f98e48a0" ] }, { "id" : "ITEM-22", "itemData" : { "author" : [ { "dropping-particle" : "", "family" : "Xin", "given" : "C", "non-dropping-particle" : "", "parse-names" : false, "suffix" : "" }, { "dropping-particle" : "", "family" : "Qijia", "given" : "Z", "non-dropping-particle" : "", "parse-names" : false, "suffix" : "" }, { "dropping-particle" : "", "family" : "Xiao", "given" : "B", "non-dropping-particle" : "", "parse-names" : false, "suffix" : "" }, { "dropping-particle" : "", "family" : "Qiao", "given" : "T", "non-dropping-particle" : "", "parse-names" : false, "suffix" : "" } ], "container-title" : "Chin J Obstet Gyncol Pediatr2", "id" : "ITEM-22", "issue" : "4", "issued" : { "date-parts" : [ [ "16" ] ] }, "title" : "Clinical reseach on the effectiveness of oral administration glucose solution for pain relief during screening of retinopathy of prematurity in preterm infants", "type" : "article-journal", "volume" : "12" }, "uris" : [ "http://www.mendeley.com/documents/?uuid=1532fcd4-050b-47c9-9aad-b298a0b28b40" ] } ], "mendeley" : { "formattedCitation" : "&lt;sup&gt;20\u201341&lt;/sup&gt;", "plainTextFormattedCitation" : "20\u201341", "previouslyFormattedCitation" : "&lt;sup&gt;20\u201341&lt;/sup&gt;" }, "properties" : { "noteIndex" : 7 }, "schema" : "https://github.com/citation-style-language/schema/raw/master/csl-citation.json" }</w:instrText>
      </w:r>
      <w:r w:rsidR="000B18A3" w:rsidRPr="00C05C58">
        <w:rPr>
          <w:rFonts w:ascii="Times New Roman" w:hAnsi="Times New Roman" w:cs="Times New Roman"/>
          <w:sz w:val="24"/>
          <w:szCs w:val="24"/>
        </w:rPr>
        <w:fldChar w:fldCharType="separate"/>
      </w:r>
      <w:r w:rsidR="00E3283B" w:rsidRPr="00C05C58">
        <w:rPr>
          <w:rFonts w:ascii="Times New Roman" w:hAnsi="Times New Roman" w:cs="Times New Roman"/>
          <w:noProof/>
          <w:sz w:val="24"/>
          <w:szCs w:val="24"/>
          <w:vertAlign w:val="superscript"/>
        </w:rPr>
        <w:t>20–41</w:t>
      </w:r>
      <w:r w:rsidR="000B18A3" w:rsidRPr="00C05C58">
        <w:rPr>
          <w:rFonts w:ascii="Times New Roman" w:hAnsi="Times New Roman" w:cs="Times New Roman"/>
          <w:sz w:val="24"/>
          <w:szCs w:val="24"/>
        </w:rPr>
        <w:fldChar w:fldCharType="end"/>
      </w:r>
      <w:r w:rsidRPr="00C05C58">
        <w:rPr>
          <w:rFonts w:ascii="Times New Roman" w:hAnsi="Times New Roman" w:cs="Times New Roman"/>
          <w:sz w:val="24"/>
          <w:szCs w:val="24"/>
        </w:rPr>
        <w:t xml:space="preserve">, </w:t>
      </w:r>
      <w:r w:rsidR="00A2365F" w:rsidRPr="00C05C58">
        <w:rPr>
          <w:rFonts w:ascii="Times New Roman" w:hAnsi="Times New Roman" w:cs="Times New Roman"/>
          <w:sz w:val="24"/>
          <w:szCs w:val="24"/>
        </w:rPr>
        <w:t>with six</w:t>
      </w:r>
      <w:r w:rsidR="001B5D86" w:rsidRPr="00C05C58">
        <w:rPr>
          <w:rFonts w:ascii="Times New Roman" w:hAnsi="Times New Roman" w:cs="Times New Roman"/>
          <w:sz w:val="24"/>
          <w:szCs w:val="24"/>
        </w:rPr>
        <w:t xml:space="preserve"> studies</w:t>
      </w:r>
      <w:r w:rsidR="000B18A3" w:rsidRPr="00C05C58">
        <w:rPr>
          <w:rFonts w:ascii="Times New Roman" w:hAnsi="Times New Roman" w:cs="Times New Roman"/>
          <w:sz w:val="24"/>
          <w:szCs w:val="24"/>
        </w:rPr>
        <w:fldChar w:fldCharType="begin" w:fldLock="1"/>
      </w:r>
      <w:r w:rsidR="00E3283B" w:rsidRPr="00C05C58">
        <w:rPr>
          <w:rFonts w:ascii="Times New Roman" w:hAnsi="Times New Roman" w:cs="Times New Roman"/>
          <w:sz w:val="24"/>
          <w:szCs w:val="24"/>
        </w:rPr>
        <w:instrText>ADDIN CSL_CITATION { "citationItems" : [ { "id" : "ITEM-1", "itemData" : { "abstract" : "OBJECTIVE: To compare the pain experienced by premature infants undergoing wide-field digital retinal imaging (WFDRI) and binocular indirect ophthalmoscopy (BIO) for retinopathy of prematurity (ROP) screening., METHODS: Infants were recruited at Edinburgh Royal Infirmary Neonatal Unit, Edinburgh, UK. Eyes were examined by WFDRI and BIO with eyelid speculum by two experienced paediatric ophthalmologists in random order. A pain score (Premature Infant Pain Profile (PIPP)) for WFDRI and BIO was generated., RESULTS: A total of 76 infants were recruited. The (mean, SD) PIPP score for WFDRI was 15.0, 2.1 and for BIO was 15.2, 2.4 (paired t test p=0.47). The authors observed that infants started crying with corresponding physiological changes as soon as the eyelid speculum was inserted and crying stopped on speculum removal., CONCLUSION: WFDRI and BIO with eyelid speculum are similarly painful for infants. The authors speculate that the eyelid speculum rather than the examination method may contribute most to the pain experienced.", "author" : [ { "dropping-particle" : "", "family" : "Dhaliwal", "given" : "C A", "non-dropping-particle" : "", "parse-names" : false, "suffix" : "" }, { "dropping-particle" : "", "family" : "Wright", "given" : "E", "non-dropping-particle" : "", "parse-names" : false, "suffix" : "" }, { "dropping-particle" : "", "family" : "McIntosh", "given" : "N", "non-dropping-particle" : "", "parse-names" : false, "suffix" : "" }, { "dropping-particle" : "", "family" : "Dhaliwal", "given" : "K", "non-dropping-particle" : "", "parse-names" : false, "suffix" : "" }, { "dropping-particle" : "", "family" : "Fleck", "given" : "B W", "non-dropping-particle" : "", "parse-names" : false, "suffix" : "" } ], "container-title" : "Archives of disease in childhood. Fetal and neonatal edition", "id" : "ITEM-1", "issue" : "2 PG - F146-8", "issued" : { "date-parts" : [ [ "2010" ] ] }, "note" : "Tim Price (2017-02-02 01:35:51)(study_design): Both eyes done with both treatments. 30 minute break in between exams.;", "page" : "F146-8", "publisher-place" : "England", "title" : "Pain in neonates during screening for retinopathy of prematurity using binocular indirect ophthalmoscopy and wide-field digital retinal imaging: a randomised comparison.", "type" : "article-journal", "volume" : "95" }, "uris" : [ "http://www.mendeley.com/documents/?uuid=4b3f8c24-d4ef-430a-8997-de965b1cc40a" ] }, { "id" : "ITEM-2", "itemData" : { "abstract" : "BACKGROUND: Eye examinations for retinopathy of prematurity (ROP) are painful to the neonate. The use of topical anesthetic for eye examinations to evaluate ROP is routine in our neonatal intensive care unit (NICU), but does not completely suppress painful responses. Sweet solutions have been shown to reduce procedural pain in newborns., OBJECTIVE: To examine whether the addition of sucrose 24% to topical anesthetic improves procedural pain control during the ROP eye examination., METHODS: Neonates born at &lt; or = 30 weeks' gestation were included in this placebo-controlled, double-blind, crossover study. Patients were randomly assigned to receive treatment with either proparacaine HCl ophthalmic solution 0.5% plus 2 mL of sucrose 24% or proparacaine HCl ophthalmic solution 0.5% plus 2 mL of sterile water (placebo) prior to an eye examination. In a subsequent eye examination, each patient received the alternate treatment. Oral sucrose and sterile water were prepared in the pharmacy in identical syringes, and physicians, nurses, and pharmacists in the NICU were blinded to the treatment given. Pain was measured using the Premature Infant Pain Profile (PIPP) scoring system, which measures both physical and physiologic measures of pain, and the scores were simultaneously assessed by 2 study nurses. PIPP scores were recorded 1 and 5 minutes before and after the eye examination and during initial placement of the eye speculum. The same ophthalmologist performed all eye examinations. Several different definitions of a pain response were investigated., RESULTS: Twenty-three infants were studied, with 12 receiving sucrose and 11 receiving placebo as the first treatment. For 3 of the 5 definitions of pain response, patients experienced significantly less pain at speculum insertion with sucrose than with placebo. After the ROP examination, pain responses were similar with either sucrose or placebo., CONCLUSIONS: Oral sucrose may reduce the immediate pain response in premature infants undergoing eye examination for ROP.", "author" : [ { "dropping-particle" : "", "family" : "Gal", "given" : "Peter", "non-dropping-particle" : "", "parse-names" : false, "suffix" : "" }, { "dropping-particle" : "", "family" : "Kissling", "given" : "Grace E",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"Marsh", "given" : "Virginia A",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"Carlos", "given" : "Rita Q", "non-dropping-particle" : "", "parse-names" : false, "suffix" : "" }, { "dropping-particle" : "", "family" : "Ransom", "given" : "J Laurence", "non-dropping-particle" : "", "parse-names" : false, "suffix" : "" } ], "container-title" : "The Annals of pharmacotherapy", "id" : "ITEM-2", "issue" : "6 PG  - 1029-33", "issued" : { "date-parts" : [ [ "2005" ] ] }, "page" : "1029-1033", "publisher-place" : "United States", "title" : "Efficacy of sucrose to reduce pain in premature infants during eye examinations for retinopathy of prematurity.", "type" : "article-journal", "volume" : "39" }, "uris" : [ "http://www.mendeley.com/documents/?uuid=b6925b35-8a0b-4f0c-875d-4ef23002d765" ] }, { "id" : "ITEM-3", "itemData" : { "abstract" : "OBJECTIVE: Screening examination for retinopathy of prematurity is distressing and painful. The aim of the present study was to investigate whether a Newborn Individualized Developmental Care and Assessment Program intervention during a retinopathy of prematurity examination results in less adverse behavioral, pain, and stress responses as compared with standard care., METHODS: The first 2 eye examinations in 36 preterm infants were evaluated. The infants were randomly assigned at the first eye examination to receive either Newborn Individualized Developmental Care and Assessment Program care or standard care. At the second examination, crossover of subject assignment was performed. The assessments included behavioral responses; recordings of heart rate, respiration, and oxygenation; pain scores (premature infant pain profile); and salivary cortisol at defined time points up to 4 hours after the eye examination. The nursing support given during the eye examinations (intervention score) were scored using predefined criteria., RESULTS: Altogether, 68 examinations were evaluated. Newborn Individualized Developmental Care and Assessment Program care was associated with better behavioral scores during the examination but there was no difference in heart rate, respiratory rate, oxygenation, or premature infant pain profile score between the 2 care strategies before or after the eye examination. Salivary cortisol increased from baseline to 30 minutes after the eye examination independent of care strategy and decreased significantly between 30 and 60 minutes when infants were subjected to Newborn Individualized Developmental Care and Assessment Program care but not after standard care. During the study period the intervention score for standard care increased and approached the score for Newborn Individualized Developmental Care and Assessment Program care at the later eye examinations., CONCLUSION: A Newborn Individualized Developmental Care and Assessment Program-based intervention during eye examination does not decrease pain responses but results in faster recovery, as measured by lower salivary cortisol 60 minutes after the examination. The differences were seen despite the influence from the Newborn Individualized Developmental Care and Assessment Program intervention on the standard care treatment that occurred during the study period.", "author" : [ { "dropping-particle" : "", "family" : "Kleberg", "given" : "Agneta", "non-dropping-particle" : "", "parse-names" : false, "suffix" : "" }, { "dropping-particle" : "", "family" : "Warren", "given" : "Inga", "non-dropping-particle" : "", "parse-names" : false, "suffix" : "" }, { "dropping-particle" : "", "family" : "Norman", "given" : "Elisabeth", "non-dropping-particle" : "", "parse-names" : false, "suffix" : "" }, { "dropping-particle" : "", "family" : "Morelius", "given" : "Evalotte", "non-dropping-particle" : "", "parse-names" : false, "suffix" : "" }, { "dropping-particle" : "", "family" : "Berg", "given" : "Ann-Cathrine", "non-dropping-particle" : "", "parse-names" : false, "suffix" : "" }, { "dropping-particle" : "", "family" : "Mat-Ali", "given" : "Ezam", "non-dropping-particle" : "", "parse-names" : false, "suffix" : "" }, { "dropping-particle" : "", "family" : "Holm", "given" : "Kristina", "non-dropping-particle" : "", "parse-names" : false, "suffix" : "" }, { "dropping-particle" : "", "family" : "Fielder", "given" : "Alistair", "non-dropping-particle" : "", "parse-names" : false, "suffix" : "" }, { "dropping-particle" : "", "family" : "Nelson", "given" : "Nina", "non-dropping-particle" : "", "parse-names" : false, "suffix" : "" }, { "dropping-particle" : "", "family" : "Hellstrom-Westas", "given" : "Lena", "non-dropping-particle" : "", "parse-names" : false, "suffix" : "" } ], "container-title" : "Pediatrics", "id" : "ITEM-3", "issue" : "5 PG  - e1267-78", "issued" : { "date-parts" : [ [ "2008" ] ] }, "note" : "Tim Price (2017-02-01 06:36:13)(population): Please refer to study table re: characteristics as it is split by site.;", "page" : "e1267-78", "publisher-place" : "United States", "title" : "Lower stress responses after Newborn Individualized Developmental Care and Assessment Program care during eye screening examinations for retinopathy of prematurity: a randomized study.", "type" : "article-journal", "volume" : "121" }, "uris" : [ "http://www.mendeley.com/documents/?uuid=0b386463-10ad-4402-b073-4a66b5facacc" ] }, { "id" : "ITEM-4", "itemData" : { "abstract" : "BACKGROUND: Eye examinations for retinopathy of prematurity (ROP) are stressful and probably painful, but many ophthalmologists do not apply topical anesthetics because their efficacy in reducing pain has not been established., OBJECTIVE: To evaluate the potential benefits of topical anesthetic eye drops in reducing pain during neonatal eye examination for ROP., METHODS: Neonates born at &lt; or =30 weeks' gestation and expected to have at least 2 examinations for ROP were included. Patients were randomly assigned to receive either proparacaine HCl ophthalmic solution 0.5% or NaCl 0.9% (saline) eye drops prior to an eye examination. In a subsequent examination, each patient received the alternate treatment. Eye drops were prepared in the pharmacy in identical tuberculin syringes, and physicians, nurses, and pharmacists were blinded to the treatment given. Pain was measured using a scoring system with both physical and physiologic measures of pain (Premature Infant Pain Profile [PIPP], possible range 1-21), which has been validated in preterm infants. PIPP scoring was performed simultaneously by 2 nurses: 1 and 5 minutes before and after the eye examination and during initial placement of the eye speculum. The same ophthalmologist performed all examinations., RESULTS: Twenty-two patients were studied, with 11 infants receiving proparacaine and 11 receiving saline as the first treatment. Crossover was performed with a median of 17.5 days between treatments. Patients experienced significantly less pain at speculum insertion with proparacaine than with saline (paired difference -2.5 +/- 3.4; p = 0.001)., CONCLUSIONS: Topical anesthetic pretreatment reduces the pain response to eye examination for ROP and should become routine practice. Because this is not effective in all infants, additional measures to reduce pain should be taken.", "author" : [ { "dropping-particle" : "", "family" : "Marsh", "given" : "Virginia A",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"Kissling", "given" : "Grace E", "non-dropping-particle" : "", "parse-names" : false, "suffix" : "" }, { "dropping-particle" : "", "family" : "Carlos", "given" : "Rita Q",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"Ransom", "given" : "J Laurence", "non-dropping-particle" : "", "parse-names" : false, "suffix" : "" }, { "dropping-particle" : "", "family" : "Gal", "given" : "Peter", "non-dropping-particle" : "", "parse-names" : false, "suffix" : "" } ], "container-title" : "The Annals of pharmacotherapy", "id" : "ITEM-4", "issue" : "5 PG  - 829-33", "issued" : { "date-parts" : [ [ "2005" ] ] }, "page" : "829-833", "publisher-place" : "United States", "title" : "Efficacy of topical anesthetics to reduce pain in premature infants during eye examinations for retinopathy of prematurity.", "type" : "article-journal", "volume" : "39" }, "uris" : [ "http://www.mendeley.com/documents/?uuid=f6478b3a-070d-4c1a-8413-0a2da0160f04" ] }, { "id" : "ITEM-5",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"ITEM-5", "issue" : "4", "issued" : { "date-parts" : [ [ "2005" ] ] }, "page" : "355-360", "title" : "Pilot study of the systemic effects of three different screening methods used for retinopathy of prematurity", "type" : "article-journal", "volume" : "81" }, "uris" : [ "http://www.mendeley.com/documents/?uuid=2ff4fe9a-5246-498f-ac51-78e87497d1c4" ] }, { "id" : "ITEM-6", "itemData" : { "abstract" : "OBJECTIVE: The efficacy of topical anesthesia during retinopathy of prematurity (ROP) screening has been a controversial issue. To determine the efficacy of proparacaine eye drops (0.5%), we compared the Premature Infant Pain Profile (PIPP) scores in 40 preterm infants undergoing ROP screening., STUDY DESIGN: Prospective randomized double masked cross-over clinical trial. The study was conducted in the neonatal intensive units for infants undergoing routine ROP screening exams. Baseline PIPP scores and post-examination PIPP scores at 1 and 5min were compared for: (1) those receiving saline vs proparacaine eye drops (2) first ROP screening vs second ROP screening, regardless of the type of eye drops used. Wilcoxon signed-ranks test was used to pair pain scores., RESULT: Forty preterm infants were included in the study. Mean gestational age (GA) at first and second examinations was 33.3 and 35.3 weeks, respectively. Proparacaine use significantly lowered mean PIPP scores (P=0.027) and delta scores (P=0.013) at 1min after examination, but there was no difference at 5min after examination. Second examinations showed significantly lower mean PIPP scores after examination (1min (P=0.003) and 5min (P=0.025)), regardless of the type of drop used., CONCLUSION: Proparacaine eye drops offer significant relief of pain that is apparently short lived. Significantly lower PIPP scores at second ROP examinations suggested that infants of older GA may have a greater ability to tolerate ROP screening. We recommend the use of proparacaine eye drops for the short term, immediate relief of pain during ROP screening in preterm infants of lesser GA.", "author" : [ { "dropping-particle" : "", "family" : "Mehta", "given" : "M", "non-dropping-particle" : "", "parse-names" : false, "suffix" : "" }, { "dropping-particle" : "", "family" : "Mansfield", "given" : "T", "non-dropping-particle" : "", "parse-names" : false, "suffix" : "" }, { "dropping-particle" : "", "family" : "VanderVeen", "given" : "D K", "non-dropping-particle" : "", "parse-names" : false, "suffix" : "" } ], "container-title" : "Journal of perinatology : official journal of the California Perinatal Association", "id" : "ITEM-6", "issue" : "11 PG  - 731-5", "issued" : { "date-parts" : [ [ "2010" ] ] }, "page" : "731-735", "publisher-place" : "United States", "title" : "Effect of topical anesthesia and age on pain scores during retinopathy of prematurity screening.", "type" : "article-journal", "volume" : "30" }, "uris" : [ "http://www.mendeley.com/documents/?uuid=3aa0105b-d66c-4293-9739-ce0e0ea91f65" ] } ], "mendeley" : { "formattedCitation" : "&lt;sup&gt;42\u201347&lt;/sup&gt;", "plainTextFormattedCitation" : "42\u201347", "previouslyFormattedCitation" : "&lt;sup&gt;42\u201347&lt;/sup&gt;" }, "properties" : { "noteIndex" : 7 }, "schema" : "https://github.com/citation-style-language/schema/raw/master/csl-citation.json" }</w:instrText>
      </w:r>
      <w:r w:rsidR="000B18A3" w:rsidRPr="00C05C58">
        <w:rPr>
          <w:rFonts w:ascii="Times New Roman" w:hAnsi="Times New Roman" w:cs="Times New Roman"/>
          <w:sz w:val="24"/>
          <w:szCs w:val="24"/>
        </w:rPr>
        <w:fldChar w:fldCharType="separate"/>
      </w:r>
      <w:r w:rsidR="00E3283B" w:rsidRPr="00C05C58">
        <w:rPr>
          <w:rFonts w:ascii="Times New Roman" w:hAnsi="Times New Roman" w:cs="Times New Roman"/>
          <w:noProof/>
          <w:sz w:val="24"/>
          <w:szCs w:val="24"/>
          <w:vertAlign w:val="superscript"/>
        </w:rPr>
        <w:t>42–47</w:t>
      </w:r>
      <w:r w:rsidR="000B18A3" w:rsidRPr="00C05C58">
        <w:rPr>
          <w:rFonts w:ascii="Times New Roman" w:hAnsi="Times New Roman" w:cs="Times New Roman"/>
          <w:sz w:val="24"/>
          <w:szCs w:val="24"/>
        </w:rPr>
        <w:fldChar w:fldCharType="end"/>
      </w:r>
      <w:r w:rsidR="001B5D86" w:rsidRPr="00C05C58">
        <w:rPr>
          <w:rFonts w:ascii="Times New Roman" w:hAnsi="Times New Roman" w:cs="Times New Roman"/>
          <w:sz w:val="24"/>
          <w:szCs w:val="24"/>
        </w:rPr>
        <w:t>reported</w:t>
      </w:r>
      <w:r w:rsidR="00A2365F" w:rsidRPr="00C05C58">
        <w:rPr>
          <w:rFonts w:ascii="Times New Roman" w:hAnsi="Times New Roman" w:cs="Times New Roman"/>
          <w:sz w:val="24"/>
          <w:szCs w:val="24"/>
        </w:rPr>
        <w:t xml:space="preserve"> as randomized crossover trials</w:t>
      </w:r>
      <w:r w:rsidR="001B5D86" w:rsidRPr="00C05C58">
        <w:rPr>
          <w:rFonts w:ascii="Times New Roman" w:hAnsi="Times New Roman" w:cs="Times New Roman"/>
          <w:sz w:val="24"/>
          <w:szCs w:val="24"/>
        </w:rPr>
        <w:t>.</w:t>
      </w:r>
      <w:r w:rsidR="000D5552" w:rsidRPr="00C05C58">
        <w:rPr>
          <w:rFonts w:ascii="Times New Roman" w:hAnsi="Times New Roman" w:cs="Times New Roman"/>
          <w:sz w:val="24"/>
          <w:szCs w:val="24"/>
        </w:rPr>
        <w:t xml:space="preserve">Based on consultation with clinicians, </w:t>
      </w:r>
      <w:r w:rsidR="00B1343D" w:rsidRPr="00C05C58">
        <w:rPr>
          <w:rFonts w:ascii="Times New Roman" w:hAnsi="Times New Roman" w:cs="Times New Roman"/>
          <w:sz w:val="24"/>
          <w:szCs w:val="24"/>
        </w:rPr>
        <w:t xml:space="preserve">interventions were grouped based on </w:t>
      </w:r>
      <w:r w:rsidR="00160550" w:rsidRPr="00C05C58">
        <w:rPr>
          <w:rFonts w:ascii="Times New Roman" w:hAnsi="Times New Roman" w:cs="Times New Roman"/>
          <w:sz w:val="24"/>
          <w:szCs w:val="24"/>
        </w:rPr>
        <w:t xml:space="preserve">hypothesized </w:t>
      </w:r>
      <w:r w:rsidR="00B1343D" w:rsidRPr="00C05C58">
        <w:rPr>
          <w:rFonts w:ascii="Times New Roman" w:hAnsi="Times New Roman" w:cs="Times New Roman"/>
          <w:sz w:val="24"/>
          <w:szCs w:val="24"/>
        </w:rPr>
        <w:t>underlying mechanism of action</w:t>
      </w:r>
      <w:r w:rsidR="00E84FBA" w:rsidRPr="00C05C58">
        <w:rPr>
          <w:rFonts w:ascii="Times New Roman" w:hAnsi="Times New Roman" w:cs="Times New Roman"/>
          <w:sz w:val="24"/>
          <w:szCs w:val="24"/>
        </w:rPr>
        <w:t xml:space="preserve"> (</w:t>
      </w:r>
      <w:commentRangeStart w:id="84"/>
      <w:r w:rsidR="00E84FBA" w:rsidRPr="00C05C58">
        <w:rPr>
          <w:rFonts w:ascii="Times New Roman" w:hAnsi="Times New Roman" w:cs="Times New Roman"/>
          <w:sz w:val="24"/>
          <w:szCs w:val="24"/>
        </w:rPr>
        <w:t>s</w:t>
      </w:r>
      <w:commentRangeEnd w:id="84"/>
      <w:r w:rsidR="002029BD">
        <w:rPr>
          <w:rStyle w:val="CommentReference"/>
        </w:rPr>
        <w:commentReference w:id="84"/>
      </w:r>
      <w:r w:rsidR="00E84FBA" w:rsidRPr="00C05C58">
        <w:rPr>
          <w:rFonts w:ascii="Times New Roman" w:hAnsi="Times New Roman" w:cs="Times New Roman"/>
          <w:sz w:val="24"/>
          <w:szCs w:val="24"/>
        </w:rPr>
        <w:t>upplementary table 1)</w:t>
      </w:r>
      <w:r w:rsidR="000A05ED" w:rsidRPr="00C05C58">
        <w:rPr>
          <w:rFonts w:ascii="Times New Roman" w:hAnsi="Times New Roman" w:cs="Times New Roman"/>
          <w:sz w:val="24"/>
          <w:szCs w:val="24"/>
        </w:rPr>
        <w:t xml:space="preserve">. </w:t>
      </w:r>
      <w:r w:rsidR="00E84FBA" w:rsidRPr="00C05C58">
        <w:rPr>
          <w:rFonts w:ascii="Times New Roman" w:hAnsi="Times New Roman" w:cs="Times New Roman"/>
          <w:sz w:val="24"/>
          <w:szCs w:val="24"/>
        </w:rPr>
        <w:lastRenderedPageBreak/>
        <w:t>Studies were similar in infant and procedure characteristics (e.g. use of speculum)</w:t>
      </w:r>
      <w:r w:rsidR="00C12721" w:rsidRPr="00C05C58">
        <w:rPr>
          <w:rFonts w:ascii="Times New Roman" w:hAnsi="Times New Roman" w:cs="Times New Roman"/>
          <w:sz w:val="24"/>
          <w:szCs w:val="24"/>
        </w:rPr>
        <w:t>(supplementary table</w:t>
      </w:r>
      <w:r w:rsidR="006C4958" w:rsidRPr="00C05C58">
        <w:rPr>
          <w:rFonts w:ascii="Times New Roman" w:hAnsi="Times New Roman" w:cs="Times New Roman"/>
          <w:sz w:val="24"/>
          <w:szCs w:val="24"/>
        </w:rPr>
        <w:t xml:space="preserve"> 2</w:t>
      </w:r>
      <w:r w:rsidR="003C1BD9" w:rsidRPr="00C05C58">
        <w:rPr>
          <w:rFonts w:ascii="Times New Roman" w:hAnsi="Times New Roman" w:cs="Times New Roman"/>
          <w:sz w:val="24"/>
          <w:szCs w:val="24"/>
        </w:rPr>
        <w:t>)</w:t>
      </w:r>
      <w:r w:rsidR="000A05ED" w:rsidRPr="00C05C58">
        <w:rPr>
          <w:rFonts w:ascii="Times New Roman" w:hAnsi="Times New Roman" w:cs="Times New Roman"/>
          <w:sz w:val="24"/>
          <w:szCs w:val="24"/>
        </w:rPr>
        <w:t xml:space="preserve">. </w:t>
      </w:r>
    </w:p>
    <w:p w:rsidR="000455A7" w:rsidRPr="00C05C58" w:rsidRDefault="000455A7"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Risk of bias within studies</w:t>
      </w:r>
    </w:p>
    <w:p w:rsidR="00ED531B" w:rsidRPr="00C05C58" w:rsidRDefault="000A05ED" w:rsidP="00F61E3A">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Studies assessing interventions</w:t>
      </w:r>
      <w:r w:rsidR="005307AC" w:rsidRPr="00C05C58">
        <w:rPr>
          <w:rFonts w:ascii="Times New Roman" w:hAnsi="Times New Roman" w:cs="Times New Roman"/>
          <w:sz w:val="24"/>
          <w:szCs w:val="24"/>
        </w:rPr>
        <w:t xml:space="preserve"> that were easily blinded</w:t>
      </w:r>
      <w:r w:rsidRPr="00C05C58">
        <w:rPr>
          <w:rFonts w:ascii="Times New Roman" w:hAnsi="Times New Roman" w:cs="Times New Roman"/>
          <w:sz w:val="24"/>
          <w:szCs w:val="24"/>
        </w:rPr>
        <w:t xml:space="preserve"> (e.g. sweet tast</w:t>
      </w:r>
      <w:r w:rsidR="003C1BD9" w:rsidRPr="00C05C58">
        <w:rPr>
          <w:rFonts w:ascii="Times New Roman" w:hAnsi="Times New Roman" w:cs="Times New Roman"/>
          <w:sz w:val="24"/>
          <w:szCs w:val="24"/>
        </w:rPr>
        <w:t>e, oral acetaminophen) w</w:t>
      </w:r>
      <w:r w:rsidRPr="00C05C58">
        <w:rPr>
          <w:rFonts w:ascii="Times New Roman" w:hAnsi="Times New Roman" w:cs="Times New Roman"/>
          <w:sz w:val="24"/>
          <w:szCs w:val="24"/>
        </w:rPr>
        <w:t>ereconsidered to be at an overall low risk of bias</w:t>
      </w:r>
      <w:r w:rsidR="003C1BD9" w:rsidRPr="00C05C58">
        <w:rPr>
          <w:rFonts w:ascii="Times New Roman" w:hAnsi="Times New Roman" w:cs="Times New Roman"/>
          <w:sz w:val="24"/>
          <w:szCs w:val="24"/>
        </w:rPr>
        <w:t xml:space="preserve"> (</w:t>
      </w:r>
      <w:r w:rsidR="00160550" w:rsidRPr="00C05C58">
        <w:rPr>
          <w:rFonts w:ascii="Times New Roman" w:hAnsi="Times New Roman" w:cs="Times New Roman"/>
          <w:sz w:val="24"/>
          <w:szCs w:val="24"/>
        </w:rPr>
        <w:t>S</w:t>
      </w:r>
      <w:r w:rsidR="005176A1" w:rsidRPr="00C05C58">
        <w:rPr>
          <w:rFonts w:ascii="Times New Roman" w:hAnsi="Times New Roman" w:cs="Times New Roman"/>
          <w:sz w:val="24"/>
          <w:szCs w:val="24"/>
        </w:rPr>
        <w:t xml:space="preserve">upplementary </w:t>
      </w:r>
      <w:r w:rsidR="00160550" w:rsidRPr="00C05C58">
        <w:rPr>
          <w:rFonts w:ascii="Times New Roman" w:hAnsi="Times New Roman" w:cs="Times New Roman"/>
          <w:sz w:val="24"/>
          <w:szCs w:val="24"/>
        </w:rPr>
        <w:t>figure 2</w:t>
      </w:r>
      <w:r w:rsidR="003C1BD9" w:rsidRPr="00C05C58">
        <w:rPr>
          <w:rFonts w:ascii="Times New Roman" w:hAnsi="Times New Roman" w:cs="Times New Roman"/>
          <w:sz w:val="24"/>
          <w:szCs w:val="24"/>
        </w:rPr>
        <w:t>)</w:t>
      </w:r>
      <w:r w:rsidR="004957CC" w:rsidRPr="00C05C58">
        <w:rPr>
          <w:rFonts w:ascii="Times New Roman" w:hAnsi="Times New Roman" w:cs="Times New Roman"/>
          <w:sz w:val="24"/>
          <w:szCs w:val="24"/>
        </w:rPr>
        <w:t>. D</w:t>
      </w:r>
      <w:r w:rsidRPr="00C05C58">
        <w:rPr>
          <w:rFonts w:ascii="Times New Roman" w:hAnsi="Times New Roman" w:cs="Times New Roman"/>
          <w:sz w:val="24"/>
          <w:szCs w:val="24"/>
        </w:rPr>
        <w:t xml:space="preserve">etails of sequence generation and allocation concealment were unclear in most studies. </w:t>
      </w:r>
    </w:p>
    <w:p w:rsidR="007D2B9C" w:rsidRPr="00C05C58" w:rsidRDefault="007D2B9C" w:rsidP="007D2B9C">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Publication Bias</w:t>
      </w:r>
    </w:p>
    <w:p w:rsidR="007D2B9C" w:rsidRPr="00C05C58" w:rsidRDefault="007D2B9C" w:rsidP="007D2B9C">
      <w:pPr>
        <w:spacing w:line="480" w:lineRule="auto"/>
        <w:rPr>
          <w:rFonts w:ascii="Times New Roman" w:hAnsi="Times New Roman" w:cs="Times New Roman"/>
          <w:sz w:val="24"/>
          <w:szCs w:val="24"/>
        </w:rPr>
      </w:pPr>
      <w:r w:rsidRPr="00C05C58">
        <w:rPr>
          <w:rFonts w:ascii="Times New Roman" w:hAnsi="Times New Roman" w:cs="Times New Roman"/>
          <w:b/>
          <w:sz w:val="24"/>
          <w:szCs w:val="24"/>
        </w:rPr>
        <w:tab/>
      </w:r>
      <w:r w:rsidRPr="00C05C58">
        <w:rPr>
          <w:rFonts w:ascii="Times New Roman" w:hAnsi="Times New Roman" w:cs="Times New Roman"/>
          <w:sz w:val="24"/>
          <w:szCs w:val="24"/>
        </w:rPr>
        <w:t>We identified several trial registries indicating trials that are or should realistically be complete without an identifiable publication of results in abstract or manuscript form</w:t>
      </w:r>
      <w:r w:rsidR="000B18A3" w:rsidRPr="00C05C58">
        <w:rPr>
          <w:rFonts w:ascii="Times New Roman" w:hAnsi="Times New Roman" w:cs="Times New Roman"/>
          <w:sz w:val="24"/>
          <w:szCs w:val="24"/>
        </w:rPr>
        <w:fldChar w:fldCharType="begin" w:fldLock="1"/>
      </w:r>
      <w:r w:rsidR="00160550" w:rsidRPr="00C05C58">
        <w:rPr>
          <w:rFonts w:ascii="Times New Roman" w:hAnsi="Times New Roman" w:cs="Times New Roman"/>
          <w:sz w:val="24"/>
          <w:szCs w:val="24"/>
        </w:rPr>
        <w:instrText>ADDIN CSL_CITATION { "citationItems" : [ { "id" : "ITEM-1", "itemData" : { "URL" : "ICTRP search portal", "author" : [ { "dropping-particle" : "", "family" : "Benzer", "given" : "D", "non-dropping-particle" : "", "parse-names" : false, "suffix" : "" } ], "container-title" : "IRCT201422610279N5", "id" : "ITEM-1", "issued" : { "date-parts" : [ [ "2010" ] ] }, "page" : "4-5", "title" : "Swaddle and/or sucrose role in pain control during eye examination", "type" : "webpage" }, "uris" : [ "http://www.mendeley.com/documents/?uuid=b7a7e5db-1834-49bb-aaa2-c591cc8c7c95" ] }, { "id" : "ITEM-2", "itemData" : { "author" : [ { "dropping-particle" : "", "family" : "Benzer", "given" : "D", "non-dropping-particle" : "", "parse-names" : false, "suffix" : "" } ], "container-title" : "IRCT201422610279N4", "id" : "ITEM-2", "issued" : { "date-parts" : [ [ "2017" ] ] }, "page" : "2-3", "title" : "Sucrose role in the pain control during eye examination", "type" : "article-journal" }, "uris" : [ "http://www.mendeley.com/documents/?uuid=8d08eabe-157d-48bc-b936-a626614a13a9" ] }, { "id" : "ITEM-3", "itemData" : { "URL" : "clinicaltrials.gov", "author" : [ { "dropping-particle" : "", "family" : "Bergseng", "given" : "H", "non-dropping-particle" : "", "parse-names" : false, "suffix" : "" } ], "container-title" : "NCT01552993", "id" : "ITEM-3", "issued" : { "date-parts" : [ [ "2016" ] ] }, "title" : "Registration and treatment of pain during eye examination of prematurity", "type" : "webpage" }, "uris" : [ "http://www.mendeley.com/documents/?uuid=b7ff1cee-2cab-4f5a-81bc-78f0b9102af8" ] }, { "id" : "ITEM-4", "itemData" : { "URL" : "clinicaltrials.gov", "author" : [ { "dropping-particle" : "", "family" : "Bergseng", "given" : "H", "non-dropping-particle" : "", "parse-names" : false, "suffix" : "" } ], "container-title" : "NCT02780544", "id" : "ITEM-4", "issued" : { "date-parts" : [ [ "2017" ] ] }, "page" : "2-4", "title" : "Infant \u00ad parent Skin \u00ad to \u00ad skin Contact During Screening for Retinopathy", "type" : "webpage" }, "uris" : [ "http://www.mendeley.com/documents/?uuid=7b90284c-5244-47ef-b359-f78206ab098d" ] }, { "id" : "ITEM-5", "itemData" : { "URL" : "clinicaltrials.gov", "author" : [ { "dropping-particle" : "", "family" : "Rosseau", "given" : "T", "non-dropping-particle" : "", "parse-names" : false, "suffix" : "" } ], "container-title" : "NCT00161694", "id" : "ITEM-5", "issued" : { "date-parts" : [ [ "2008" ] ] }, "title" : "Use of sucrose to relieve pain during eye examination", "type" : "webpage" }, "uris" : [ "http://www.mendeley.com/documents/?uuid=7cd6d747-e91b-4198-a3ae-166e7721be08" ] }, { "id" : "ITEM-6", "itemData" : { "URL" : "clinicaltrials.gov", "author" : [ { "dropping-particle" : "", "family" : "Cohen", "given" : "A", "non-dropping-particle" : "", "parse-names" : false, "suffix" : "" } ], "container-title" : "NCT01266824", "id" : "ITEM-6", "issued" : { "date-parts" : [ [ "2013" ] ] }, "title" : "Proparacaine and mydriatic eye drop", "type" : "webpage" }, "uris" : [ "http://www.mendeley.com/documents/?uuid=7788fbc3-a3aa-4664-84ff-3ee700a22979" ] } ], "mendeley" : { "formattedCitation" : "&lt;sup&gt;48\u201353&lt;/sup&gt;", "plainTextFormattedCitation" : "48\u201353", "previouslyFormattedCitation" : "&lt;sup&gt;48\u201353&lt;/sup&gt;"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160550" w:rsidRPr="00C05C58">
        <w:rPr>
          <w:rFonts w:ascii="Times New Roman" w:hAnsi="Times New Roman" w:cs="Times New Roman"/>
          <w:noProof/>
          <w:sz w:val="24"/>
          <w:szCs w:val="24"/>
          <w:vertAlign w:val="superscript"/>
        </w:rPr>
        <w:t>48–53</w:t>
      </w:r>
      <w:r w:rsidR="000B18A3" w:rsidRPr="00C05C58">
        <w:rPr>
          <w:rFonts w:ascii="Times New Roman" w:hAnsi="Times New Roman" w:cs="Times New Roman"/>
          <w:sz w:val="24"/>
          <w:szCs w:val="24"/>
        </w:rPr>
        <w:fldChar w:fldCharType="end"/>
      </w:r>
      <w:r w:rsidRPr="00C05C58">
        <w:rPr>
          <w:rFonts w:ascii="Times New Roman" w:hAnsi="Times New Roman" w:cs="Times New Roman"/>
          <w:sz w:val="24"/>
          <w:szCs w:val="24"/>
        </w:rPr>
        <w:t>. One of these was a trial assessing</w:t>
      </w:r>
      <w:r w:rsidR="005307AC" w:rsidRPr="00C05C58">
        <w:rPr>
          <w:rFonts w:ascii="Times New Roman" w:hAnsi="Times New Roman" w:cs="Times New Roman"/>
          <w:sz w:val="24"/>
          <w:szCs w:val="24"/>
        </w:rPr>
        <w:t xml:space="preserve"> the</w:t>
      </w:r>
      <w:r w:rsidRPr="00C05C58">
        <w:rPr>
          <w:rFonts w:ascii="Times New Roman" w:hAnsi="Times New Roman" w:cs="Times New Roman"/>
          <w:noProof/>
          <w:sz w:val="24"/>
          <w:szCs w:val="24"/>
        </w:rPr>
        <w:t>efficacy</w:t>
      </w:r>
      <w:r w:rsidRPr="00C05C58">
        <w:rPr>
          <w:rFonts w:ascii="Times New Roman" w:hAnsi="Times New Roman" w:cs="Times New Roman"/>
          <w:sz w:val="24"/>
          <w:szCs w:val="24"/>
        </w:rPr>
        <w:t xml:space="preserve"> of acetaminophen which was stopped early because the intervention showed no </w:t>
      </w:r>
      <w:commentRangeStart w:id="85"/>
      <w:r w:rsidRPr="00C05C58">
        <w:rPr>
          <w:rFonts w:ascii="Times New Roman" w:hAnsi="Times New Roman" w:cs="Times New Roman"/>
          <w:sz w:val="24"/>
          <w:szCs w:val="24"/>
        </w:rPr>
        <w:t>effect</w:t>
      </w:r>
      <w:r w:rsidR="000B18A3" w:rsidRPr="00C05C58">
        <w:rPr>
          <w:rFonts w:ascii="Times New Roman" w:hAnsi="Times New Roman" w:cs="Times New Roman"/>
          <w:sz w:val="24"/>
          <w:szCs w:val="24"/>
        </w:rPr>
        <w:fldChar w:fldCharType="begin" w:fldLock="1"/>
      </w:r>
      <w:r w:rsidR="00160550" w:rsidRPr="00C05C58">
        <w:rPr>
          <w:rFonts w:ascii="Times New Roman" w:hAnsi="Times New Roman" w:cs="Times New Roman"/>
          <w:sz w:val="24"/>
          <w:szCs w:val="24"/>
        </w:rPr>
        <w:instrText>ADDIN CSL_CITATION { "citationItems" : [ { "id" : "ITEM-1", "itemData" : { "URL" : "clinicaltrials.gov", "author" : [ { "dropping-particle" : "", "family" : "Bergseng", "given" : "H", "non-dropping-particle" : "", "parse-names" : false, "suffix" : "" } ], "container-title" : "NCT01552993", "id" : "ITEM-1", "issued" : { "date-parts" : [ [ "2016" ] ] }, "title" : "Registration and treatment of pain during eye examination of prematurity", "type" : "webpage" }, "uris" : [ "http://www.mendeley.com/documents/?uuid=b7ff1cee-2cab-4f5a-81bc-78f0b9102af8" ] } ], "mendeley" : { "formattedCitation" : "&lt;sup&gt;50&lt;/sup&gt;", "plainTextFormattedCitation" : "50", "previouslyFormattedCitation" : "&lt;sup&gt;50&lt;/sup&gt;"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160550" w:rsidRPr="00C05C58">
        <w:rPr>
          <w:rFonts w:ascii="Times New Roman" w:hAnsi="Times New Roman" w:cs="Times New Roman"/>
          <w:noProof/>
          <w:sz w:val="24"/>
          <w:szCs w:val="24"/>
          <w:vertAlign w:val="superscript"/>
        </w:rPr>
        <w:t>50</w:t>
      </w:r>
      <w:r w:rsidR="000B18A3" w:rsidRPr="00C05C58">
        <w:rPr>
          <w:rFonts w:ascii="Times New Roman" w:hAnsi="Times New Roman" w:cs="Times New Roman"/>
          <w:sz w:val="24"/>
          <w:szCs w:val="24"/>
        </w:rPr>
        <w:fldChar w:fldCharType="end"/>
      </w:r>
      <w:commentRangeEnd w:id="85"/>
      <w:r w:rsidR="001B6BD5">
        <w:rPr>
          <w:rStyle w:val="CommentReference"/>
        </w:rPr>
        <w:commentReference w:id="85"/>
      </w:r>
      <w:r w:rsidRPr="00C05C58">
        <w:rPr>
          <w:rFonts w:ascii="Times New Roman" w:hAnsi="Times New Roman" w:cs="Times New Roman"/>
          <w:sz w:val="24"/>
          <w:szCs w:val="24"/>
        </w:rPr>
        <w:t xml:space="preserve">. </w:t>
      </w:r>
      <w:commentRangeStart w:id="86"/>
      <w:r w:rsidRPr="00C05C58">
        <w:rPr>
          <w:rFonts w:ascii="Times New Roman" w:hAnsi="Times New Roman" w:cs="Times New Roman"/>
          <w:sz w:val="24"/>
          <w:szCs w:val="24"/>
        </w:rPr>
        <w:t>None of the contacts listed responded to e-mails</w:t>
      </w:r>
      <w:commentRangeEnd w:id="86"/>
      <w:r w:rsidR="002029BD">
        <w:rPr>
          <w:rStyle w:val="CommentReference"/>
        </w:rPr>
        <w:commentReference w:id="86"/>
      </w:r>
      <w:r w:rsidRPr="00C05C58">
        <w:rPr>
          <w:rFonts w:ascii="Times New Roman" w:hAnsi="Times New Roman" w:cs="Times New Roman"/>
          <w:sz w:val="24"/>
          <w:szCs w:val="24"/>
        </w:rPr>
        <w:t xml:space="preserve">. </w:t>
      </w:r>
    </w:p>
    <w:p w:rsidR="009E7BED" w:rsidRPr="00C05C58" w:rsidRDefault="009E7BED"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Primary outcome</w:t>
      </w:r>
    </w:p>
    <w:p w:rsidR="00F61E3A" w:rsidRPr="00C05C58" w:rsidRDefault="003403BD" w:rsidP="009E7BED">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Twenty</w:t>
      </w:r>
      <w:r w:rsidR="00504A01" w:rsidRPr="00C05C58">
        <w:rPr>
          <w:rFonts w:ascii="Times New Roman" w:hAnsi="Times New Roman" w:cs="Times New Roman"/>
          <w:sz w:val="24"/>
          <w:szCs w:val="24"/>
        </w:rPr>
        <w:t xml:space="preserve"> studies</w:t>
      </w:r>
      <w:r w:rsidR="00F61E3A" w:rsidRPr="00C05C58">
        <w:rPr>
          <w:rFonts w:ascii="Times New Roman" w:hAnsi="Times New Roman" w:cs="Times New Roman"/>
          <w:sz w:val="24"/>
          <w:szCs w:val="24"/>
        </w:rPr>
        <w:t xml:space="preserve"> (n = 1</w:t>
      </w:r>
      <w:r w:rsidRPr="00C05C58">
        <w:rPr>
          <w:rFonts w:ascii="Times New Roman" w:hAnsi="Times New Roman" w:cs="Times New Roman"/>
          <w:sz w:val="24"/>
          <w:szCs w:val="24"/>
        </w:rPr>
        <w:t>228</w:t>
      </w:r>
      <w:r w:rsidR="00F61E3A" w:rsidRPr="00C05C58">
        <w:rPr>
          <w:rFonts w:ascii="Times New Roman" w:hAnsi="Times New Roman" w:cs="Times New Roman"/>
          <w:sz w:val="24"/>
          <w:szCs w:val="24"/>
        </w:rPr>
        <w:t xml:space="preserve">) reported results of a validated pain assessment scale during the pain reactivity phase </w:t>
      </w:r>
      <w:r w:rsidR="00C05C58">
        <w:rPr>
          <w:rFonts w:ascii="Times New Roman" w:hAnsi="Times New Roman" w:cs="Times New Roman"/>
          <w:sz w:val="24"/>
          <w:szCs w:val="24"/>
        </w:rPr>
        <w:t>(Fig 1</w:t>
      </w:r>
      <w:r w:rsidR="00F61E3A" w:rsidRPr="00C05C58">
        <w:rPr>
          <w:rFonts w:ascii="Times New Roman" w:hAnsi="Times New Roman" w:cs="Times New Roman"/>
          <w:sz w:val="24"/>
          <w:szCs w:val="24"/>
        </w:rPr>
        <w:t xml:space="preserve">). </w:t>
      </w:r>
      <w:r w:rsidR="00657885" w:rsidRPr="00C05C58">
        <w:rPr>
          <w:rFonts w:ascii="Times New Roman" w:hAnsi="Times New Roman" w:cs="Times New Roman"/>
          <w:sz w:val="24"/>
          <w:szCs w:val="24"/>
        </w:rPr>
        <w:t>Two studies were excluded from</w:t>
      </w:r>
      <w:r w:rsidR="00956528" w:rsidRPr="00C05C58">
        <w:rPr>
          <w:rFonts w:ascii="Times New Roman" w:hAnsi="Times New Roman" w:cs="Times New Roman"/>
          <w:sz w:val="24"/>
          <w:szCs w:val="24"/>
        </w:rPr>
        <w:t xml:space="preserve"> primary analysis</w:t>
      </w:r>
      <w:r w:rsidR="00657885" w:rsidRPr="00C05C58">
        <w:rPr>
          <w:rFonts w:ascii="Times New Roman" w:hAnsi="Times New Roman" w:cs="Times New Roman"/>
          <w:sz w:val="24"/>
          <w:szCs w:val="24"/>
        </w:rPr>
        <w:t xml:space="preserve"> (</w:t>
      </w:r>
      <w:r w:rsidR="000B18A3" w:rsidRPr="000B18A3">
        <w:rPr>
          <w:rFonts w:ascii="Times New Roman" w:hAnsi="Times New Roman" w:cs="Times New Roman"/>
          <w:sz w:val="24"/>
          <w:szCs w:val="24"/>
          <w:highlight w:val="yellow"/>
          <w:rPrChange w:id="87" w:author="Marsha Campbell-Yeo" w:date="2018-01-02T09:05:00Z">
            <w:rPr>
              <w:rFonts w:ascii="Times New Roman" w:hAnsi="Times New Roman" w:cs="Times New Roman"/>
              <w:sz w:val="24"/>
              <w:szCs w:val="24"/>
            </w:rPr>
          </w:rPrChange>
        </w:rPr>
        <w:t>s</w:t>
      </w:r>
      <w:r w:rsidR="00657885" w:rsidRPr="00C05C58">
        <w:rPr>
          <w:rFonts w:ascii="Times New Roman" w:hAnsi="Times New Roman" w:cs="Times New Roman"/>
          <w:sz w:val="24"/>
          <w:szCs w:val="24"/>
        </w:rPr>
        <w:t>upplementary table 3).</w:t>
      </w:r>
      <w:r w:rsidR="00E3283B" w:rsidRPr="00C05C58">
        <w:rPr>
          <w:rFonts w:ascii="Times New Roman" w:hAnsi="Times New Roman" w:cs="Times New Roman"/>
          <w:sz w:val="24"/>
          <w:szCs w:val="24"/>
        </w:rPr>
        <w:t xml:space="preserve"> Signs of inconsistency were detected in the non-nutritive sucking node which appeared to arise from a single trial</w:t>
      </w:r>
      <w:r w:rsidR="000B18A3" w:rsidRPr="00C05C58">
        <w:rPr>
          <w:rFonts w:ascii="Times New Roman" w:hAnsi="Times New Roman" w:cs="Times New Roman"/>
          <w:sz w:val="24"/>
          <w:szCs w:val="24"/>
        </w:rPr>
        <w:fldChar w:fldCharType="begin" w:fldLock="1"/>
      </w:r>
      <w:r w:rsidR="00E3283B" w:rsidRPr="00C05C58">
        <w:rPr>
          <w:rFonts w:ascii="Times New Roman" w:hAnsi="Times New Roman" w:cs="Times New Roman"/>
          <w:sz w:val="24"/>
          <w:szCs w:val="24"/>
        </w:rPr>
        <w:instrText>ADDIN CSL_CITATION { "citationItems" : [ { "id" : "ITEM-1", "itemData" : { "DOI" : "10.1136/adc.2005.087668", "ISBN" : "1359-2998 (Print)\\r1359-2998 (Linking)", "ISSN" : "1359-2998", "PMID" : "16428355", "abstract" : "BACKGROUND Screening is necessary for infants at risk of retinopathy of prematurity. Despite local anaesthetic drops, infants find eye examinations distressing, displaying behavioural and physiological changes indicating acute pain. Oral sucrose and non-nutritive sucking reduce pain responses associated with invasive procedures. OBJECTIVE To evaluate the use of oral sucrose and/or pacifier for reducing pain responses during eye examinations. METHODS Forty infants &lt;32 weeks gestation or &lt;1500 g birth weight, in two neonatal units, were randomised to one of four interventions administered two minutes before their first screening examination: 1 ml sterile water as placebo (group 1, n = 10), 1 ml 33% sucrose solution (group 2, n = 10), 1 ml sterile water with pacifier (group 3, n = 9), or 1 ml 33% sucrose solution with pacifier (group 4, n = 11). Examinations were videotaped. Two observers, blind to the intervention, assessed recordings. Pain responses were scored using the premature infant pain profile (PIPP). RESULTS The groups were similar in gestation, birth weight, and age at examination. Mean PIPP scores were 15.3, 14.3, 12.3, and 12.1 for groups 1, 2, 3, and 4 respectively. Analysis of variance showed a significant difference in PIPP score between groups (p = 0.023). Infants randomised to pacifiers scored lower than those without pacifiers (p = 0.003). There was no difference between groups receiving sucrose and those receiving water (p = 0.321). CONCLUSIONS Non-nutritive sucking reduced distress responses in infants undergoing screening for retinopathy of prematurity. The difference in response was large enough to be detected by a validated assessment tool. No synergistic effect of sucrose and pacifier was apparent in this group.", "author" : [ { "dropping-particle" : "", "family" : "Boyle", "given" : "E M", "non-dropping-particle" : "", "parse-names" : false, "suffix" : "" }, { "dropping-particle" : "", "family" : "Freer", "given" : "Y", "non-dropping-particle" : "", "parse-names" : false, "suffix" : "" }, { "dropping-particle" : "", "family" : "Khan-Orakzai", "given" : "Z", "non-dropping-particle" : "", "parse-names" : false, "suffix" : "" }, { "dropping-particle" : "", "family" : "Watkinson", "given" : "M", "non-dropping-particle" : "", "parse-names" : false, "suffix" : "" }, { "dropping-particle" : "", "family" : "Wright", "given" : "E", "non-dropping-particle" : "", "parse-names" : false, "suffix" : "" }, { "dropping-particle" : "", "family" : "Ainsworth", "given" : "J R", "non-dropping-particle" : "", "parse-names" : false, "suffix" : "" }, { "dropping-particle" : "", "family" : "McIntosh", "given" : "N", "non-dropping-particle" : "", "parse-names" : false, "suffix" : "" } ], "container-title" : "Archives of disease in childhood. Fetal and neonatal edition", "id" : "ITEM-1", "issue" : "3", "issued" : { "date-parts" : [ [ "2006" ] ] }, "page" : "F166-8", "title" : "Sucrose and non-nutritive sucking for the relief of pain in screening for retinopathy of prematurity: a randomised controlled trial.", "type" : "article-journal", "volume" : "91" }, "uris" : [ "http://www.mendeley.com/documents/?uuid=89ca6294-15a0-4af6-81d0-797fcf0bb98c" ] } ], "mendeley" : { "formattedCitation" : "&lt;sup&gt;20&lt;/sup&gt;", "plainTextFormattedCitation" : "20", "previouslyFormattedCitation" : "&lt;sup&gt;20&lt;/sup&gt;" }, "properties" : { "noteIndex" : 9 }, "schema" : "https://github.com/citation-style-language/schema/raw/master/csl-citation.json" }</w:instrText>
      </w:r>
      <w:r w:rsidR="000B18A3" w:rsidRPr="00C05C58">
        <w:rPr>
          <w:rFonts w:ascii="Times New Roman" w:hAnsi="Times New Roman" w:cs="Times New Roman"/>
          <w:sz w:val="24"/>
          <w:szCs w:val="24"/>
        </w:rPr>
        <w:fldChar w:fldCharType="separate"/>
      </w:r>
      <w:r w:rsidR="00E3283B" w:rsidRPr="00C05C58">
        <w:rPr>
          <w:rFonts w:ascii="Times New Roman" w:hAnsi="Times New Roman" w:cs="Times New Roman"/>
          <w:noProof/>
          <w:sz w:val="24"/>
          <w:szCs w:val="24"/>
          <w:vertAlign w:val="superscript"/>
        </w:rPr>
        <w:t>20</w:t>
      </w:r>
      <w:r w:rsidR="000B18A3" w:rsidRPr="00C05C58">
        <w:rPr>
          <w:rFonts w:ascii="Times New Roman" w:hAnsi="Times New Roman" w:cs="Times New Roman"/>
          <w:sz w:val="24"/>
          <w:szCs w:val="24"/>
        </w:rPr>
        <w:fldChar w:fldCharType="end"/>
      </w:r>
      <w:r w:rsidR="00E3283B" w:rsidRPr="00C05C58">
        <w:rPr>
          <w:rFonts w:ascii="Times New Roman" w:hAnsi="Times New Roman" w:cs="Times New Roman"/>
          <w:sz w:val="24"/>
          <w:szCs w:val="24"/>
        </w:rPr>
        <w:t xml:space="preserve"> that was considered high risk of bias</w:t>
      </w:r>
      <w:r w:rsidR="00956528" w:rsidRPr="00C05C58">
        <w:rPr>
          <w:rFonts w:ascii="Times New Roman" w:hAnsi="Times New Roman" w:cs="Times New Roman"/>
          <w:sz w:val="24"/>
          <w:szCs w:val="24"/>
        </w:rPr>
        <w:t xml:space="preserve"> (</w:t>
      </w:r>
      <w:commentRangeStart w:id="88"/>
      <w:r w:rsidR="00956528" w:rsidRPr="00B86FB0">
        <w:rPr>
          <w:rFonts w:ascii="Times New Roman" w:hAnsi="Times New Roman" w:cs="Times New Roman"/>
          <w:sz w:val="24"/>
          <w:szCs w:val="24"/>
        </w:rPr>
        <w:t>S</w:t>
      </w:r>
      <w:r w:rsidR="00956528" w:rsidRPr="00C05C58">
        <w:rPr>
          <w:rFonts w:ascii="Times New Roman" w:hAnsi="Times New Roman" w:cs="Times New Roman"/>
          <w:sz w:val="24"/>
          <w:szCs w:val="24"/>
        </w:rPr>
        <w:t>upplementary</w:t>
      </w:r>
      <w:commentRangeEnd w:id="88"/>
      <w:r w:rsidR="00B86FB0">
        <w:rPr>
          <w:rStyle w:val="CommentReference"/>
        </w:rPr>
        <w:commentReference w:id="88"/>
      </w:r>
      <w:r w:rsidR="00956528" w:rsidRPr="00C05C58">
        <w:rPr>
          <w:rFonts w:ascii="Times New Roman" w:hAnsi="Times New Roman" w:cs="Times New Roman"/>
          <w:sz w:val="24"/>
          <w:szCs w:val="24"/>
        </w:rPr>
        <w:t xml:space="preserve"> table 4)</w:t>
      </w:r>
      <w:r w:rsidR="00E3283B" w:rsidRPr="00C05C58">
        <w:rPr>
          <w:rFonts w:ascii="Times New Roman" w:hAnsi="Times New Roman" w:cs="Times New Roman"/>
          <w:sz w:val="24"/>
          <w:szCs w:val="24"/>
        </w:rPr>
        <w:t>. With this trial excluded, signs of inconsistency resolved and model fit improved</w:t>
      </w:r>
      <w:r w:rsidR="00160550" w:rsidRPr="00C05C58">
        <w:rPr>
          <w:rFonts w:ascii="Times New Roman" w:hAnsi="Times New Roman" w:cs="Times New Roman"/>
          <w:sz w:val="24"/>
          <w:szCs w:val="24"/>
        </w:rPr>
        <w:t>, thu</w:t>
      </w:r>
      <w:r w:rsidR="00E3283B" w:rsidRPr="00C05C58">
        <w:rPr>
          <w:rFonts w:ascii="Times New Roman" w:hAnsi="Times New Roman" w:cs="Times New Roman"/>
          <w:sz w:val="24"/>
          <w:szCs w:val="24"/>
        </w:rPr>
        <w:t xml:space="preserve">s remaining regressions and sensitivity analyses were conducted with this trial excluded (Supplementary </w:t>
      </w:r>
      <w:r w:rsidR="00956528" w:rsidRPr="00C05C58">
        <w:rPr>
          <w:rFonts w:ascii="Times New Roman" w:hAnsi="Times New Roman" w:cs="Times New Roman"/>
          <w:sz w:val="24"/>
          <w:szCs w:val="24"/>
        </w:rPr>
        <w:t xml:space="preserve">table 5 and Supplementary </w:t>
      </w:r>
      <w:r w:rsidR="00E3283B" w:rsidRPr="00C05C58">
        <w:rPr>
          <w:rFonts w:ascii="Times New Roman" w:hAnsi="Times New Roman" w:cs="Times New Roman"/>
          <w:sz w:val="24"/>
          <w:szCs w:val="24"/>
        </w:rPr>
        <w:t>figure</w:t>
      </w:r>
      <w:r w:rsidR="00956528" w:rsidRPr="00C05C58">
        <w:rPr>
          <w:rFonts w:ascii="Times New Roman" w:hAnsi="Times New Roman" w:cs="Times New Roman"/>
          <w:sz w:val="24"/>
          <w:szCs w:val="24"/>
        </w:rPr>
        <w:t>s</w:t>
      </w:r>
      <w:r w:rsidR="00DA2D59" w:rsidRPr="00C05C58">
        <w:rPr>
          <w:rFonts w:ascii="Times New Roman" w:hAnsi="Times New Roman" w:cs="Times New Roman"/>
          <w:sz w:val="24"/>
          <w:szCs w:val="24"/>
        </w:rPr>
        <w:t xml:space="preserve"> 2</w:t>
      </w:r>
      <w:r w:rsidR="00956528" w:rsidRPr="00C05C58">
        <w:rPr>
          <w:rFonts w:ascii="Times New Roman" w:hAnsi="Times New Roman" w:cs="Times New Roman"/>
          <w:sz w:val="24"/>
          <w:szCs w:val="24"/>
        </w:rPr>
        <w:t>,3</w:t>
      </w:r>
      <w:r w:rsidR="00DA2D59" w:rsidRPr="00C05C58">
        <w:rPr>
          <w:rFonts w:ascii="Times New Roman" w:hAnsi="Times New Roman" w:cs="Times New Roman"/>
          <w:sz w:val="24"/>
          <w:szCs w:val="24"/>
        </w:rPr>
        <w:t>)</w:t>
      </w:r>
      <w:r w:rsidR="00E3283B" w:rsidRPr="00C05C58">
        <w:rPr>
          <w:rFonts w:ascii="Times New Roman" w:hAnsi="Times New Roman" w:cs="Times New Roman"/>
          <w:sz w:val="24"/>
          <w:szCs w:val="24"/>
        </w:rPr>
        <w:t>.</w:t>
      </w:r>
      <w:r w:rsidR="007F37AB" w:rsidRPr="00C05C58">
        <w:rPr>
          <w:rFonts w:ascii="Times New Roman" w:hAnsi="Times New Roman" w:cs="Times New Roman"/>
          <w:sz w:val="24"/>
          <w:szCs w:val="24"/>
        </w:rPr>
        <w:t>Removal of studies with imputed means resulted in the best</w:t>
      </w:r>
      <w:r w:rsidR="00160550" w:rsidRPr="00C05C58">
        <w:rPr>
          <w:rFonts w:ascii="Times New Roman" w:hAnsi="Times New Roman" w:cs="Times New Roman"/>
          <w:sz w:val="24"/>
          <w:szCs w:val="24"/>
        </w:rPr>
        <w:t xml:space="preserve"> model</w:t>
      </w:r>
      <w:r w:rsidR="007F37AB" w:rsidRPr="00C05C58">
        <w:rPr>
          <w:rFonts w:ascii="Times New Roman" w:hAnsi="Times New Roman" w:cs="Times New Roman"/>
          <w:sz w:val="24"/>
          <w:szCs w:val="24"/>
        </w:rPr>
        <w:t xml:space="preserve"> fit, although treatment rankings were similar across all sensitivity analyses</w:t>
      </w:r>
      <w:r w:rsidR="00956528" w:rsidRPr="00C05C58">
        <w:rPr>
          <w:rFonts w:ascii="Times New Roman" w:hAnsi="Times New Roman" w:cs="Times New Roman"/>
          <w:sz w:val="24"/>
          <w:szCs w:val="24"/>
        </w:rPr>
        <w:t xml:space="preserve"> (Supplementary figure 4</w:t>
      </w:r>
      <w:r w:rsidR="00C05C58">
        <w:rPr>
          <w:rFonts w:ascii="Times New Roman" w:hAnsi="Times New Roman" w:cs="Times New Roman"/>
          <w:sz w:val="24"/>
          <w:szCs w:val="24"/>
        </w:rPr>
        <w:t>). Relative (Figure 2) and absolute (Figure 3</w:t>
      </w:r>
      <w:r w:rsidR="007F37AB" w:rsidRPr="00C05C58">
        <w:rPr>
          <w:rFonts w:ascii="Times New Roman" w:hAnsi="Times New Roman" w:cs="Times New Roman"/>
          <w:sz w:val="24"/>
          <w:szCs w:val="24"/>
        </w:rPr>
        <w:t xml:space="preserve">) </w:t>
      </w:r>
      <w:r w:rsidR="000F6000" w:rsidRPr="00C05C58">
        <w:rPr>
          <w:rFonts w:ascii="Times New Roman" w:hAnsi="Times New Roman" w:cs="Times New Roman"/>
          <w:sz w:val="24"/>
          <w:szCs w:val="24"/>
        </w:rPr>
        <w:t xml:space="preserve">scores based on the best fitting model suggest small differences between the top treatments (probability of at least 2 point </w:t>
      </w:r>
      <w:r w:rsidR="000F6000" w:rsidRPr="00C05C58">
        <w:rPr>
          <w:rFonts w:ascii="Times New Roman" w:hAnsi="Times New Roman" w:cs="Times New Roman"/>
          <w:sz w:val="24"/>
          <w:szCs w:val="24"/>
        </w:rPr>
        <w:lastRenderedPageBreak/>
        <w:t>difference = 12.8%), with no interventions lowering mean absolute scores to ranges on the PIPP associated with low or no pain (probability that absolute score is less than six less than 1%).</w:t>
      </w:r>
    </w:p>
    <w:p w:rsidR="009E7BED" w:rsidRPr="00C05C58" w:rsidRDefault="009E7BED" w:rsidP="009E7BED">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Secondary outcomes</w:t>
      </w:r>
    </w:p>
    <w:p w:rsidR="00BB218D" w:rsidRPr="00C05C58" w:rsidRDefault="00BB218D"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ab/>
      </w:r>
      <w:r w:rsidR="009E7BED" w:rsidRPr="00C05C58">
        <w:rPr>
          <w:rFonts w:ascii="Times New Roman" w:hAnsi="Times New Roman" w:cs="Times New Roman"/>
          <w:b/>
          <w:sz w:val="24"/>
          <w:szCs w:val="24"/>
        </w:rPr>
        <w:t xml:space="preserve">Pain assessment scales during regulation phase. </w:t>
      </w:r>
      <w:r w:rsidR="000B5352" w:rsidRPr="00C05C58">
        <w:rPr>
          <w:rFonts w:ascii="Times New Roman" w:hAnsi="Times New Roman" w:cs="Times New Roman"/>
          <w:sz w:val="24"/>
          <w:szCs w:val="24"/>
        </w:rPr>
        <w:t>Twelve</w:t>
      </w:r>
      <w:r w:rsidR="0052449A" w:rsidRPr="00C05C58">
        <w:rPr>
          <w:rFonts w:ascii="Times New Roman" w:hAnsi="Times New Roman" w:cs="Times New Roman"/>
          <w:sz w:val="24"/>
          <w:szCs w:val="24"/>
        </w:rPr>
        <w:t xml:space="preserve"> studies assessing eleven interventions (n = 693</w:t>
      </w:r>
      <w:r w:rsidRPr="00C05C58">
        <w:rPr>
          <w:rFonts w:ascii="Times New Roman" w:hAnsi="Times New Roman" w:cs="Times New Roman"/>
          <w:sz w:val="24"/>
          <w:szCs w:val="24"/>
        </w:rPr>
        <w:t xml:space="preserve">) </w:t>
      </w:r>
      <w:r w:rsidRPr="00C05C58">
        <w:rPr>
          <w:rFonts w:ascii="Times New Roman" w:hAnsi="Times New Roman" w:cs="Times New Roman"/>
          <w:noProof/>
          <w:sz w:val="24"/>
          <w:szCs w:val="24"/>
        </w:rPr>
        <w:t>were included</w:t>
      </w:r>
      <w:r w:rsidR="0052449A" w:rsidRPr="00C05C58">
        <w:rPr>
          <w:rFonts w:ascii="Times New Roman" w:hAnsi="Times New Roman" w:cs="Times New Roman"/>
          <w:sz w:val="24"/>
          <w:szCs w:val="24"/>
        </w:rPr>
        <w:t xml:space="preserve"> in the </w:t>
      </w:r>
      <w:r w:rsidRPr="00C05C58">
        <w:rPr>
          <w:rFonts w:ascii="Times New Roman" w:hAnsi="Times New Roman" w:cs="Times New Roman"/>
          <w:sz w:val="24"/>
          <w:szCs w:val="24"/>
        </w:rPr>
        <w:t xml:space="preserve">analysis. </w:t>
      </w:r>
      <w:r w:rsidR="0052449A" w:rsidRPr="00C05C58">
        <w:rPr>
          <w:rFonts w:ascii="Times New Roman" w:hAnsi="Times New Roman" w:cs="Times New Roman"/>
          <w:sz w:val="24"/>
          <w:szCs w:val="24"/>
        </w:rPr>
        <w:t>Meta-regression and sensitivity analyses were unsuccessful in making robust associations between treatment effects and study characteristics</w:t>
      </w:r>
      <w:r w:rsidR="00D36D2A" w:rsidRPr="00C05C58">
        <w:rPr>
          <w:rFonts w:ascii="Times New Roman" w:hAnsi="Times New Roman" w:cs="Times New Roman"/>
          <w:sz w:val="24"/>
          <w:szCs w:val="24"/>
        </w:rPr>
        <w:t xml:space="preserve"> (</w:t>
      </w:r>
      <w:r w:rsidR="0052449A" w:rsidRPr="00C05C58">
        <w:rPr>
          <w:rFonts w:ascii="Times New Roman" w:hAnsi="Times New Roman" w:cs="Times New Roman"/>
          <w:sz w:val="24"/>
          <w:szCs w:val="24"/>
        </w:rPr>
        <w:t>Supplementary figure 5</w:t>
      </w:r>
      <w:r w:rsidR="00D36D2A" w:rsidRPr="00C05C58">
        <w:rPr>
          <w:rFonts w:ascii="Times New Roman" w:hAnsi="Times New Roman" w:cs="Times New Roman"/>
          <w:sz w:val="24"/>
          <w:szCs w:val="24"/>
        </w:rPr>
        <w:t>)</w:t>
      </w:r>
      <w:r w:rsidR="0052449A" w:rsidRPr="00C05C58">
        <w:rPr>
          <w:rFonts w:ascii="Times New Roman" w:hAnsi="Times New Roman" w:cs="Times New Roman"/>
          <w:sz w:val="24"/>
          <w:szCs w:val="24"/>
        </w:rPr>
        <w:t xml:space="preserve"> resulting in wide credible intervals (Supplementary figure 6)</w:t>
      </w:r>
      <w:r w:rsidR="004D604B" w:rsidRPr="00C05C58">
        <w:rPr>
          <w:rFonts w:ascii="Times New Roman" w:hAnsi="Times New Roman" w:cs="Times New Roman"/>
          <w:sz w:val="24"/>
          <w:szCs w:val="24"/>
        </w:rPr>
        <w:t xml:space="preserve">. Direction and magnitude of effect did not meaningfully change for any </w:t>
      </w:r>
      <w:r w:rsidR="002A6D2B" w:rsidRPr="00C05C58">
        <w:rPr>
          <w:rFonts w:ascii="Times New Roman" w:hAnsi="Times New Roman" w:cs="Times New Roman"/>
          <w:sz w:val="24"/>
          <w:szCs w:val="24"/>
        </w:rPr>
        <w:t>model that was a good fit for the data</w:t>
      </w:r>
      <w:r w:rsidR="004D604B" w:rsidRPr="00C05C58">
        <w:rPr>
          <w:rFonts w:ascii="Times New Roman" w:hAnsi="Times New Roman" w:cs="Times New Roman"/>
          <w:sz w:val="24"/>
          <w:szCs w:val="24"/>
        </w:rPr>
        <w:t>.</w:t>
      </w:r>
      <w:r w:rsidR="00160550" w:rsidRPr="00C05C58">
        <w:rPr>
          <w:rFonts w:ascii="Times New Roman" w:hAnsi="Times New Roman" w:cs="Times New Roman"/>
          <w:sz w:val="24"/>
          <w:szCs w:val="24"/>
        </w:rPr>
        <w:t>Combined</w:t>
      </w:r>
      <w:r w:rsidR="00BF5D94" w:rsidRPr="00C05C58">
        <w:rPr>
          <w:rFonts w:ascii="Times New Roman" w:hAnsi="Times New Roman" w:cs="Times New Roman"/>
          <w:sz w:val="24"/>
          <w:szCs w:val="24"/>
        </w:rPr>
        <w:t xml:space="preserve"> treatments had a higher probability of being </w:t>
      </w:r>
      <w:r w:rsidR="00C05C58">
        <w:rPr>
          <w:rFonts w:ascii="Times New Roman" w:hAnsi="Times New Roman" w:cs="Times New Roman"/>
          <w:sz w:val="24"/>
          <w:szCs w:val="24"/>
        </w:rPr>
        <w:t>optimal based on SUCRA (Figure 4</w:t>
      </w:r>
      <w:r w:rsidR="00BF5D94" w:rsidRPr="00C05C58">
        <w:rPr>
          <w:rFonts w:ascii="Times New Roman" w:hAnsi="Times New Roman" w:cs="Times New Roman"/>
          <w:sz w:val="24"/>
          <w:szCs w:val="24"/>
        </w:rPr>
        <w:t>).Node-splitting models did not detect inconsistency, and manual review of plots did not indicate systematic disagreements between direct and indirect evidence</w:t>
      </w:r>
      <w:r w:rsidR="002A6D2B" w:rsidRPr="00C05C58">
        <w:rPr>
          <w:rFonts w:ascii="Times New Roman" w:hAnsi="Times New Roman" w:cs="Times New Roman"/>
          <w:sz w:val="24"/>
          <w:szCs w:val="24"/>
        </w:rPr>
        <w:t xml:space="preserve"> (Supplementary figure 8)</w:t>
      </w:r>
      <w:r w:rsidR="00BF5D94" w:rsidRPr="00C05C58">
        <w:rPr>
          <w:rFonts w:ascii="Times New Roman" w:hAnsi="Times New Roman" w:cs="Times New Roman"/>
          <w:sz w:val="24"/>
          <w:szCs w:val="24"/>
        </w:rPr>
        <w:t>.</w:t>
      </w:r>
    </w:p>
    <w:p w:rsidR="00607FAB" w:rsidRPr="00C05C58" w:rsidRDefault="00607FAB" w:rsidP="000B5352">
      <w:pPr>
        <w:spacing w:line="480" w:lineRule="auto"/>
        <w:ind w:firstLine="720"/>
        <w:rPr>
          <w:rFonts w:ascii="Times New Roman" w:hAnsi="Times New Roman" w:cs="Times New Roman"/>
          <w:b/>
          <w:sz w:val="24"/>
          <w:szCs w:val="24"/>
        </w:rPr>
      </w:pPr>
      <w:r w:rsidRPr="00C05C58">
        <w:rPr>
          <w:rFonts w:ascii="Times New Roman" w:hAnsi="Times New Roman" w:cs="Times New Roman"/>
          <w:b/>
          <w:sz w:val="24"/>
          <w:szCs w:val="24"/>
        </w:rPr>
        <w:t>Heart rate</w:t>
      </w:r>
      <w:r w:rsidR="000B5352" w:rsidRPr="00C05C58">
        <w:rPr>
          <w:rFonts w:ascii="Times New Roman" w:hAnsi="Times New Roman" w:cs="Times New Roman"/>
          <w:b/>
          <w:sz w:val="24"/>
          <w:szCs w:val="24"/>
        </w:rPr>
        <w:t xml:space="preserve">. </w:t>
      </w:r>
      <w:r w:rsidR="002A6D2B" w:rsidRPr="00C05C58">
        <w:rPr>
          <w:rFonts w:ascii="Times New Roman" w:hAnsi="Times New Roman" w:cs="Times New Roman"/>
          <w:sz w:val="24"/>
          <w:szCs w:val="24"/>
        </w:rPr>
        <w:t xml:space="preserve">Five studies (n = 381) reported heart rate during the reactivity phase, but three were excluded </w:t>
      </w:r>
      <w:commentRangeStart w:id="89"/>
      <w:r w:rsidR="002A6D2B" w:rsidRPr="00C05C58">
        <w:rPr>
          <w:rFonts w:ascii="Times New Roman" w:hAnsi="Times New Roman" w:cs="Times New Roman"/>
          <w:sz w:val="24"/>
          <w:szCs w:val="24"/>
        </w:rPr>
        <w:t>and</w:t>
      </w:r>
      <w:commentRangeEnd w:id="89"/>
      <w:r w:rsidR="00411598">
        <w:rPr>
          <w:rStyle w:val="CommentReference"/>
        </w:rPr>
        <w:commentReference w:id="89"/>
      </w:r>
      <w:r w:rsidR="002A6D2B" w:rsidRPr="00C05C58">
        <w:rPr>
          <w:rFonts w:ascii="Times New Roman" w:hAnsi="Times New Roman" w:cs="Times New Roman"/>
          <w:sz w:val="24"/>
          <w:szCs w:val="24"/>
        </w:rPr>
        <w:t xml:space="preserve"> the remaining studies did not form a connected network (Supplementary table 3). Xin</w:t>
      </w:r>
      <w:r w:rsidR="000B18A3" w:rsidRPr="00C05C58">
        <w:rPr>
          <w:rFonts w:ascii="Times New Roman" w:hAnsi="Times New Roman" w:cs="Times New Roman"/>
          <w:sz w:val="24"/>
          <w:szCs w:val="24"/>
        </w:rPr>
        <w:fldChar w:fldCharType="begin" w:fldLock="1"/>
      </w:r>
      <w:r w:rsidR="002A6D2B" w:rsidRPr="00C05C58">
        <w:rPr>
          <w:rFonts w:ascii="Times New Roman" w:hAnsi="Times New Roman" w:cs="Times New Roman"/>
          <w:sz w:val="24"/>
          <w:szCs w:val="24"/>
        </w:rPr>
        <w:instrText>ADDIN CSL_CITATION { "citationItems" : [ { "id" : "ITEM-1", "itemData" : { "author" : [ { "dropping-particle" : "", "family" : "Xin", "given" : "C", "non-dropping-particle" : "", "parse-names" : false, "suffix" : "" }, { "dropping-particle" : "", "family" : "Qijia", "given" : "Z", "non-dropping-particle" : "", "parse-names" : false, "suffix" : "" }, { "dropping-particle" : "", "family" : "Xiao", "given" : "B", "non-dropping-particle" : "", "parse-names" : false, "suffix" : "" }, { "dropping-particle" : "", "family" : "Qiao", "given" : "T", "non-dropping-particle" : "", "parse-names" : false, "suffix" : "" } ], "container-title" : "Chin J Obstet Gyncol Pediatr2", "id" : "ITEM-1", "issue" : "4", "issued" : { "date-parts" : [ [ "16" ] ] }, "title" : "Clinical reseach on the effectiveness of oral administration glucose solution for pain relief during screening of retinopathy of prematurity in preterm infants", "type" : "article-journal", "volume" : "12" }, "uris" : [ "http://www.mendeley.com/documents/?uuid=1532fcd4-050b-47c9-9aad-b298a0b28b40" ] } ], "mendeley" : { "formattedCitation" : "&lt;sup&gt;41&lt;/sup&gt;", "plainTextFormattedCitation" : "41", "previouslyFormattedCitation" : "&lt;sup&gt;41&lt;/sup&gt;" }, "properties" : { "noteIndex" : 10 }, "schema" : "https://github.com/citation-style-language/schema/raw/master/csl-citation.json" }</w:instrText>
      </w:r>
      <w:r w:rsidR="000B18A3" w:rsidRPr="00C05C58">
        <w:rPr>
          <w:rFonts w:ascii="Times New Roman" w:hAnsi="Times New Roman" w:cs="Times New Roman"/>
          <w:sz w:val="24"/>
          <w:szCs w:val="24"/>
        </w:rPr>
        <w:fldChar w:fldCharType="separate"/>
      </w:r>
      <w:r w:rsidR="002A6D2B" w:rsidRPr="00C05C58">
        <w:rPr>
          <w:rFonts w:ascii="Times New Roman" w:hAnsi="Times New Roman" w:cs="Times New Roman"/>
          <w:noProof/>
          <w:sz w:val="24"/>
          <w:szCs w:val="24"/>
          <w:vertAlign w:val="superscript"/>
        </w:rPr>
        <w:t>41</w:t>
      </w:r>
      <w:r w:rsidR="000B18A3" w:rsidRPr="00C05C58">
        <w:rPr>
          <w:rFonts w:ascii="Times New Roman" w:hAnsi="Times New Roman" w:cs="Times New Roman"/>
          <w:sz w:val="24"/>
          <w:szCs w:val="24"/>
        </w:rPr>
        <w:fldChar w:fldCharType="end"/>
      </w:r>
      <w:r w:rsidR="002A6D2B" w:rsidRPr="00C05C58">
        <w:rPr>
          <w:rFonts w:ascii="Times New Roman" w:hAnsi="Times New Roman" w:cs="Times New Roman"/>
          <w:sz w:val="24"/>
          <w:szCs w:val="24"/>
        </w:rPr>
        <w:t xml:space="preserve"> reported that sweet taste combined with topical anesthetic was superior to topical anesthetic alone (MD = -23.7bpm, p &lt; 0.01), and SenarTaplak</w:t>
      </w:r>
      <w:r w:rsidR="00160550" w:rsidRPr="00C05C58">
        <w:rPr>
          <w:rFonts w:ascii="Times New Roman" w:hAnsi="Times New Roman" w:cs="Times New Roman"/>
          <w:sz w:val="24"/>
          <w:szCs w:val="24"/>
        </w:rPr>
        <w:t xml:space="preserve"> and Erdem</w:t>
      </w:r>
      <w:r w:rsidR="000B18A3" w:rsidRPr="00C05C58">
        <w:rPr>
          <w:rFonts w:ascii="Times New Roman" w:hAnsi="Times New Roman" w:cs="Times New Roman"/>
          <w:sz w:val="24"/>
          <w:szCs w:val="24"/>
        </w:rPr>
        <w:fldChar w:fldCharType="begin" w:fldLock="1"/>
      </w:r>
      <w:r w:rsidR="00160550" w:rsidRPr="00C05C58">
        <w:rPr>
          <w:rFonts w:ascii="Times New Roman" w:hAnsi="Times New Roman" w:cs="Times New Roman"/>
          <w:sz w:val="24"/>
          <w:szCs w:val="24"/>
        </w:rPr>
        <w:instrText>ADDIN CSL_CITATION { "citationItems" : [ { "id" : "ITEM-1", "itemData" : { "DOI" : "10.1089/bfm.2016.0122", "ISSN" : "1556-8253", "author" : [ { "dropping-particle" : "", "family" : "\u015eener Taplak", "given" : "Ay\u015fe", "non-dropping-particle" : "", "parse-names" : false, "suffix" : "" }, { "dropping-particle" : "", "family" : "Erdem", "given" : "Emine", "non-dropping-particle" : "", "parse-names" : false, "suffix" : "" } ], "container-title" : "Breastfeeding Medicine", "id" : "ITEM-1", "issue" : "5", "issued" : { "date-parts" : [ [ "2017" ] ] }, "page" : "bfm.2016.0122", "title" : "A Comparison of Breast Milk and Sucrose in Reducing Neonatal Pain During Eye Exam for Retinopathy of Prematurity", "type" : "article-journal", "volume" : "12" }, "uris" : [ "http://www.mendeley.com/documents/?uuid=99aefe83-dcf6-44ab-9831-27d7ff1cdd27" ] } ], "mendeley" : { "formattedCitation" : "&lt;sup&gt;37&lt;/sup&gt;", "plainTextFormattedCitation" : "37", "previouslyFormattedCitation" : "&lt;sup&gt;37&lt;/sup&gt;" }, "properties" : { "noteIndex" : 10 }, "schema" : "https://github.com/citation-style-language/schema/raw/master/csl-citation.json" }</w:instrText>
      </w:r>
      <w:r w:rsidR="000B18A3" w:rsidRPr="00C05C58">
        <w:rPr>
          <w:rFonts w:ascii="Times New Roman" w:hAnsi="Times New Roman" w:cs="Times New Roman"/>
          <w:sz w:val="24"/>
          <w:szCs w:val="24"/>
        </w:rPr>
        <w:fldChar w:fldCharType="separate"/>
      </w:r>
      <w:r w:rsidR="00160550" w:rsidRPr="00C05C58">
        <w:rPr>
          <w:rFonts w:ascii="Times New Roman" w:hAnsi="Times New Roman" w:cs="Times New Roman"/>
          <w:noProof/>
          <w:sz w:val="24"/>
          <w:szCs w:val="24"/>
          <w:vertAlign w:val="superscript"/>
        </w:rPr>
        <w:t>37</w:t>
      </w:r>
      <w:r w:rsidR="000B18A3" w:rsidRPr="00C05C58">
        <w:rPr>
          <w:rFonts w:ascii="Times New Roman" w:hAnsi="Times New Roman" w:cs="Times New Roman"/>
          <w:sz w:val="24"/>
          <w:szCs w:val="24"/>
        </w:rPr>
        <w:fldChar w:fldCharType="end"/>
      </w:r>
      <w:r w:rsidR="002A6D2B" w:rsidRPr="00C05C58">
        <w:rPr>
          <w:rFonts w:ascii="Times New Roman" w:hAnsi="Times New Roman" w:cs="Times New Roman"/>
          <w:sz w:val="24"/>
          <w:szCs w:val="24"/>
        </w:rPr>
        <w:t xml:space="preserve"> found no statistically significant difference between non-nutritive sucking (NNS), sweet taste + NNS</w:t>
      </w:r>
      <w:r w:rsidR="00160550" w:rsidRPr="00C05C58">
        <w:rPr>
          <w:rFonts w:ascii="Times New Roman" w:hAnsi="Times New Roman" w:cs="Times New Roman"/>
          <w:sz w:val="24"/>
          <w:szCs w:val="24"/>
        </w:rPr>
        <w:t>, or expressed breast milk (EBM) multisensory with topical anesthetic</w:t>
      </w:r>
      <w:r w:rsidR="002A6D2B" w:rsidRPr="00C05C58">
        <w:rPr>
          <w:rFonts w:ascii="Times New Roman" w:hAnsi="Times New Roman" w:cs="Times New Roman"/>
          <w:sz w:val="24"/>
          <w:szCs w:val="24"/>
        </w:rPr>
        <w:t xml:space="preserve">, although mean results favoured NNS alone.  </w:t>
      </w:r>
      <w:r w:rsidR="00E8604D" w:rsidRPr="00C05C58">
        <w:rPr>
          <w:rFonts w:ascii="Times New Roman" w:hAnsi="Times New Roman" w:cs="Times New Roman"/>
          <w:sz w:val="24"/>
          <w:szCs w:val="24"/>
        </w:rPr>
        <w:t>Three studies (N = 173) reported heart rate during the regulation phase, but one</w:t>
      </w:r>
      <w:r w:rsidR="000B18A3" w:rsidRPr="00C05C58">
        <w:rPr>
          <w:rFonts w:ascii="Times New Roman" w:hAnsi="Times New Roman" w:cs="Times New Roman"/>
          <w:sz w:val="24"/>
          <w:szCs w:val="24"/>
        </w:rPr>
        <w:fldChar w:fldCharType="begin" w:fldLock="1"/>
      </w:r>
      <w:r w:rsidR="00E8604D" w:rsidRPr="00C05C58">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"mendeley" : { "formattedCitation" : "&lt;sup&gt;46&lt;/sup&gt;", "plainTextFormattedCitation" : "46", "previouslyFormattedCitation" : "&lt;sup&gt;46&lt;/sup&gt;" }, "properties" : { "noteIndex" : 10 }, "schema" : "https://github.com/citation-style-language/schema/raw/master/csl-citation.json" }</w:instrText>
      </w:r>
      <w:r w:rsidR="000B18A3" w:rsidRPr="00C05C58">
        <w:rPr>
          <w:rFonts w:ascii="Times New Roman" w:hAnsi="Times New Roman" w:cs="Times New Roman"/>
          <w:sz w:val="24"/>
          <w:szCs w:val="24"/>
        </w:rPr>
        <w:fldChar w:fldCharType="separate"/>
      </w:r>
      <w:r w:rsidR="00E8604D" w:rsidRPr="00C05C58">
        <w:rPr>
          <w:rFonts w:ascii="Times New Roman" w:hAnsi="Times New Roman" w:cs="Times New Roman"/>
          <w:noProof/>
          <w:sz w:val="24"/>
          <w:szCs w:val="24"/>
          <w:vertAlign w:val="superscript"/>
        </w:rPr>
        <w:t>46</w:t>
      </w:r>
      <w:r w:rsidR="000B18A3" w:rsidRPr="00C05C58">
        <w:rPr>
          <w:rFonts w:ascii="Times New Roman" w:hAnsi="Times New Roman" w:cs="Times New Roman"/>
          <w:sz w:val="24"/>
          <w:szCs w:val="24"/>
        </w:rPr>
        <w:fldChar w:fldCharType="end"/>
      </w:r>
      <w:r w:rsidR="00E8604D" w:rsidRPr="00C05C58">
        <w:rPr>
          <w:rFonts w:ascii="Times New Roman" w:hAnsi="Times New Roman" w:cs="Times New Roman"/>
          <w:sz w:val="24"/>
          <w:szCs w:val="24"/>
        </w:rPr>
        <w:t xml:space="preserve"> was excluded from meta-analysis (Supplementary table 3)</w:t>
      </w:r>
      <w:r w:rsidR="007B4054" w:rsidRPr="00C05C58">
        <w:rPr>
          <w:rFonts w:ascii="Times New Roman" w:hAnsi="Times New Roman" w:cs="Times New Roman"/>
          <w:sz w:val="24"/>
          <w:szCs w:val="24"/>
        </w:rPr>
        <w:t xml:space="preserve"> for missing variance info. </w:t>
      </w:r>
      <w:r w:rsidR="004A22DC" w:rsidRPr="00C05C58">
        <w:rPr>
          <w:rFonts w:ascii="Times New Roman" w:hAnsi="Times New Roman" w:cs="Times New Roman"/>
          <w:sz w:val="24"/>
          <w:szCs w:val="24"/>
        </w:rPr>
        <w:t>Relative effects are wide</w:t>
      </w:r>
      <w:r w:rsidR="00A6729A" w:rsidRPr="00C05C58">
        <w:rPr>
          <w:rFonts w:ascii="Times New Roman" w:hAnsi="Times New Roman" w:cs="Times New Roman"/>
          <w:sz w:val="24"/>
          <w:szCs w:val="24"/>
        </w:rPr>
        <w:t>, 95</w:t>
      </w:r>
      <w:r w:rsidR="004A22DC" w:rsidRPr="00C05C58">
        <w:rPr>
          <w:rFonts w:ascii="Times New Roman" w:hAnsi="Times New Roman" w:cs="Times New Roman"/>
          <w:sz w:val="24"/>
          <w:szCs w:val="24"/>
        </w:rPr>
        <w:t xml:space="preserve">% credible </w:t>
      </w:r>
      <w:r w:rsidR="00851F34" w:rsidRPr="00C05C58">
        <w:rPr>
          <w:rFonts w:ascii="Times New Roman" w:hAnsi="Times New Roman" w:cs="Times New Roman"/>
          <w:sz w:val="24"/>
          <w:szCs w:val="24"/>
        </w:rPr>
        <w:t>intervals include zero (Supplementary figure 9) and sweet taste in addition to topical anesthetic has the</w:t>
      </w:r>
      <w:r w:rsidR="00C05C58">
        <w:rPr>
          <w:rFonts w:ascii="Times New Roman" w:hAnsi="Times New Roman" w:cs="Times New Roman"/>
          <w:sz w:val="24"/>
          <w:szCs w:val="24"/>
        </w:rPr>
        <w:t xml:space="preserve"> highest SUCRA ranking (Figure 4</w:t>
      </w:r>
      <w:r w:rsidR="00851F34" w:rsidRPr="00C05C58">
        <w:rPr>
          <w:rFonts w:ascii="Times New Roman" w:hAnsi="Times New Roman" w:cs="Times New Roman"/>
          <w:sz w:val="24"/>
          <w:szCs w:val="24"/>
        </w:rPr>
        <w:t>).</w:t>
      </w:r>
      <w:r w:rsidR="000C0AC5" w:rsidRPr="00C05C58">
        <w:rPr>
          <w:rFonts w:ascii="Times New Roman" w:hAnsi="Times New Roman" w:cs="Times New Roman"/>
          <w:sz w:val="24"/>
          <w:szCs w:val="24"/>
        </w:rPr>
        <w:t xml:space="preserve"> There were no closed loops for assessment of inconsistency.</w:t>
      </w:r>
    </w:p>
    <w:p w:rsidR="000B5352" w:rsidRPr="00C05C58" w:rsidRDefault="00607FAB" w:rsidP="000B5352">
      <w:pPr>
        <w:spacing w:line="480" w:lineRule="auto"/>
        <w:ind w:firstLine="720"/>
        <w:rPr>
          <w:rFonts w:ascii="Times New Roman" w:hAnsi="Times New Roman" w:cs="Times New Roman"/>
          <w:sz w:val="24"/>
          <w:szCs w:val="24"/>
        </w:rPr>
      </w:pPr>
      <w:r w:rsidRPr="00C05C58">
        <w:rPr>
          <w:rFonts w:ascii="Times New Roman" w:hAnsi="Times New Roman" w:cs="Times New Roman"/>
          <w:b/>
          <w:sz w:val="24"/>
          <w:szCs w:val="24"/>
        </w:rPr>
        <w:lastRenderedPageBreak/>
        <w:t>Oxygen saturation</w:t>
      </w:r>
      <w:r w:rsidR="000B5352" w:rsidRPr="00C05C58">
        <w:rPr>
          <w:rFonts w:ascii="Times New Roman" w:hAnsi="Times New Roman" w:cs="Times New Roman"/>
          <w:b/>
          <w:sz w:val="24"/>
          <w:szCs w:val="24"/>
        </w:rPr>
        <w:t xml:space="preserve">. </w:t>
      </w:r>
      <w:r w:rsidR="00851F34" w:rsidRPr="00C05C58">
        <w:rPr>
          <w:rFonts w:ascii="Times New Roman" w:hAnsi="Times New Roman" w:cs="Times New Roman"/>
          <w:sz w:val="24"/>
          <w:szCs w:val="24"/>
        </w:rPr>
        <w:t>Nine studies (N = 595</w:t>
      </w:r>
      <w:r w:rsidR="000C0AC5" w:rsidRPr="00C05C58">
        <w:rPr>
          <w:rFonts w:ascii="Times New Roman" w:hAnsi="Times New Roman" w:cs="Times New Roman"/>
          <w:sz w:val="24"/>
          <w:szCs w:val="24"/>
        </w:rPr>
        <w:t>) reported oxygen saturation in the reactivity phase, but six were excluded from analysis or analyzed with adverse events (Supplementary table 3). Sweet taste combined with topical ane</w:t>
      </w:r>
      <w:r w:rsidR="00C05C58">
        <w:rPr>
          <w:rFonts w:ascii="Times New Roman" w:hAnsi="Times New Roman" w:cs="Times New Roman"/>
          <w:sz w:val="24"/>
          <w:szCs w:val="24"/>
        </w:rPr>
        <w:t>sthetic ranked highest (Figure 4</w:t>
      </w:r>
      <w:r w:rsidR="000C0AC5" w:rsidRPr="00C05C58">
        <w:rPr>
          <w:rFonts w:ascii="Times New Roman" w:hAnsi="Times New Roman" w:cs="Times New Roman"/>
          <w:sz w:val="24"/>
          <w:szCs w:val="24"/>
        </w:rPr>
        <w:t xml:space="preserve">) </w:t>
      </w:r>
      <w:r w:rsidR="005D2EB3" w:rsidRPr="00C05C58">
        <w:rPr>
          <w:rFonts w:ascii="Times New Roman" w:hAnsi="Times New Roman" w:cs="Times New Roman"/>
          <w:sz w:val="24"/>
          <w:szCs w:val="24"/>
        </w:rPr>
        <w:t>with narrow confidence intervals despite limited evidence</w:t>
      </w:r>
      <w:r w:rsidR="000C0AC5" w:rsidRPr="00C05C58">
        <w:rPr>
          <w:rFonts w:ascii="Times New Roman" w:hAnsi="Times New Roman" w:cs="Times New Roman"/>
          <w:sz w:val="24"/>
          <w:szCs w:val="24"/>
        </w:rPr>
        <w:t xml:space="preserve"> (Supplementary figure 10). Five studies (N = 243) reported oxygen saturation in the recovery phase, but four were excluded or analyzed with adverse events (Supplementary table 3).</w:t>
      </w:r>
      <w:r w:rsidR="00415228" w:rsidRPr="00C05C58">
        <w:rPr>
          <w:rFonts w:ascii="Times New Roman" w:hAnsi="Times New Roman" w:cs="Times New Roman"/>
          <w:sz w:val="24"/>
          <w:szCs w:val="24"/>
        </w:rPr>
        <w:t xml:space="preserve"> Results from the remaining study</w:t>
      </w:r>
      <w:r w:rsidR="000B18A3" w:rsidRPr="00C05C58">
        <w:rPr>
          <w:rFonts w:ascii="Times New Roman" w:hAnsi="Times New Roman" w:cs="Times New Roman"/>
          <w:sz w:val="24"/>
          <w:szCs w:val="24"/>
        </w:rPr>
        <w:fldChar w:fldCharType="begin" w:fldLock="1"/>
      </w:r>
      <w:r w:rsidR="00415228" w:rsidRPr="00C05C58">
        <w:rPr>
          <w:rFonts w:ascii="Times New Roman" w:hAnsi="Times New Roman" w:cs="Times New Roman"/>
          <w:sz w:val="24"/>
          <w:szCs w:val="24"/>
        </w:rPr>
        <w:instrText>ADDIN CSL_CITATION { "citationItems" : [ { "id" : "ITEM-1", "itemData" : { "abstract" : "OBJECTIVE: Screening examination for retinopathy of prematurity is distressing and painful. The aim of the present study was to investigate whether a Newborn Individualized Developmental Care and Assessment Program intervention during a retinopathy of prematurity examination results in less adverse behavioral, pain, and stress responses as compared with standard care., METHODS: The first 2 eye examinations in 36 preterm infants were evaluated. The infants were randomly assigned at the first eye examination to receive either Newborn Individualized Developmental Care and Assessment Program care or standard care. At the second examination, crossover of subject assignment was performed. The assessments included behavioral responses; recordings of heart rate, respiration, and oxygenation; pain scores (premature infant pain profile); and salivary cortisol at defined time points up to 4 hours after the eye examination. The nursing support given during the eye examinations (intervention score) were scored using predefined criteria., RESULTS: Altogether, 68 examinations were evaluated. Newborn Individualized Developmental Care and Assessment Program care was associated with better behavioral scores during the examination but there was no difference in heart rate, respiratory rate, oxygenation, or premature infant pain profile score between the 2 care strategies before or after the eye examination. Salivary cortisol increased from baseline to 30 minutes after the eye examination independent of care strategy and decreased significantly between 30 and 60 minutes when infants were subjected to Newborn Individualized Developmental Care and Assessment Program care but not after standard care. During the study period the intervention score for standard care increased and approached the score for Newborn Individualized Developmental Care and Assessment Program care at the later eye examinations., CONCLUSION: A Newborn Individualized Developmental Care and Assessment Program-based intervention during eye examination does not decrease pain responses but results in faster recovery, as measured by lower salivary cortisol 60 minutes after the examination. The differences were seen despite the influence from the Newborn Individualized Developmental Care and Assessment Program intervention on the standard care treatment that occurred during the study period.", "author" : [ { "dropping-particle" : "", "family" : "Kleberg", "given" : "Agneta", "non-dropping-particle" : "", "parse-names" : false, "suffix" : "" }, { "dropping-particle" : "", "family" : "Warren", "given" : "Inga", "non-dropping-particle" : "", "parse-names" : false, "suffix" : "" }, { "dropping-particle" : "", "family" : "Norman", "given" : "Elisabeth", "non-dropping-particle" : "", "parse-names" : false, "suffix" : "" }, { "dropping-particle" : "", "family" : "Morelius", "given" : "Evalotte", "non-dropping-particle" : "", "parse-names" : false, "suffix" : "" }, { "dropping-particle" : "", "family" : "Berg", "given" : "Ann-Cathrine", "non-dropping-particle" : "", "parse-names" : false, "suffix" : "" }, { "dropping-particle" : "", "family" : "Mat-Ali", "given" : "Ezam", "non-dropping-particle" : "", "parse-names" : false, "suffix" : "" }, { "dropping-particle" : "", "family" : "Holm", "given" : "Kristina", "non-dropping-particle" : "", "parse-names" : false, "suffix" : "" }, { "dropping-particle" : "", "family" : "Fielder", "given" : "Alistair", "non-dropping-particle" : "", "parse-names" : false, "suffix" : "" }, { "dropping-particle" : "", "family" : "Nelson", "given" : "Nina", "non-dropping-particle" : "", "parse-names" : false, "suffix" : "" }, { "dropping-particle" : "", "family" : "Hellstrom-Westas", "given" : "Lena", "non-dropping-particle" : "", "parse-names" : false, "suffix" : "" } ], "container-title" : "Pediatrics", "id" : "ITEM-1", "issue" : "5 PG  - e1267-78", "issued" : { "date-parts" : [ [ "2008" ] ] }, "note" : "Tim Price (2017-02-01 06:36:13)(population): Please refer to study table re: characteristics as it is split by site.;", "page" : "e1267-78", "publisher-place" : "United States", "title" : "Lower stress responses after Newborn Individualized Developmental Care and Assessment Program care during eye screening examinations for retinopathy of prematurity: a randomized study.", "type" : "article-journal", "volume" : "121" }, "uris" : [ "http://www.mendeley.com/documents/?uuid=0b386463-10ad-4402-b073-4a66b5facacc" ] } ], "mendeley" : { "formattedCitation" : "&lt;sup&gt;44&lt;/sup&gt;", "plainTextFormattedCitation" : "44", "previouslyFormattedCitation" : "&lt;sup&gt;44&lt;/sup&gt;" }, "properties" : { "noteIndex" : 10 }, "schema" : "https://github.com/citation-style-language/schema/raw/master/csl-citation.json" }</w:instrText>
      </w:r>
      <w:r w:rsidR="000B18A3" w:rsidRPr="00C05C58">
        <w:rPr>
          <w:rFonts w:ascii="Times New Roman" w:hAnsi="Times New Roman" w:cs="Times New Roman"/>
          <w:sz w:val="24"/>
          <w:szCs w:val="24"/>
        </w:rPr>
        <w:fldChar w:fldCharType="separate"/>
      </w:r>
      <w:r w:rsidR="00415228" w:rsidRPr="00C05C58">
        <w:rPr>
          <w:rFonts w:ascii="Times New Roman" w:hAnsi="Times New Roman" w:cs="Times New Roman"/>
          <w:noProof/>
          <w:sz w:val="24"/>
          <w:szCs w:val="24"/>
          <w:vertAlign w:val="superscript"/>
        </w:rPr>
        <w:t>44</w:t>
      </w:r>
      <w:r w:rsidR="000B18A3" w:rsidRPr="00C05C58">
        <w:rPr>
          <w:rFonts w:ascii="Times New Roman" w:hAnsi="Times New Roman" w:cs="Times New Roman"/>
          <w:sz w:val="24"/>
          <w:szCs w:val="24"/>
        </w:rPr>
        <w:fldChar w:fldCharType="end"/>
      </w:r>
      <w:r w:rsidR="00415228" w:rsidRPr="00C05C58">
        <w:rPr>
          <w:rFonts w:ascii="Times New Roman" w:hAnsi="Times New Roman" w:cs="Times New Roman"/>
          <w:sz w:val="24"/>
          <w:szCs w:val="24"/>
        </w:rPr>
        <w:t xml:space="preserve"> found identical mean oxygen saturation for infants treated with topical anesthetic alone compared with topical anesthetic and sweet taste.</w:t>
      </w:r>
      <w:r w:rsidR="006D0265" w:rsidRPr="00C05C58">
        <w:rPr>
          <w:rFonts w:ascii="Times New Roman" w:hAnsi="Times New Roman" w:cs="Times New Roman"/>
          <w:sz w:val="24"/>
          <w:szCs w:val="24"/>
        </w:rPr>
        <w:t xml:space="preserve"> There were no closed loops for assessment of inconsistency.</w:t>
      </w:r>
    </w:p>
    <w:p w:rsidR="00607FAB" w:rsidRPr="00C05C58" w:rsidRDefault="000B5352" w:rsidP="000B5352">
      <w:pPr>
        <w:spacing w:line="480" w:lineRule="auto"/>
        <w:ind w:firstLine="720"/>
        <w:rPr>
          <w:rFonts w:ascii="Times New Roman" w:hAnsi="Times New Roman" w:cs="Times New Roman"/>
          <w:b/>
          <w:sz w:val="24"/>
          <w:szCs w:val="24"/>
        </w:rPr>
      </w:pPr>
      <w:r w:rsidRPr="00C05C58">
        <w:rPr>
          <w:rFonts w:ascii="Times New Roman" w:hAnsi="Times New Roman" w:cs="Times New Roman"/>
          <w:b/>
          <w:sz w:val="24"/>
          <w:szCs w:val="24"/>
        </w:rPr>
        <w:t xml:space="preserve">Crying time. </w:t>
      </w:r>
      <w:r w:rsidR="00415228" w:rsidRPr="00C05C58">
        <w:rPr>
          <w:rFonts w:ascii="Times New Roman" w:hAnsi="Times New Roman" w:cs="Times New Roman"/>
          <w:sz w:val="24"/>
          <w:szCs w:val="24"/>
        </w:rPr>
        <w:t>Eight studies (N = 421) assessed crying time as an outcome. Four</w:t>
      </w:r>
      <w:r w:rsidR="000B18A3" w:rsidRPr="00C05C58">
        <w:rPr>
          <w:rFonts w:ascii="Times New Roman" w:hAnsi="Times New Roman" w:cs="Times New Roman"/>
          <w:sz w:val="24"/>
          <w:szCs w:val="24"/>
        </w:rPr>
        <w:fldChar w:fldCharType="begin" w:fldLock="1"/>
      </w:r>
      <w:r w:rsidR="00415228" w:rsidRPr="00C05C58">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"id" : "ITEM-2",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"ITEM-2",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"id" : "ITEM-3", "itemData" : { "abstract" : "We studied the effect of topical anesthesia on infant stress and corneal haze during the routine eye examination for retinopathy of prematurity. Using a double-blind protocol, 55 premature infants weighing less than 1501 g at birth were selected randomly to receive normal saline or proparacaine HCl 0.5% eye drops as a corneal wetting agent at their initial eye examination. Before, during, and after the procedure, infant stress was evaluated by heart rate, respiration rate, blood pressure, and transcutaneous oxygen saturation. Subjective assessment of the infant's cry intensity and corneal haze also were recorded. Adequate data were collected on 42 patients. Using analysis of variance and chi-square tests, we found no difference in any of these parameters between the two patients groups. These data suggest that topical anesthetic agents offer no advantage over normal saline eye drops during the examination of premature infants.", "author" : [ { "dropping-particle" : "", "family" : "Saunders", "given" : "R A", "non-dropping-particle" : "", "parse-names" : false, "suffix" : "" }, { "dropping-particle" : "", "family" : "Miller", "given" : "K W", "non-dropping-particle" : "", "parse-names" : false, "suffix" : "" }, { "dropping-particle" : "", "family" : "Hunt", "given" : "H H", "non-dropping-particle" : "", "parse-names" : false, "suffix" : "" } ], "container-title" : "Annals of ophthalmology", "id" : "ITEM-3", "issue" : "12 PG  - 436-9", "issued" : { "date-parts" : [ [ "1993" ] ] }, "note" : "Tim Price (2017-01-31 01:57:50)(Select): Document delivery requested Jan 30;", "page" : "436-439", "publisher-place" : "UNITED STATES", "title" : "Topical anesthesia during infant eye examinations: does it reduce stress?.", "type" : "article-journal", "volume" : "25" }, "uris" : [ "http://www.mendeley.com/documents/?uuid=cf04a511-dd7c-482d-b100-dea5046b8854" ] }, { "id" : "ITEM-4", "itemData" : { "DOI" : "10.1016/j.jaapos.2010.05.008", "ISBN" : "1528-3933 (Electronic)\\r1091-8531 (Linking)", "ISSN" : "10918531", "PMID" : "20736125", "abstract" : "Purpose: To determine whether a relationship exists between the timing of feeding before retinopathy of prematurity (ROP) eye examinations and gastric side effects or distress associated with this examination. Methods: A prospective, randomized, single-masked study was conducted involving infants in the neonatal intensive care unit who required an ROP eye examination and who received normal or full enteral feeding over a 1 year period. Infants were randomly assigned to 1 of 2 study arms: feeding 1 hour before examination (arm 1) or feeding schedule adjusted to ensure no feeding within 2 hours before examination (arm 2). Physiological data, including blood pressure and pulse rate, before, during and after examination, crying time during the examination, presence of vomiting and gastric aspirates, and gastric aspirates volume 24 hours after the examination, were recorded. Results: A total of 34 infants were enrolled, with 57 separate eye examinations conducted. There was 19% less crying (p = 0.016) in arm 1 versus arm 2. Vomiting was 3-fold less in arm 1 versus arm 2 (4.2% vs 12.5%, p = 0.38). Gastric aspirates was less in arm 1 versus arm 2 (p = 0.18). Diastolic blood pressure was lower and respiratory rate greater during the examination in arm 1 (p &lt; 0.05), whereas pulse rate was greater at the start of the examination in arm 1 (p &lt; 0.05). Conclusions: Feeding neonatal intensive care unit infants 1 hour before compared with withholding feeding 2 or more hours before ROP examinations may reduce stress during the examination, as measured by percentage crying during the examination, with no increased incidence of vomiting or gastric aspirates. Copyright ?? 2010 by the American Association for Pediatric Ophthalmology and Strabismus.", "author" : [ { "dropping-particle" : "", "family" : "Strube", "given" : "Y. N J", "non-dropping-particle" : "", "parse-names" : false, "suffix" : "" }, { "dropping-particle" : "", "family" : "Bakal", "given" : "Jeffrey A.", "non-dropping-particle" : "", "parse-names" : false, "suffix" : "" }, { "dropping-particle" : "", "family" : "Arthur", "given" : "Brian W.", "non-dropping-particle" : "", "parse-names" : false, "suffix" : "" } ], "container-title" : "Journal of AAPOS", "id" : "ITEM-4", "issue" : "4", "issued" : { "date-parts" : [ [ "2010" ] ] }, "page" : "334-339", "publisher" : "American Association for Pediatric Ophthalmology and Strabismus", "title" : "Relationship between feeding schedules and gastric distress during retinopathy of prematurity screening eye examinations", "type" : "article-journal", "volume" : "14" }, "uris" : [ "http://www.mendeley.com/documents/?uuid=5370e452-24fe-4ebe-b7c9-bf71442a14d4" ] } ], "mendeley" : { "formattedCitation" : "&lt;sup&gt;29,32,33,46&lt;/sup&gt;", "plainTextFormattedCitation" : "29,32,33,46", "previouslyFormattedCitation" : "&lt;sup&gt;29,32,33,46&lt;/sup&gt;" }, "properties" : { "noteIndex" : 11 }, "schema" : "https://github.com/citation-style-language/schema/raw/master/csl-citation.json" }</w:instrText>
      </w:r>
      <w:r w:rsidR="000B18A3" w:rsidRPr="00C05C58">
        <w:rPr>
          <w:rFonts w:ascii="Times New Roman" w:hAnsi="Times New Roman" w:cs="Times New Roman"/>
          <w:sz w:val="24"/>
          <w:szCs w:val="24"/>
        </w:rPr>
        <w:fldChar w:fldCharType="separate"/>
      </w:r>
      <w:r w:rsidR="00415228" w:rsidRPr="00C05C58">
        <w:rPr>
          <w:rFonts w:ascii="Times New Roman" w:hAnsi="Times New Roman" w:cs="Times New Roman"/>
          <w:noProof/>
          <w:sz w:val="24"/>
          <w:szCs w:val="24"/>
          <w:vertAlign w:val="superscript"/>
        </w:rPr>
        <w:t>29,32,33,46</w:t>
      </w:r>
      <w:r w:rsidR="000B18A3" w:rsidRPr="00C05C58">
        <w:rPr>
          <w:rFonts w:ascii="Times New Roman" w:hAnsi="Times New Roman" w:cs="Times New Roman"/>
          <w:sz w:val="24"/>
          <w:szCs w:val="24"/>
        </w:rPr>
        <w:fldChar w:fldCharType="end"/>
      </w:r>
      <w:r w:rsidR="00415228" w:rsidRPr="00C05C58">
        <w:rPr>
          <w:rFonts w:ascii="Times New Roman" w:hAnsi="Times New Roman" w:cs="Times New Roman"/>
          <w:sz w:val="24"/>
          <w:szCs w:val="24"/>
        </w:rPr>
        <w:t xml:space="preserve"> were excluded </w:t>
      </w:r>
      <w:r w:rsidR="00F77847" w:rsidRPr="00C05C58">
        <w:rPr>
          <w:rFonts w:ascii="Times New Roman" w:hAnsi="Times New Roman" w:cs="Times New Roman"/>
          <w:sz w:val="24"/>
          <w:szCs w:val="24"/>
        </w:rPr>
        <w:t xml:space="preserve">from synthesis (supplementary table 3). </w:t>
      </w:r>
      <w:commentRangeStart w:id="90"/>
      <w:r w:rsidR="00F77847" w:rsidRPr="00C05C58">
        <w:rPr>
          <w:rFonts w:ascii="Times New Roman" w:hAnsi="Times New Roman" w:cs="Times New Roman"/>
          <w:sz w:val="24"/>
          <w:szCs w:val="24"/>
        </w:rPr>
        <w:t>Strube</w:t>
      </w:r>
      <w:r w:rsidR="004A22DC" w:rsidRPr="00C05C58">
        <w:rPr>
          <w:rFonts w:ascii="Times New Roman" w:hAnsi="Times New Roman" w:cs="Times New Roman"/>
          <w:sz w:val="24"/>
          <w:szCs w:val="24"/>
        </w:rPr>
        <w:t>, Bakal, and Arthur</w:t>
      </w:r>
      <w:r w:rsidR="000B18A3" w:rsidRPr="00C05C58">
        <w:rPr>
          <w:rFonts w:ascii="Times New Roman" w:hAnsi="Times New Roman" w:cs="Times New Roman"/>
          <w:sz w:val="24"/>
          <w:szCs w:val="24"/>
        </w:rPr>
        <w:fldChar w:fldCharType="begin" w:fldLock="1"/>
      </w:r>
      <w:r w:rsidR="00F77847" w:rsidRPr="00C05C58">
        <w:rPr>
          <w:rFonts w:ascii="Times New Roman" w:hAnsi="Times New Roman" w:cs="Times New Roman"/>
          <w:sz w:val="24"/>
          <w:szCs w:val="24"/>
        </w:rPr>
        <w:instrText>ADDIN CSL_CITATION { "citationItems" : [ { "id" : "ITEM-1", "itemData" : { "DOI" : "10.1016/j.jaapos.2010.05.008", "ISBN" : "1528-3933 (Electronic)\\r1091-8531 (Linking)", "ISSN" : "10918531", "PMID" : "20736125", "abstract" : "Purpose: To determine whether a relationship exists between the timing of feeding before retinopathy of prematurity (ROP) eye examinations and gastric side effects or distress associated with this examination. Methods: A prospective, randomized, single-masked study was conducted involving infants in the neonatal intensive care unit who required an ROP eye examination and who received normal or full enteral feeding over a 1 year period. Infants were randomly assigned to 1 of 2 study arms: feeding 1 hour before examination (arm 1) or feeding schedule adjusted to ensure no feeding within 2 hours before examination (arm 2). Physiological data, including blood pressure and pulse rate, before, during and after examination, crying time during the examination, presence of vomiting and gastric aspirates, and gastric aspirates volume 24 hours after the examination, were recorded. Results: A total of 34 infants were enrolled, with 57 separate eye examinations conducted. There was 19% less crying (p = 0.016) in arm 1 versus arm 2. Vomiting was 3-fold less in arm 1 versus arm 2 (4.2% vs 12.5%, p = 0.38). Gastric aspirates was less in arm 1 versus arm 2 (p = 0.18). Diastolic blood pressure was lower and respiratory rate greater during the examination in arm 1 (p &lt; 0.05), whereas pulse rate was greater at the start of the examination in arm 1 (p &lt; 0.05). Conclusions: Feeding neonatal intensive care unit infants 1 hour before compared with withholding feeding 2 or more hours before ROP examinations may reduce stress during the examination, as measured by percentage crying during the examination, with no increased incidence of vomiting or gastric aspirates. Copyright ?? 2010 by the American Association for Pediatric Ophthalmology and Strabismus.", "author" : [ { "dropping-particle" : "", "family" : "Strube", "given" : "Y. N J", "non-dropping-particle" : "", "parse-names" : false, "suffix" : "" }, { "dropping-particle" : "", "family" : "Bakal", "given" : "Jeffrey A.", "non-dropping-particle" : "", "parse-names" : false, "suffix" : "" }, { "dropping-particle" : "", "family" : "Arthur", "given" : "Brian W.", "non-dropping-particle" : "", "parse-names" : false, "suffix" : "" } ], "container-title" : "Journal of AAPOS", "id" : "ITEM-1", "issue" : "4", "issued" : { "date-parts" : [ [ "2010" ] ] }, "page" : "334-339", "publisher" : "American Association for Pediatric Ophthalmology and Strabismus", "title" : "Relationship between feeding schedules and gastric distress during retinopathy of prematurity screening eye examinations", "type" : "article-journal", "volume" : "14" }, "uris" : [ "http://www.mendeley.com/documents/?uuid=5370e452-24fe-4ebe-b7c9-bf71442a14d4" ] } ], "mendeley" : { "formattedCitation" : "&lt;sup&gt;33&lt;/sup&gt;", "plainTextFormattedCitation" : "33", "previouslyFormattedCitation" : "&lt;sup&gt;33&lt;/sup&gt;" }, "properties" : { "noteIndex" : 11 }, "schema" : "https://github.com/citation-style-language/schema/raw/master/csl-citation.json" }</w:instrText>
      </w:r>
      <w:r w:rsidR="000B18A3" w:rsidRPr="00C05C58">
        <w:rPr>
          <w:rFonts w:ascii="Times New Roman" w:hAnsi="Times New Roman" w:cs="Times New Roman"/>
          <w:sz w:val="24"/>
          <w:szCs w:val="24"/>
        </w:rPr>
        <w:fldChar w:fldCharType="separate"/>
      </w:r>
      <w:r w:rsidR="00F77847" w:rsidRPr="00C05C58">
        <w:rPr>
          <w:rFonts w:ascii="Times New Roman" w:hAnsi="Times New Roman" w:cs="Times New Roman"/>
          <w:noProof/>
          <w:sz w:val="24"/>
          <w:szCs w:val="24"/>
          <w:vertAlign w:val="superscript"/>
        </w:rPr>
        <w:t>33</w:t>
      </w:r>
      <w:r w:rsidR="000B18A3" w:rsidRPr="00C05C58">
        <w:rPr>
          <w:rFonts w:ascii="Times New Roman" w:hAnsi="Times New Roman" w:cs="Times New Roman"/>
          <w:sz w:val="24"/>
          <w:szCs w:val="24"/>
        </w:rPr>
        <w:fldChar w:fldCharType="end"/>
      </w:r>
      <w:r w:rsidR="00F77847" w:rsidRPr="00C05C58">
        <w:rPr>
          <w:rFonts w:ascii="Times New Roman" w:hAnsi="Times New Roman" w:cs="Times New Roman"/>
          <w:sz w:val="24"/>
          <w:szCs w:val="24"/>
        </w:rPr>
        <w:t xml:space="preserve"> found that feeding infants one hour prior to their eye exam reduced cry time reduced to feeding two hours prior (MD = 19%, p = 0.016), </w:t>
      </w:r>
      <w:commentRangeEnd w:id="90"/>
      <w:r w:rsidR="00411598">
        <w:rPr>
          <w:rStyle w:val="CommentReference"/>
        </w:rPr>
        <w:commentReference w:id="90"/>
      </w:r>
      <w:commentRangeStart w:id="91"/>
      <w:r w:rsidR="00F77847" w:rsidRPr="00C05C58">
        <w:rPr>
          <w:rFonts w:ascii="Times New Roman" w:hAnsi="Times New Roman" w:cs="Times New Roman"/>
          <w:sz w:val="24"/>
          <w:szCs w:val="24"/>
        </w:rPr>
        <w:t xml:space="preserve">and Mehta </w:t>
      </w:r>
      <w:r w:rsidR="004A22DC" w:rsidRPr="00C05C58">
        <w:rPr>
          <w:rFonts w:ascii="Times New Roman" w:hAnsi="Times New Roman" w:cs="Times New Roman"/>
          <w:sz w:val="24"/>
          <w:szCs w:val="24"/>
        </w:rPr>
        <w:t>et al</w:t>
      </w:r>
      <w:r w:rsidR="000B18A3" w:rsidRPr="00C05C58">
        <w:rPr>
          <w:rFonts w:ascii="Times New Roman" w:hAnsi="Times New Roman" w:cs="Times New Roman"/>
          <w:sz w:val="24"/>
          <w:szCs w:val="24"/>
        </w:rPr>
        <w:fldChar w:fldCharType="begin" w:fldLock="1"/>
      </w:r>
      <w:r w:rsidR="004A22DC" w:rsidRPr="00C05C58">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"mendeley" : { "formattedCitation" : "&lt;sup&gt;46&lt;/sup&gt;", "plainTextFormattedCitation" : "46", "previouslyFormattedCitation" : "&lt;sup&gt;46&lt;/sup&gt;" }, "properties" : { "noteIndex" : 10 }, "schema" : "https://github.com/citation-style-language/schema/raw/master/csl-citation.json" }</w:instrText>
      </w:r>
      <w:r w:rsidR="000B18A3" w:rsidRPr="00C05C58">
        <w:rPr>
          <w:rFonts w:ascii="Times New Roman" w:hAnsi="Times New Roman" w:cs="Times New Roman"/>
          <w:sz w:val="24"/>
          <w:szCs w:val="24"/>
        </w:rPr>
        <w:fldChar w:fldCharType="separate"/>
      </w:r>
      <w:r w:rsidR="004A22DC" w:rsidRPr="00C05C58">
        <w:rPr>
          <w:rFonts w:ascii="Times New Roman" w:hAnsi="Times New Roman" w:cs="Times New Roman"/>
          <w:noProof/>
          <w:sz w:val="24"/>
          <w:szCs w:val="24"/>
          <w:vertAlign w:val="superscript"/>
        </w:rPr>
        <w:t>46</w:t>
      </w:r>
      <w:r w:rsidR="000B18A3" w:rsidRPr="00C05C58">
        <w:rPr>
          <w:rFonts w:ascii="Times New Roman" w:hAnsi="Times New Roman" w:cs="Times New Roman"/>
          <w:sz w:val="24"/>
          <w:szCs w:val="24"/>
        </w:rPr>
        <w:fldChar w:fldCharType="end"/>
      </w:r>
      <w:r w:rsidR="00F77847" w:rsidRPr="00C05C58">
        <w:rPr>
          <w:rFonts w:ascii="Times New Roman" w:hAnsi="Times New Roman" w:cs="Times New Roman"/>
          <w:sz w:val="24"/>
          <w:szCs w:val="24"/>
        </w:rPr>
        <w:t>found no infants cried during the procedure when a speculum was not used, co</w:t>
      </w:r>
      <w:r w:rsidR="004A22DC" w:rsidRPr="00C05C58">
        <w:rPr>
          <w:rFonts w:ascii="Times New Roman" w:hAnsi="Times New Roman" w:cs="Times New Roman"/>
          <w:sz w:val="24"/>
          <w:szCs w:val="24"/>
        </w:rPr>
        <w:t>mpared to two when one was used</w:t>
      </w:r>
      <w:r w:rsidR="00F77847" w:rsidRPr="00C05C58">
        <w:rPr>
          <w:rFonts w:ascii="Times New Roman" w:hAnsi="Times New Roman" w:cs="Times New Roman"/>
          <w:sz w:val="24"/>
          <w:szCs w:val="24"/>
        </w:rPr>
        <w:t xml:space="preserve"> and one when </w:t>
      </w:r>
      <w:r w:rsidR="004A22DC" w:rsidRPr="00C05C58">
        <w:rPr>
          <w:rFonts w:ascii="Times New Roman" w:hAnsi="Times New Roman" w:cs="Times New Roman"/>
          <w:sz w:val="24"/>
          <w:szCs w:val="24"/>
        </w:rPr>
        <w:t xml:space="preserve">wide-field digital retina imaging </w:t>
      </w:r>
      <w:r w:rsidR="00F77847" w:rsidRPr="00C05C58">
        <w:rPr>
          <w:rFonts w:ascii="Times New Roman" w:hAnsi="Times New Roman" w:cs="Times New Roman"/>
          <w:sz w:val="24"/>
          <w:szCs w:val="24"/>
        </w:rPr>
        <w:t>was used but conducted no statistical tests</w:t>
      </w:r>
      <w:commentRangeEnd w:id="91"/>
      <w:r w:rsidR="00411598">
        <w:rPr>
          <w:rStyle w:val="CommentReference"/>
        </w:rPr>
        <w:commentReference w:id="91"/>
      </w:r>
      <w:r w:rsidR="00F77847" w:rsidRPr="00C05C58">
        <w:rPr>
          <w:rFonts w:ascii="Times New Roman" w:hAnsi="Times New Roman" w:cs="Times New Roman"/>
          <w:sz w:val="24"/>
          <w:szCs w:val="24"/>
        </w:rPr>
        <w:t>.</w:t>
      </w:r>
      <w:r w:rsidR="006D0265" w:rsidRPr="00C05C58">
        <w:rPr>
          <w:rFonts w:ascii="Times New Roman" w:hAnsi="Times New Roman" w:cs="Times New Roman"/>
          <w:sz w:val="24"/>
          <w:szCs w:val="24"/>
        </w:rPr>
        <w:t xml:space="preserve"> Sweet taste multisensory combined with topical anesthetic was ranked</w:t>
      </w:r>
      <w:r w:rsidR="00C05C58">
        <w:rPr>
          <w:rFonts w:ascii="Times New Roman" w:hAnsi="Times New Roman" w:cs="Times New Roman"/>
          <w:sz w:val="24"/>
          <w:szCs w:val="24"/>
        </w:rPr>
        <w:t xml:space="preserve"> as the best treatment (Figure 4</w:t>
      </w:r>
      <w:r w:rsidR="006D0265" w:rsidRPr="00C05C58">
        <w:rPr>
          <w:rFonts w:ascii="Times New Roman" w:hAnsi="Times New Roman" w:cs="Times New Roman"/>
          <w:sz w:val="24"/>
          <w:szCs w:val="24"/>
        </w:rPr>
        <w:t>), although credible intervals for the mean difference were large and included zero</w:t>
      </w:r>
      <w:r w:rsidR="005D2EB3" w:rsidRPr="00C05C58">
        <w:rPr>
          <w:rFonts w:ascii="Times New Roman" w:hAnsi="Times New Roman" w:cs="Times New Roman"/>
          <w:sz w:val="24"/>
          <w:szCs w:val="24"/>
        </w:rPr>
        <w:t xml:space="preserve"> in most comparisons</w:t>
      </w:r>
      <w:r w:rsidR="006D0265" w:rsidRPr="00C05C58">
        <w:rPr>
          <w:rFonts w:ascii="Times New Roman" w:hAnsi="Times New Roman" w:cs="Times New Roman"/>
          <w:sz w:val="24"/>
          <w:szCs w:val="24"/>
        </w:rPr>
        <w:t xml:space="preserve"> (Supplemental figure 11).</w:t>
      </w:r>
    </w:p>
    <w:p w:rsidR="004D604B" w:rsidRPr="00C05C58" w:rsidRDefault="00ED531B" w:rsidP="000B5352">
      <w:pPr>
        <w:spacing w:line="480" w:lineRule="auto"/>
        <w:ind w:firstLine="720"/>
        <w:rPr>
          <w:rFonts w:ascii="Times New Roman" w:hAnsi="Times New Roman" w:cs="Times New Roman"/>
          <w:sz w:val="24"/>
          <w:szCs w:val="24"/>
        </w:rPr>
      </w:pPr>
      <w:r w:rsidRPr="00C05C58">
        <w:rPr>
          <w:rFonts w:ascii="Times New Roman" w:hAnsi="Times New Roman" w:cs="Times New Roman"/>
          <w:b/>
          <w:sz w:val="24"/>
          <w:szCs w:val="24"/>
        </w:rPr>
        <w:t>Adverse events</w:t>
      </w:r>
      <w:r w:rsidR="000B5352" w:rsidRPr="00C05C58">
        <w:rPr>
          <w:rFonts w:ascii="Times New Roman" w:hAnsi="Times New Roman" w:cs="Times New Roman"/>
          <w:sz w:val="24"/>
          <w:szCs w:val="24"/>
        </w:rPr>
        <w:t xml:space="preserve">. </w:t>
      </w:r>
      <w:r w:rsidR="00DF6CE5" w:rsidRPr="00C05C58">
        <w:rPr>
          <w:rFonts w:ascii="Times New Roman" w:hAnsi="Times New Roman" w:cs="Times New Roman"/>
          <w:sz w:val="24"/>
          <w:szCs w:val="24"/>
        </w:rPr>
        <w:t xml:space="preserve">Four studies (N = 268) reported one or more adverse events </w:t>
      </w:r>
      <w:r w:rsidR="00A84BE1" w:rsidRPr="00C05C58">
        <w:rPr>
          <w:rFonts w:ascii="Times New Roman" w:hAnsi="Times New Roman" w:cs="Times New Roman"/>
          <w:sz w:val="24"/>
          <w:szCs w:val="24"/>
        </w:rPr>
        <w:t xml:space="preserve">during the reactivity phase </w:t>
      </w:r>
      <w:r w:rsidR="00DF6CE5" w:rsidRPr="00C05C58">
        <w:rPr>
          <w:rFonts w:ascii="Times New Roman" w:hAnsi="Times New Roman" w:cs="Times New Roman"/>
          <w:sz w:val="24"/>
          <w:szCs w:val="24"/>
        </w:rPr>
        <w:t xml:space="preserve">(Supplementary table 6). </w:t>
      </w:r>
      <w:r w:rsidR="00DB77CD" w:rsidRPr="00C05C58">
        <w:rPr>
          <w:rFonts w:ascii="Times New Roman" w:hAnsi="Times New Roman" w:cs="Times New Roman"/>
          <w:sz w:val="24"/>
          <w:szCs w:val="24"/>
        </w:rPr>
        <w:t>Two studies</w:t>
      </w:r>
      <w:r w:rsidR="000B18A3" w:rsidRPr="00C05C58">
        <w:rPr>
          <w:rFonts w:ascii="Times New Roman" w:hAnsi="Times New Roman" w:cs="Times New Roman"/>
          <w:sz w:val="24"/>
          <w:szCs w:val="24"/>
        </w:rPr>
        <w:fldChar w:fldCharType="begin" w:fldLock="1"/>
      </w:r>
      <w:r w:rsidR="00DB77CD" w:rsidRPr="00C05C58">
        <w:rPr>
          <w:rFonts w:ascii="Times New Roman" w:hAnsi="Times New Roman" w:cs="Times New Roman"/>
          <w:sz w:val="24"/>
          <w:szCs w:val="24"/>
        </w:rPr>
        <w:instrText>ADDIN CSL_CITATION { "citationItems" : [ { "id" : "ITEM-1", "itemData" : { "DOI" : "10.1111/apa.12454", "ISBN" : "1651-2227 (Electronic) 0803-5253 (Linking)", "ISSN" : "16512227", "PMID" : "24730361", "abstract" : "AIM: To evaluate the efficacy of oral sucrose combined with non-nutritive sucking for reducing pain associated with retinopathy of prematurity screening. METHODS: This was a randomised controlled study of 64 infants undergoing eye examination for retinopathy of prematurity screening. Topical anaesthetic (Proparacaine; Alcaine((R)) drop 0.5%: ALCON CANADA Inc., Mississauga, Canada) was applied 30 sec before the eye examination in all infants. The infants in intervention group (Group 1, n = 32) received 0.5 mL/kg of 24% sucrose with a pacifier. The control group (Group 2, n = 32) received 0.5 mL/kg of sterile water with a pacifier. RESULTS: The groups had similar gestational ages (28.5 +/- 2.8 weeks), mean birthweight (1304 +/- 466 g) or corrected gestational age (35.4 +/- 3.7 weeks) at examination. The intervention group had a significantly lower mean Premature Infant Pain Profile score during examination of the first eye, following insertion of the speculum (Group 1:13.7 +/- 2.1 vs. Group 2:16.4 +/- 1.8, p = 0.001). CONCLUSION: Although sucrose combined with non-nutritive sucking modestly reduces pain scores during eye examinations, there is need to further studies to explore significant pain relief for infants undergoing retinopathy of prematurity screening.", "author" : [ { "dropping-particle" : "", "family" : "Dilli", "given" : "D", "non-dropping-particle" : "", "parse-names" : false, "suffix" : "" }, { "dropping-particle" : "", "family" : "Ilarslan", "given" : "N E", "non-dropping-particle" : "", "parse-names" : false, "suffix" : "" }, { "dropping-particle" : "", "family" : "Kabatas", "given" : "E U", "non-dropping-particle" : "", "parse-names" : false, "suffix" : "" }, { "dropping-particle" : "", "family" : "Zenciroglu", "given" : "A", "non-dropping-particle" : "", "parse-names" : false, "suffix" : "" }, { "dropping-particle" : "", "family" : "Simsek", "given" : "Y", "non-dropping-particle" : "", "parse-names" : false, "suffix" : "" }, { "dropping-particle" : "", "family" : "Okumus", "given" : "N", "non-dropping-particle" : "", "parse-names" : false, "suffix" : "" }, { "dropping-particle" : "", "family" : "Alam", "given" : "Danish", "non-dropping-particle" : "", "parse-names" : false, "suffix" : "" }, { "dropping-particle" : "", "family" : "Padhi", "given" : "Tapas R.", "non-dropping-particle" : "", "parse-names" : false, "suffix" : "" }, { "dropping-particle" : "", "family" : "Modi", "given" : "Rohit R.", "non-dropping-particle" : "", "parse-names" : false, "suffix" : "" } ], "container-title" : "Acta Paediatrica", "id" : "ITEM-1", "issue" : "2", "issued" : { "date-parts" : [ [ "2014" ] ] }, "page" : "e76-9", "title" : "Oral sucrose and non-nutritive sucking goes some way to reducing pain during retinopathy of prematurity eye examinations", "type" : "article-journal", "volume" : "103" }, "uris" : [ "http://www.mendeley.com/documents/?uuid=e3fe9ef9-7a12-450f-911c-be70ae936f44" ] }, { "id" : "ITEM-2", "itemData" : { "DOI" : "10.1136/adc.2009.180943", "ISBN" : "1468-2052 (Electronic)\\r1359-2998 (Linking)", "ISSN" : "1468-2052", "PMID" : "20876596", "abstract" : "OBJECTIVE To assess the efficacy of oral sucrose combined with swaddling and non-nutritive suck (NNS) as a method for reducing pain associated with retinopathy of prematurity (ROP) screening. DESIGN Randomised placebo controlled study. SETTING Tertiary level neonatal intensive care unit. SAMPLE 40 infants undergoing primary eye examination for ROP screening. INTERVENTION The control group were swaddled, and received 0.2 ml of sterile water given by mouth using a syringe and a soother. The intervention group were swaddled, and received 0.2 ml of sucrose 24% given by mouth using a syringe and a soother. RESULTS 40 infants were included in the study. There was no difference in mean gestational age at birth, mean birth weight or corrected gestational age at first examination between both groups. The sucrose group had a significantly lower median Neonatal Pain, Agitation and Sedation Scale (N-PASS) score during ROP screening, initially following insertion of the speculum (6.5 vs 5, p=0.02) and subsequently during scleral indentation (9.5 vs 7.5, p=0.03). Fewer infants experienced episodes of desaturations or bradycardia in the intervention group (1 vs 4, p=0.18). CONCLUSION ROP screening is a necessary but recognised painful procedure. Sucrose combined with NNS and swaddling reduced the behavioural and physiological pain responses. However, pain scores remained consistently high and appropriate pain relief for ROP screening remains a challenge.", "author" : [ { "dropping-particle" : "", "family" : "O'Sullivan", "given" : "a", "non-dropping-particle" : "", "parse-names" : false, "suffix" : "" }, { "dropping-particle" : "", "family" : "O'Connor", "given" : "M", "non-dropping-particle" : "", "parse-names" : false, "suffix" : "" }, { "dropping-particle" : "", "family" : "Brosnahan", "given" : "D", "non-dropping-particle" : "", "parse-names" : false, "suffix" : "" }, { "dropping-particle" : "", "family" : "McCreery", "given" : "K", "non-dropping-particle" : "", "parse-names" : false, "suffix" : "" }, { "dropping-particle" : "", "family" : "Dempsey", "given" : "E M", "non-dropping-particle" : "", "parse-names" : false, "suffix" : "" } ], "container-title" : "Archives of disease in childhood. Fetal and neonatal edition", "id" : "ITEM-2", "issue" : "6", "issued" : { "date-parts" : [ [ "2010" ] ] }, "page" : "F419-22", "title" : "Sweeten, soother and swaddle for retinopathy of prematurity screening: a randomised placebo controlled trial.", "type" : "article-journal", "volume" : "95" }, "uris" : [ "http://www.mendeley.com/documents/?uuid=b04932b4-d859-4c32-a70b-ab1ba2672bbc" ] } ], "mendeley" : { "formattedCitation" : "&lt;sup&gt;23,30&lt;/sup&gt;", "plainTextFormattedCitation" : "23,30", "previouslyFormattedCitation" : "&lt;sup&gt;23,30&lt;/sup&gt;" }, "properties" : { "noteIndex" : 11 }, "schema" : "https://github.com/citation-style-language/schema/raw/master/csl-citation.json" }</w:instrText>
      </w:r>
      <w:r w:rsidR="000B18A3" w:rsidRPr="00C05C58">
        <w:rPr>
          <w:rFonts w:ascii="Times New Roman" w:hAnsi="Times New Roman" w:cs="Times New Roman"/>
          <w:sz w:val="24"/>
          <w:szCs w:val="24"/>
        </w:rPr>
        <w:fldChar w:fldCharType="separate"/>
      </w:r>
      <w:r w:rsidR="00DB77CD" w:rsidRPr="00C05C58">
        <w:rPr>
          <w:rFonts w:ascii="Times New Roman" w:hAnsi="Times New Roman" w:cs="Times New Roman"/>
          <w:noProof/>
          <w:sz w:val="24"/>
          <w:szCs w:val="24"/>
          <w:vertAlign w:val="superscript"/>
        </w:rPr>
        <w:t>23,30</w:t>
      </w:r>
      <w:r w:rsidR="000B18A3" w:rsidRPr="00C05C58">
        <w:rPr>
          <w:rFonts w:ascii="Times New Roman" w:hAnsi="Times New Roman" w:cs="Times New Roman"/>
          <w:sz w:val="24"/>
          <w:szCs w:val="24"/>
        </w:rPr>
        <w:fldChar w:fldCharType="end"/>
      </w:r>
      <w:r w:rsidR="00DF6CE5" w:rsidRPr="00C05C58">
        <w:rPr>
          <w:rFonts w:ascii="Times New Roman" w:hAnsi="Times New Roman" w:cs="Times New Roman"/>
          <w:sz w:val="24"/>
          <w:szCs w:val="24"/>
        </w:rPr>
        <w:t xml:space="preserve"> could not be included in meta-analysis since treatments </w:t>
      </w:r>
      <w:r w:rsidR="00DB77CD" w:rsidRPr="00C05C58">
        <w:rPr>
          <w:rFonts w:ascii="Times New Roman" w:hAnsi="Times New Roman" w:cs="Times New Roman"/>
          <w:sz w:val="24"/>
          <w:szCs w:val="24"/>
        </w:rPr>
        <w:t>did not connect to the network. Dilli</w:t>
      </w:r>
      <w:r w:rsidR="00DB77CD" w:rsidRPr="00C05C58">
        <w:rPr>
          <w:rFonts w:ascii="Times New Roman" w:hAnsi="Times New Roman" w:cs="Times New Roman"/>
          <w:noProof/>
          <w:sz w:val="24"/>
          <w:szCs w:val="24"/>
          <w:vertAlign w:val="superscript"/>
        </w:rPr>
        <w:t>23</w:t>
      </w:r>
      <w:r w:rsidR="00D44A9C" w:rsidRPr="00C05C58">
        <w:rPr>
          <w:rFonts w:ascii="Times New Roman" w:hAnsi="Times New Roman" w:cs="Times New Roman"/>
          <w:sz w:val="24"/>
          <w:szCs w:val="24"/>
        </w:rPr>
        <w:t xml:space="preserve"> found no difference in the rate of bradycardia between NNS with topical anesthetic and Sweet multisensory with a topical anesthetic (Supplementary table 3).</w:t>
      </w:r>
      <w:r w:rsidR="00DB77CD" w:rsidRPr="00C05C58">
        <w:rPr>
          <w:rFonts w:ascii="Times New Roman" w:hAnsi="Times New Roman" w:cs="Times New Roman"/>
          <w:sz w:val="24"/>
          <w:szCs w:val="24"/>
        </w:rPr>
        <w:t xml:space="preserve"> O’Sul</w:t>
      </w:r>
      <w:r w:rsidR="004A22DC" w:rsidRPr="00C05C58">
        <w:rPr>
          <w:rFonts w:ascii="Times New Roman" w:hAnsi="Times New Roman" w:cs="Times New Roman"/>
          <w:sz w:val="24"/>
          <w:szCs w:val="24"/>
        </w:rPr>
        <w:t>livan found a non-</w:t>
      </w:r>
      <w:r w:rsidR="00DB77CD" w:rsidRPr="00C05C58">
        <w:rPr>
          <w:rFonts w:ascii="Times New Roman" w:hAnsi="Times New Roman" w:cs="Times New Roman"/>
          <w:sz w:val="24"/>
          <w:szCs w:val="24"/>
        </w:rPr>
        <w:t>statistically significant difference favouring Sweet taste multisensory in the same comparison.In the NMA results, s</w:t>
      </w:r>
      <w:r w:rsidR="00A84BE1" w:rsidRPr="00C05C58">
        <w:rPr>
          <w:rFonts w:ascii="Times New Roman" w:hAnsi="Times New Roman" w:cs="Times New Roman"/>
          <w:sz w:val="24"/>
          <w:szCs w:val="24"/>
        </w:rPr>
        <w:t xml:space="preserve">weet taste with </w:t>
      </w:r>
      <w:r w:rsidR="00A84BE1" w:rsidRPr="00C05C58">
        <w:rPr>
          <w:rFonts w:ascii="Times New Roman" w:hAnsi="Times New Roman" w:cs="Times New Roman"/>
          <w:sz w:val="24"/>
          <w:szCs w:val="24"/>
        </w:rPr>
        <w:lastRenderedPageBreak/>
        <w:t xml:space="preserve">topical anesthetic had the highest SUCRA, but relative effects </w:t>
      </w:r>
      <w:r w:rsidR="00F6447C" w:rsidRPr="00C05C58">
        <w:rPr>
          <w:rFonts w:ascii="Times New Roman" w:hAnsi="Times New Roman" w:cs="Times New Roman"/>
          <w:sz w:val="24"/>
          <w:szCs w:val="24"/>
        </w:rPr>
        <w:t>against active treatments were wide</w:t>
      </w:r>
      <w:r w:rsidR="00A84BE1" w:rsidRPr="00C05C58">
        <w:rPr>
          <w:rFonts w:ascii="Times New Roman" w:hAnsi="Times New Roman" w:cs="Times New Roman"/>
          <w:sz w:val="24"/>
          <w:szCs w:val="24"/>
        </w:rPr>
        <w:t xml:space="preserve"> (Supplementary figure 12). Longer-term adv</w:t>
      </w:r>
      <w:r w:rsidR="00DB77CD" w:rsidRPr="00C05C58">
        <w:rPr>
          <w:rFonts w:ascii="Times New Roman" w:hAnsi="Times New Roman" w:cs="Times New Roman"/>
          <w:sz w:val="24"/>
          <w:szCs w:val="24"/>
        </w:rPr>
        <w:t>erse events were assessed in three</w:t>
      </w:r>
      <w:r w:rsidR="00A84BE1" w:rsidRPr="00C05C58">
        <w:rPr>
          <w:rFonts w:ascii="Times New Roman" w:hAnsi="Times New Roman" w:cs="Times New Roman"/>
          <w:sz w:val="24"/>
          <w:szCs w:val="24"/>
        </w:rPr>
        <w:t xml:space="preserve"> studies</w:t>
      </w:r>
      <w:r w:rsidR="000B18A3" w:rsidRPr="00C05C58">
        <w:rPr>
          <w:rFonts w:ascii="Times New Roman" w:hAnsi="Times New Roman" w:cs="Times New Roman"/>
          <w:sz w:val="24"/>
          <w:szCs w:val="24"/>
        </w:rPr>
        <w:fldChar w:fldCharType="begin" w:fldLock="1"/>
      </w:r>
      <w:r w:rsidR="00DB77CD" w:rsidRPr="00C05C58">
        <w:rPr>
          <w:rFonts w:ascii="Times New Roman" w:hAnsi="Times New Roman" w:cs="Times New Roman"/>
          <w:sz w:val="24"/>
          <w:szCs w:val="24"/>
        </w:rPr>
        <w:instrText>ADDIN CSL_CITATION { "citationItems" : [ { "id" : "ITEM-1", "itemData" : { "abstract" : "BACKGROUND: Eye examinations for retinopathy of prematurity (ROP) are painful to the neonate. The use of topical anesthetic for eye examinations to evaluate ROP is routine in our neonatal intensive care unit (NICU), but does not completely suppress painful responses. Sweet solutions have been shown to reduce procedural pain in newborns., OBJECTIVE: To examine whether the addition of sucrose 24% to topical anesthetic improves procedural pain control during the ROP eye examination., METHODS: Neonates born at &lt; or = 30 weeks' gestation were included in this placebo-controlled, double-blind, crossover study. Patients were randomly assigned to receive treatment with either proparacaine HCl ophthalmic solution 0.5% plus 2 mL of sucrose 24% or proparacaine HCl ophthalmic solution 0.5% plus 2 mL of sterile water (placebo) prior to an eye examination. In a subsequent eye examination, each patient received the alternate treatment. Oral sucrose and sterile water were prepared in the pharmacy in identical syringes, and physicians, nurses, and pharmacists in the NICU were blinded to the treatment given. Pain was measured using the Premature Infant Pain Profile (PIPP) scoring system, which measures both physical and physiologic measures of pain, and the scores were simultaneously assessed by 2 study nurses. PIPP scores were recorded 1 and 5 minutes before and after the eye examination and during initial placement of the eye speculum. The same ophthalmologist performed all eye examinations. Several different definitions of a pain response were investigated., RESULTS: Twenty-three infants were studied, with 12 receiving sucrose and 11 receiving placebo as the first treatment. For 3 of the 5 definitions of pain response, patients experienced significantly less pain at speculum insertion with sucrose than with placebo. After the ROP examination, pain responses were similar with either sucrose or placebo., CONCLUSIONS: Oral sucrose may reduce the immediate pain response in premature infants undergoing eye examination for ROP.", "author" : [ { "dropping-particle" : "", "family" : "Gal", "given" : "Peter", "non-dropping-particle" : "", "parse-names" : false, "suffix" : "" }, { "dropping-particle" : "", "family" : "Kissling", "given" : "Grace E",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"Marsh", "given" : "Virginia A",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"Carlos", "given" : "Rita Q", "non-dropping-particle" : "", "parse-names" : false, "suffix" : "" }, { "dropping-particle" : "", "family" : "Ransom", "given" : "J Laurence", "non-dropping-particle" : "", "parse-names" : false, "suffix" : "" } ], "container-title" : "The Annals of pharmacotherapy", "id" : "ITEM-1", "issue" : "6 PG  - 1029-33", "issued" : { "date-parts" : [ [ "2005" ] ] }, "page" : "1029-1033", "publisher-place" : "United States", "title" : "Efficacy of sucrose to reduce pain in premature infants during eye examinations for retinopathy of prematurity.", "type" : "article-journal", "volume" : "39" }, "uris" : [ "http://www.mendeley.com/documents/?uuid=b6925b35-8a0b-4f0c-875d-4ef23002d765" ] }, { "id" : "ITEM-2", "itemData" : { "DOI" : "10.1136/adc.2011.210740", "ISBN" : "1468-2052 (Electronic)\\r1359-2998 (Linking)", "ISSN" : "1359-2998", "PMID" : "21835837",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infants.\\n\\nSTUDY DESIGN: A randomised, double-blind controlled trial was conducted. Setting Royal Victoria Hospital, a tertiary neonatal intensive care unit in Montreal, Canada.\\n\\nPATIENTS: Stable spontaneously breathing premature infants with birth weights less than 1500 g or gestation of 30 weeks and less.\\n\\nINTERVENTION: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N(2)O).\\n\\nMAIN OUTCOME MEASURES: Pain was assessed by the premature infant pain profile (PIPP).\\n\\nRESULTS: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effects.\\n\\nCONCLUSION: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 "non-dropping-particle" : "", "parse-names" : false, "suffix" : "" }, { "dropping-particle" : "", "family" : "Ali", "given" : "N.", "non-dropping-particle" : "", "parse-names" : false, "suffix" : "" }, { "dropping-particle" : "", "family" : "Chen", "given" : "J.", "non-dropping-particle" : "", "parse-names" : false, "suffix" : "" }, { "dropping-particle" : "", "family" : "Galic", "given" : "I. J.", "non-dropping-particle" : "", "parse-names" : false, "suffix" : "" }, { "dropping-particle" : "", "family" : "Levesque", "given" : "L.", "non-dropping-particle" : "", "parse-names" : false, "suffix" : "" } ], "container-title" : "Archives of Disease in Childhood - Fetal and Neonatal Edition", "id" : "ITEM-2", "issue" : "2", "issued" : { "date-parts" : [ [ "2012" ] ] }, "page" : "F83-F87", "title" : "Nitrous oxide analgesia during retinopathy screening: A randomised controlled trial", "type" : "article-journal", "volume" : "97" }, "uris" : [ "http://www.mendeley.com/documents/?uuid=79b50838-9550-436a-9d5b-5a6f8da64390" ] }, { "id" : "ITEM-3", "itemData" : { "abstract" : "BACKGROUND: Eye examinations for retinopathy of prematurity (ROP) are stressful and probably painful, but many ophthalmologists do not apply topical anesthetics because their efficacy in reducing pain has not been established., OBJECTIVE: To evaluate the potential benefits of topical anesthetic eye drops in reducing pain during neonatal eye examination for ROP., METHODS: Neonates born at &lt; or =30 weeks' gestation and expected to have at least 2 examinations for ROP were included. Patients were randomly assigned to receive either proparacaine HCl ophthalmic solution 0.5% or NaCl 0.9% (saline) eye drops prior to an eye examination. In a subsequent examination, each patient received the alternate treatment. Eye drops were prepared in the pharmacy in identical tuberculin syringes, and physicians, nurses, and pharmacists were blinded to the treatment given. Pain was measured using a scoring system with both physical and physiologic measures of pain (Premature Infant Pain Profile [PIPP], possible range 1-21), which has been validated in preterm infants. PIPP scoring was performed simultaneously by 2 nurses: 1 and 5 minutes before and after the eye examination and during initial placement of the eye speculum. The same ophthalmologist performed all examinations., RESULTS: Twenty-two patients were studied, with 11 infants receiving proparacaine and 11 receiving saline as the first treatment. Crossover was performed with a median of 17.5 days between treatments. Patients experienced significantly less pain at speculum insertion with proparacaine than with saline (paired difference -2.5 +/- 3.4; p = 0.001)., CONCLUSIONS: Topical anesthetic pretreatment reduces the pain response to eye examination for ROP and should become routine practice. Because this is not effective in all infants, additional measures to reduce pain should be taken.", "author" : [ { "dropping-particle" : "", "family" : "Marsh", "given" : "Virginia A",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"Kissling", "given" : "Grace E", "non-dropping-particle" : "", "parse-names" : false, "suffix" : "" }, { "dropping-particle" : "", "family" : "Carlos", "given" : "Rita Q",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"Ransom", "given" : "J Laurence", "non-dropping-particle" : "", "parse-names" : false, "suffix" : "" }, { "dropping-particle" : "", "family" : "Gal", "given" : "Peter", "non-dropping-particle" : "", "parse-names" : false, "suffix" : "" } ], "container-title" : "The Annals of pharmacotherapy", "id" : "ITEM-3", "issue" : "5 PG  - 829-33", "issued" : { "date-parts" : [ [ "2005" ] ] }, "page" : "829-833", "publisher-place" : "United States", "title" : "Efficacy of topical anesthetics to reduce pain in premature infants during eye examinations for retinopathy of prematurity.", "type" : "article-journal", "volume" : "39" }, "uris" : [ "http://www.mendeley.com/documents/?uuid=f6478b3a-070d-4c1a-8413-0a2da0160f04" ] } ], "mendeley" : { "formattedCitation" : "&lt;sup&gt;26,43,45&lt;/sup&gt;", "plainTextFormattedCitation" : "26,43,45", "previouslyFormattedCitation" : "&lt;sup&gt;26,43,45&lt;/sup&gt;" }, "properties" : { "noteIndex" : 11 }, "schema" : "https://github.com/citation-style-language/schema/raw/master/csl-citation.json" }</w:instrText>
      </w:r>
      <w:r w:rsidR="000B18A3" w:rsidRPr="00C05C58">
        <w:rPr>
          <w:rFonts w:ascii="Times New Roman" w:hAnsi="Times New Roman" w:cs="Times New Roman"/>
          <w:sz w:val="24"/>
          <w:szCs w:val="24"/>
        </w:rPr>
        <w:fldChar w:fldCharType="separate"/>
      </w:r>
      <w:r w:rsidR="00DB77CD" w:rsidRPr="00C05C58">
        <w:rPr>
          <w:rFonts w:ascii="Times New Roman" w:hAnsi="Times New Roman" w:cs="Times New Roman"/>
          <w:noProof/>
          <w:sz w:val="24"/>
          <w:szCs w:val="24"/>
          <w:vertAlign w:val="superscript"/>
        </w:rPr>
        <w:t>26,43,45</w:t>
      </w:r>
      <w:r w:rsidR="000B18A3" w:rsidRPr="00C05C58">
        <w:rPr>
          <w:rFonts w:ascii="Times New Roman" w:hAnsi="Times New Roman" w:cs="Times New Roman"/>
          <w:sz w:val="24"/>
          <w:szCs w:val="24"/>
        </w:rPr>
        <w:fldChar w:fldCharType="end"/>
      </w:r>
      <w:r w:rsidR="00F6447C" w:rsidRPr="00C05C58">
        <w:rPr>
          <w:rFonts w:ascii="Times New Roman" w:hAnsi="Times New Roman" w:cs="Times New Roman"/>
          <w:sz w:val="24"/>
          <w:szCs w:val="24"/>
        </w:rPr>
        <w:t xml:space="preserve"> (N = 130) with one excluded</w:t>
      </w:r>
      <w:r w:rsidR="000B18A3" w:rsidRPr="00C05C58">
        <w:rPr>
          <w:rFonts w:ascii="Times New Roman" w:hAnsi="Times New Roman" w:cs="Times New Roman"/>
          <w:sz w:val="24"/>
          <w:szCs w:val="24"/>
        </w:rPr>
        <w:fldChar w:fldCharType="begin" w:fldLock="1"/>
      </w:r>
      <w:r w:rsidR="00F6447C" w:rsidRPr="00C05C58">
        <w:rPr>
          <w:rFonts w:ascii="Times New Roman" w:hAnsi="Times New Roman" w:cs="Times New Roman"/>
          <w:sz w:val="24"/>
          <w:szCs w:val="24"/>
        </w:rPr>
        <w:instrText>ADDIN CSL_CITATION { "citationItems" : [ { "id" : "ITEM-1", "itemData" : { "DOI" : "10.1136/adc.2011.210740", "ISBN" : "1468-2052 (Electronic)\\r1359-2998 (Linking)", "ISSN" : "1359-2998", "PMID" : "21835837",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infants.\\n\\nSTUDY DESIGN: A randomised, double-blind controlled trial was conducted. Setting Royal Victoria Hospital, a tertiary neonatal intensive care unit in Montreal, Canada.\\n\\nPATIENTS: Stable spontaneously breathing premature infants with birth weights less than 1500 g or gestation of 30 weeks and less.\\n\\nINTERVENTION: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N(2)O).\\n\\nMAIN OUTCOME MEASURES: Pain was assessed by the premature infant pain profile (PIPP).\\n\\nRESULTS: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effects.\\n\\nCONCLUSION: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 "non-dropping-particle" : "", "parse-names" : false, "suffix" : "" }, { "dropping-particle" : "", "family" : "Ali", "given" : "N.", "non-dropping-particle" : "", "parse-names" : false, "suffix" : "" }, { "dropping-particle" : "", "family" : "Chen", "given" : "J.", "non-dropping-particle" : "", "parse-names" : false, "suffix" : "" }, { "dropping-particle" : "", "family" : "Galic", "given" : "I. J.", "non-dropping-particle" : "", "parse-names" : false, "suffix" : "" }, { "dropping-particle" : "", "family" : "Levesque", "given" : "L.", "non-dropping-particle" : "", "parse-names" : false, "suffix" : "" } ], "container-title" : "Archives of Disease in Childhood - Fetal and Neonatal Edition", "id" : "ITEM-1", "issue" : "2", "issued" : { "date-parts" : [ [ "2012" ] ] }, "page" : "F83-F87", "title" : "Nitrous oxide analgesia during retinopathy screening: A randomised controlled trial", "type" : "article-journal", "volume" : "97" }, "uris" : [ "http://www.mendeley.com/documents/?uuid=79b50838-9550-436a-9d5b-5a6f8da64390" ] } ], "mendeley" : { "formattedCitation" : "&lt;sup&gt;26&lt;/sup&gt;", "plainTextFormattedCitation" : "26", "previouslyFormattedCitation" : "&lt;sup&gt;26&lt;/sup&gt;" }, "properties" : { "noteIndex" : 11 }, "schema" : "https://github.com/citation-style-language/schema/raw/master/csl-citation.json" }</w:instrText>
      </w:r>
      <w:r w:rsidR="000B18A3" w:rsidRPr="00C05C58">
        <w:rPr>
          <w:rFonts w:ascii="Times New Roman" w:hAnsi="Times New Roman" w:cs="Times New Roman"/>
          <w:sz w:val="24"/>
          <w:szCs w:val="24"/>
        </w:rPr>
        <w:fldChar w:fldCharType="separate"/>
      </w:r>
      <w:r w:rsidR="00F6447C" w:rsidRPr="00C05C58">
        <w:rPr>
          <w:rFonts w:ascii="Times New Roman" w:hAnsi="Times New Roman" w:cs="Times New Roman"/>
          <w:noProof/>
          <w:sz w:val="24"/>
          <w:szCs w:val="24"/>
          <w:vertAlign w:val="superscript"/>
        </w:rPr>
        <w:t>26</w:t>
      </w:r>
      <w:r w:rsidR="000B18A3" w:rsidRPr="00C05C58">
        <w:rPr>
          <w:rFonts w:ascii="Times New Roman" w:hAnsi="Times New Roman" w:cs="Times New Roman"/>
          <w:sz w:val="24"/>
          <w:szCs w:val="24"/>
        </w:rPr>
        <w:fldChar w:fldCharType="end"/>
      </w:r>
      <w:r w:rsidR="00F6447C" w:rsidRPr="00C05C58">
        <w:rPr>
          <w:rFonts w:ascii="Times New Roman" w:hAnsi="Times New Roman" w:cs="Times New Roman"/>
          <w:sz w:val="24"/>
          <w:szCs w:val="24"/>
        </w:rPr>
        <w:t xml:space="preserve"> in the final analysis because it did not report outcomes in a way that could be synthesized (Supplementary table 3).</w:t>
      </w:r>
      <w:r w:rsidR="00A6729A" w:rsidRPr="00C05C58">
        <w:rPr>
          <w:rFonts w:ascii="Times New Roman" w:hAnsi="Times New Roman" w:cs="Times New Roman"/>
          <w:sz w:val="24"/>
          <w:szCs w:val="24"/>
        </w:rPr>
        <w:t xml:space="preserve"> SUCRA</w:t>
      </w:r>
      <w:r w:rsidR="00F6447C" w:rsidRPr="00C05C58">
        <w:rPr>
          <w:rFonts w:ascii="Times New Roman" w:hAnsi="Times New Roman" w:cs="Times New Roman"/>
          <w:sz w:val="24"/>
          <w:szCs w:val="24"/>
        </w:rPr>
        <w:t xml:space="preserve"> ranking favoured no treatment</w:t>
      </w:r>
      <w:r w:rsidR="00C05C58">
        <w:rPr>
          <w:rFonts w:ascii="Times New Roman" w:hAnsi="Times New Roman" w:cs="Times New Roman"/>
          <w:sz w:val="24"/>
          <w:szCs w:val="24"/>
        </w:rPr>
        <w:t xml:space="preserve"> (Figure 4</w:t>
      </w:r>
      <w:r w:rsidR="00F6447C" w:rsidRPr="00C05C58">
        <w:rPr>
          <w:rFonts w:ascii="Times New Roman" w:hAnsi="Times New Roman" w:cs="Times New Roman"/>
          <w:sz w:val="24"/>
          <w:szCs w:val="24"/>
        </w:rPr>
        <w:t>), although relative differences between top treatments were small (Supplementary</w:t>
      </w:r>
      <w:r w:rsidR="007E1666" w:rsidRPr="00C05C58">
        <w:rPr>
          <w:rFonts w:ascii="Times New Roman" w:hAnsi="Times New Roman" w:cs="Times New Roman"/>
          <w:sz w:val="24"/>
          <w:szCs w:val="24"/>
        </w:rPr>
        <w:t xml:space="preserve"> figure 13</w:t>
      </w:r>
      <w:r w:rsidR="00F6447C" w:rsidRPr="00C05C58">
        <w:rPr>
          <w:rFonts w:ascii="Times New Roman" w:hAnsi="Times New Roman" w:cs="Times New Roman"/>
          <w:sz w:val="24"/>
          <w:szCs w:val="24"/>
        </w:rPr>
        <w:t>)</w:t>
      </w:r>
      <w:r w:rsidR="007E1666" w:rsidRPr="00C05C58">
        <w:rPr>
          <w:rFonts w:ascii="Times New Roman" w:hAnsi="Times New Roman" w:cs="Times New Roman"/>
          <w:sz w:val="24"/>
          <w:szCs w:val="24"/>
        </w:rPr>
        <w:t xml:space="preserve"> with wide credible intervals</w:t>
      </w:r>
      <w:r w:rsidR="00F6447C" w:rsidRPr="00C05C58">
        <w:rPr>
          <w:rFonts w:ascii="Times New Roman" w:hAnsi="Times New Roman" w:cs="Times New Roman"/>
          <w:sz w:val="24"/>
          <w:szCs w:val="24"/>
        </w:rPr>
        <w:t xml:space="preserve">. </w:t>
      </w:r>
    </w:p>
    <w:p w:rsidR="000455A7" w:rsidRPr="00C05C58" w:rsidRDefault="000455A7" w:rsidP="00F61E3A">
      <w:pPr>
        <w:spacing w:line="480" w:lineRule="auto"/>
        <w:jc w:val="center"/>
        <w:rPr>
          <w:rFonts w:ascii="Times New Roman" w:hAnsi="Times New Roman" w:cs="Times New Roman"/>
          <w:b/>
          <w:sz w:val="24"/>
          <w:szCs w:val="24"/>
        </w:rPr>
      </w:pPr>
      <w:r w:rsidRPr="00C05C58">
        <w:rPr>
          <w:rFonts w:ascii="Times New Roman" w:hAnsi="Times New Roman" w:cs="Times New Roman"/>
          <w:b/>
          <w:sz w:val="24"/>
          <w:szCs w:val="24"/>
        </w:rPr>
        <w:t>Discussion</w:t>
      </w:r>
    </w:p>
    <w:p w:rsidR="005F7178" w:rsidRPr="00C05C58" w:rsidRDefault="00771336"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ab/>
      </w:r>
      <w:r w:rsidR="005F7178" w:rsidRPr="00C05C58">
        <w:rPr>
          <w:rFonts w:ascii="Times New Roman" w:hAnsi="Times New Roman" w:cs="Times New Roman"/>
          <w:sz w:val="24"/>
          <w:szCs w:val="24"/>
        </w:rPr>
        <w:t>While most comparisons failed to reach statistical significance, probabilistic results suppor</w:t>
      </w:r>
      <w:r w:rsidR="003C1BD9" w:rsidRPr="00C05C58">
        <w:rPr>
          <w:rFonts w:ascii="Times New Roman" w:hAnsi="Times New Roman" w:cs="Times New Roman"/>
          <w:sz w:val="24"/>
          <w:szCs w:val="24"/>
        </w:rPr>
        <w:t xml:space="preserve">t the hypothesis that </w:t>
      </w:r>
      <w:r w:rsidR="005F7178" w:rsidRPr="00C05C58">
        <w:rPr>
          <w:rFonts w:ascii="Times New Roman" w:hAnsi="Times New Roman" w:cs="Times New Roman"/>
          <w:sz w:val="24"/>
          <w:szCs w:val="24"/>
        </w:rPr>
        <w:t xml:space="preserve">engaging more sensory systems likely results in improved pain relief. </w:t>
      </w:r>
      <w:r w:rsidR="004A22DC" w:rsidRPr="00C05C58">
        <w:rPr>
          <w:rFonts w:ascii="Times New Roman" w:hAnsi="Times New Roman" w:cs="Times New Roman"/>
          <w:sz w:val="24"/>
          <w:szCs w:val="24"/>
        </w:rPr>
        <w:t>Rankings were generally</w:t>
      </w:r>
      <w:r w:rsidR="00FD5D13" w:rsidRPr="00C05C58">
        <w:rPr>
          <w:rFonts w:ascii="Times New Roman" w:hAnsi="Times New Roman" w:cs="Times New Roman"/>
          <w:sz w:val="24"/>
          <w:szCs w:val="24"/>
        </w:rPr>
        <w:t xml:space="preserve"> robust to sensitivity analyses,</w:t>
      </w:r>
      <w:r w:rsidR="00755FA2" w:rsidRPr="00C05C58">
        <w:rPr>
          <w:rFonts w:ascii="Times New Roman" w:hAnsi="Times New Roman" w:cs="Times New Roman"/>
          <w:sz w:val="24"/>
          <w:szCs w:val="24"/>
        </w:rPr>
        <w:t xml:space="preserve"> which provides some degree of confidence in their findings although all results should </w:t>
      </w:r>
      <w:r w:rsidR="00755FA2" w:rsidRPr="00C05C58">
        <w:rPr>
          <w:rFonts w:ascii="Times New Roman" w:hAnsi="Times New Roman" w:cs="Times New Roman"/>
          <w:noProof/>
          <w:sz w:val="24"/>
          <w:szCs w:val="24"/>
        </w:rPr>
        <w:t>be interpreted</w:t>
      </w:r>
      <w:r w:rsidR="00755FA2" w:rsidRPr="00C05C58">
        <w:rPr>
          <w:rFonts w:ascii="Times New Roman" w:hAnsi="Times New Roman" w:cs="Times New Roman"/>
          <w:sz w:val="24"/>
          <w:szCs w:val="24"/>
        </w:rPr>
        <w:t xml:space="preserve"> with caution.</w:t>
      </w:r>
    </w:p>
    <w:p w:rsidR="00755FA2" w:rsidRPr="00C05C58" w:rsidRDefault="00394C17" w:rsidP="000B5352">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 xml:space="preserve">Results must be interpreted within the limitations related to moderate heterogeneity in pain assessment reactivity phase and severe heterogeneity in the regulation phase. </w:t>
      </w:r>
      <w:r w:rsidR="001D357B" w:rsidRPr="00C05C58">
        <w:rPr>
          <w:rFonts w:ascii="Times New Roman" w:hAnsi="Times New Roman" w:cs="Times New Roman"/>
          <w:sz w:val="24"/>
          <w:szCs w:val="24"/>
        </w:rPr>
        <w:t xml:space="preserve">Investigation of potential sources of heterogeneity </w:t>
      </w:r>
      <w:r w:rsidRPr="00C05C58">
        <w:rPr>
          <w:rFonts w:ascii="Times New Roman" w:hAnsi="Times New Roman" w:cs="Times New Roman"/>
          <w:noProof/>
          <w:sz w:val="24"/>
          <w:szCs w:val="24"/>
        </w:rPr>
        <w:t>was</w:t>
      </w:r>
      <w:r w:rsidR="001D357B" w:rsidRPr="00C05C58">
        <w:rPr>
          <w:rFonts w:ascii="Times New Roman" w:hAnsi="Times New Roman" w:cs="Times New Roman"/>
          <w:noProof/>
          <w:sz w:val="24"/>
          <w:szCs w:val="24"/>
        </w:rPr>
        <w:t xml:space="preserve"> limited</w:t>
      </w:r>
      <w:r w:rsidR="001D357B" w:rsidRPr="00C05C58">
        <w:rPr>
          <w:rFonts w:ascii="Times New Roman" w:hAnsi="Times New Roman" w:cs="Times New Roman"/>
          <w:sz w:val="24"/>
          <w:szCs w:val="24"/>
        </w:rPr>
        <w:t xml:space="preserve"> by</w:t>
      </w:r>
      <w:r w:rsidR="00032EC6" w:rsidRPr="00C05C58">
        <w:rPr>
          <w:rFonts w:ascii="Times New Roman" w:hAnsi="Times New Roman" w:cs="Times New Roman"/>
          <w:sz w:val="24"/>
          <w:szCs w:val="24"/>
        </w:rPr>
        <w:t xml:space="preserve"> incomplete procedure reporting. </w:t>
      </w:r>
      <w:r w:rsidR="001D357B" w:rsidRPr="00C05C58">
        <w:rPr>
          <w:rFonts w:ascii="Times New Roman" w:hAnsi="Times New Roman" w:cs="Times New Roman"/>
          <w:sz w:val="24"/>
          <w:szCs w:val="24"/>
        </w:rPr>
        <w:t xml:space="preserve">While these factors may explain some additional heterogeneity, it should </w:t>
      </w:r>
      <w:r w:rsidR="001D357B" w:rsidRPr="00C05C58">
        <w:rPr>
          <w:rFonts w:ascii="Times New Roman" w:hAnsi="Times New Roman" w:cs="Times New Roman"/>
          <w:noProof/>
          <w:sz w:val="24"/>
          <w:szCs w:val="24"/>
        </w:rPr>
        <w:t>be noted</w:t>
      </w:r>
      <w:r w:rsidR="001D357B" w:rsidRPr="00C05C58">
        <w:rPr>
          <w:rFonts w:ascii="Times New Roman" w:hAnsi="Times New Roman" w:cs="Times New Roman"/>
          <w:sz w:val="24"/>
          <w:szCs w:val="24"/>
        </w:rPr>
        <w:t xml:space="preserve"> that this appears to be a consistent problem faced in meta-analysis </w:t>
      </w:r>
      <w:ins w:id="92" w:author="Marsha Campbell-Yeo" w:date="2018-01-02T09:15:00Z">
        <w:r w:rsidR="00411598">
          <w:rPr>
            <w:rFonts w:ascii="Times New Roman" w:hAnsi="Times New Roman" w:cs="Times New Roman"/>
            <w:sz w:val="24"/>
            <w:szCs w:val="24"/>
          </w:rPr>
          <w:t xml:space="preserve">of </w:t>
        </w:r>
      </w:ins>
      <w:r w:rsidR="005F7178" w:rsidRPr="00C05C58">
        <w:rPr>
          <w:rFonts w:ascii="Times New Roman" w:hAnsi="Times New Roman" w:cs="Times New Roman"/>
          <w:sz w:val="24"/>
          <w:szCs w:val="24"/>
        </w:rPr>
        <w:t>pain-relieving interventions in neonates. Two recently updated Cochrane systematic reviews assessed nonpharmacologic</w:t>
      </w:r>
      <w:r w:rsidR="000B18A3" w:rsidRPr="00C05C58">
        <w:rPr>
          <w:rFonts w:ascii="Times New Roman" w:hAnsi="Times New Roman" w:cs="Times New Roman"/>
          <w:sz w:val="24"/>
          <w:szCs w:val="24"/>
        </w:rPr>
        <w:fldChar w:fldCharType="begin" w:fldLock="1"/>
      </w:r>
      <w:r w:rsidR="00025B56" w:rsidRPr="00C05C58">
        <w:rPr>
          <w:rFonts w:ascii="Times New Roman" w:hAnsi="Times New Roman" w:cs="Times New Roman"/>
          <w:sz w:val="24"/>
          <w:szCs w:val="24"/>
        </w:rPr>
        <w:instrText>ADDIN CSL_CITATION { "citationItems" : [ { "id" : "ITEM-1",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"ITEM-1",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"&lt;sup&gt;12&lt;/sup&gt;", "plainTextFormattedCitation" : "12", "previouslyFormattedCitation" : "&lt;sup&gt;12&lt;/sup&gt;"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025B56" w:rsidRPr="00C05C58">
        <w:rPr>
          <w:rFonts w:ascii="Times New Roman" w:hAnsi="Times New Roman" w:cs="Times New Roman"/>
          <w:noProof/>
          <w:sz w:val="24"/>
          <w:szCs w:val="24"/>
          <w:vertAlign w:val="superscript"/>
        </w:rPr>
        <w:t>12</w:t>
      </w:r>
      <w:r w:rsidR="000B18A3" w:rsidRPr="00C05C58">
        <w:rPr>
          <w:rFonts w:ascii="Times New Roman" w:hAnsi="Times New Roman" w:cs="Times New Roman"/>
          <w:sz w:val="24"/>
          <w:szCs w:val="24"/>
        </w:rPr>
        <w:fldChar w:fldCharType="end"/>
      </w:r>
      <w:r w:rsidR="005F7178" w:rsidRPr="00C05C58">
        <w:rPr>
          <w:rFonts w:ascii="Times New Roman" w:hAnsi="Times New Roman" w:cs="Times New Roman"/>
          <w:sz w:val="24"/>
          <w:szCs w:val="24"/>
        </w:rPr>
        <w:t xml:space="preserve"> and skin-to-skin contact</w:t>
      </w:r>
      <w:r w:rsidR="000B18A3" w:rsidRPr="00C05C58">
        <w:rPr>
          <w:rFonts w:ascii="Times New Roman" w:hAnsi="Times New Roman" w:cs="Times New Roman"/>
          <w:sz w:val="24"/>
          <w:szCs w:val="24"/>
        </w:rPr>
        <w:fldChar w:fldCharType="begin" w:fldLock="1"/>
      </w:r>
      <w:r w:rsidR="00160550" w:rsidRPr="00C05C58">
        <w:rPr>
          <w:rFonts w:ascii="Times New Roman" w:hAnsi="Times New Roman" w:cs="Times New Roman"/>
          <w:sz w:val="24"/>
          <w:szCs w:val="24"/>
        </w:rPr>
        <w:instrText>ADDIN CSL_CITATION { "citationItems" : [ { "id" : "ITEM-1", "itemData" : { "DOI" : "10.1002/14651858.CD008435.pub2", "ISBN" : "1469-493X (Electronic)\r1361-6137 (Linking)", "ISSN" : "1469-493X", "PMID" : "24459000", "abstract" : "BACKGROUND: Skin-to-skin care (SSC), otherwise known as Kangaroo Care (KC) due to its similarity with marsupial behaviour of ventral maternal-infant contact, is one non-pharmacological intervention for pain control in infants.\\n\\nOBJECTIVES: The primary objectives were to determine the effect of SSC alone on pain from medical or nursing procedures in neonates undergoing painful procedures compared to no intervention, sucrose or other analgesics, or additions to simple SSC such as rocking; and the effects of the amount of SSC (duration in minutes) and the method of administration (who provided the SSC, positioning of caregiver and neonate pair).The secondary objectives were to determine the incidence of untoward effects of SSC and to compare the SSC effect in different postmenstrual age subgroups of infants.\\n\\nSEARCH METHODS: The standard methods of the Cochrane Neonatal Collaborative Review Group were used. Databases searched in August 2011: Cochrane Central Register of Controlled Trials (CENTRAL) in The Cochrane Library); Evidence-Based Medicine Reviews; MEDLINE (1950 onwards); PubMed (1975 onwards); EMBASE (1974 onwards); CINAHL (1982 onwards); Web of Science (1980 onwards); LILACS database (1982 onwards); SCIELO database (1982 onwards); PsycInfo (1980 onwards); AMED (1985 onwards); Dissertation-Abstracts International (1980 onwards). Searches were conducted throughout September 2012.\\n\\nSELECTION CRITERIA: Studies with randomisation or quasi-randomisation, double or single-blinded, involving term infants (&gt; 37 completed weeks postmenstrual age (PMA)) to a maximum of 44 weeks PMA and preterm infants (&lt; 37 completed weeks PMA) receiving SSC for painful procedures conducted by doctors, nurses, or other healthcare professionals.\\n\\nDATA COLLECTION AND ANALYSIS: The main outcome measures were physiological or behavioural pain indicators and composite pain scores. A weighted mean difference (WMD) with 95% confidence interval (CI) using a fixed-effect model was reported for continuous outcome measures. We included variations on type of tissue-damaging procedure, provider of care, and duration of SSC.\\n\\nMAIN RESULTS: Nineteen studies (n = 1594 infants) were included. Fifteen studies (n = 744) used heel lance as the painful procedure, one study combined venepuncture and heel stick (n = 50), two used intramuscular injection, and one used 'vaccination' (n = 80). The studies that were included were generally strong and free from bias.Eleven studies (n = 1363) \u2026", "author" : [ { "dropping-particle" : "", "family" : "Johnston", "given" : "Celeste", "non-dropping-particle" : "", "parse-names" : false, "suffix" : "" }, { "dropping-particle" : "", "family" : "Campbell-Yeo", "given" : "Marsha", "non-dropping-particle" : "", "parse-names" : false, "suffix" : "" }, { "dropping-particle" : "", "family" : "Fernandes", "given" : "Ananda", "non-dropping-particle" : "", "parse-names" : false, "suffix" : "" }, { "dropping-particle" : "", "family" : "Inglis", "given" : "Darlene", "non-dropping-particle" : "", "parse-names" : false, "suffix" : "" }, { "dropping-particle" : "", "family" : "Streiner", "given" : "David", "non-dropping-particle" : "", "parse-names" : false, "suffix" : "" }, { "dropping-particle" : "", "family" : "Zee", "given" : "Rebekah", "non-dropping-particle" : "", "parse-names" : false, "suffix" : "" } ], "container-title" : "The Cochrane database of systematic reviews", "id" : "ITEM-1", "issue" : "1", "issued" : { "date-parts" : [ [ "2014", "1" ] ] }, "page" : "CD008435", "publisher-place" : "Ingram School of Nursing, McGill University, Quebec, Canada, H3A 2T5.", "title" : "Skin-to-skin care for procedural pain in neonates.", "type" : "article-journal", "volume" : "1" }, "uris" : [ "http://www.mendeley.com/documents/?uuid=e5fd7935-7fac-4455-b777-cd2b784f0304" ] } ], "mendeley" : { "formattedCitation" : "&lt;sup&gt;54&lt;/sup&gt;", "plainTextFormattedCitation" : "54", "previouslyFormattedCitation" : "&lt;sup&gt;54&lt;/sup&gt;"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160550" w:rsidRPr="00C05C58">
        <w:rPr>
          <w:rFonts w:ascii="Times New Roman" w:hAnsi="Times New Roman" w:cs="Times New Roman"/>
          <w:noProof/>
          <w:sz w:val="24"/>
          <w:szCs w:val="24"/>
          <w:vertAlign w:val="superscript"/>
        </w:rPr>
        <w:t>54</w:t>
      </w:r>
      <w:r w:rsidR="000B18A3" w:rsidRPr="00C05C58">
        <w:rPr>
          <w:rFonts w:ascii="Times New Roman" w:hAnsi="Times New Roman" w:cs="Times New Roman"/>
          <w:sz w:val="24"/>
          <w:szCs w:val="24"/>
        </w:rPr>
        <w:fldChar w:fldCharType="end"/>
      </w:r>
      <w:r w:rsidR="005F7178" w:rsidRPr="00C05C58">
        <w:rPr>
          <w:rFonts w:ascii="Times New Roman" w:hAnsi="Times New Roman" w:cs="Times New Roman"/>
          <w:sz w:val="24"/>
          <w:szCs w:val="24"/>
        </w:rPr>
        <w:t xml:space="preserve"> as interventions for reducing pain </w:t>
      </w:r>
      <w:ins w:id="93" w:author="Marsha Campbell-Yeo" w:date="2018-01-02T09:15:00Z">
        <w:r w:rsidR="00411598">
          <w:rPr>
            <w:rFonts w:ascii="Times New Roman" w:hAnsi="Times New Roman" w:cs="Times New Roman"/>
            <w:sz w:val="24"/>
            <w:szCs w:val="24"/>
          </w:rPr>
          <w:t xml:space="preserve">associated with </w:t>
        </w:r>
      </w:ins>
      <w:del w:id="94" w:author="Marsha Campbell-Yeo" w:date="2018-01-02T09:15:00Z">
        <w:r w:rsidR="005F7178" w:rsidRPr="00C05C58" w:rsidDel="00411598">
          <w:rPr>
            <w:rFonts w:ascii="Times New Roman" w:hAnsi="Times New Roman" w:cs="Times New Roman"/>
            <w:sz w:val="24"/>
            <w:szCs w:val="24"/>
          </w:rPr>
          <w:delText xml:space="preserve">from </w:delText>
        </w:r>
      </w:del>
      <w:r w:rsidR="005F7178" w:rsidRPr="00C05C58">
        <w:rPr>
          <w:rFonts w:ascii="Times New Roman" w:hAnsi="Times New Roman" w:cs="Times New Roman"/>
          <w:sz w:val="24"/>
          <w:szCs w:val="24"/>
        </w:rPr>
        <w:t xml:space="preserve">commonly performed painful procedures in preterm and term neonates. In both cases, </w:t>
      </w:r>
      <w:r w:rsidR="00FD5D13" w:rsidRPr="00C05C58">
        <w:rPr>
          <w:rFonts w:ascii="Times New Roman" w:hAnsi="Times New Roman" w:cs="Times New Roman"/>
          <w:sz w:val="24"/>
          <w:szCs w:val="24"/>
        </w:rPr>
        <w:t xml:space="preserve">moderate the high heterogeneity was </w:t>
      </w:r>
      <w:r w:rsidR="00607FAB" w:rsidRPr="00C05C58">
        <w:rPr>
          <w:rFonts w:ascii="Times New Roman" w:hAnsi="Times New Roman" w:cs="Times New Roman"/>
          <w:sz w:val="24"/>
          <w:szCs w:val="24"/>
        </w:rPr>
        <w:t xml:space="preserve">a </w:t>
      </w:r>
      <w:r w:rsidR="00FD5D13" w:rsidRPr="00C05C58">
        <w:rPr>
          <w:rFonts w:ascii="Times New Roman" w:hAnsi="Times New Roman" w:cs="Times New Roman"/>
          <w:sz w:val="24"/>
          <w:szCs w:val="24"/>
        </w:rPr>
        <w:t>commonly cited</w:t>
      </w:r>
      <w:r w:rsidR="00FD5D13" w:rsidRPr="00C05C58">
        <w:rPr>
          <w:rFonts w:ascii="Times New Roman" w:hAnsi="Times New Roman" w:cs="Times New Roman"/>
          <w:noProof/>
          <w:sz w:val="24"/>
          <w:szCs w:val="24"/>
        </w:rPr>
        <w:t xml:space="preserve"> reason</w:t>
      </w:r>
      <w:r w:rsidR="00FD5D13" w:rsidRPr="00C05C58">
        <w:rPr>
          <w:rFonts w:ascii="Times New Roman" w:hAnsi="Times New Roman" w:cs="Times New Roman"/>
          <w:sz w:val="24"/>
          <w:szCs w:val="24"/>
        </w:rPr>
        <w:t xml:space="preserve"> for downgrading the level of evidence from combined analysis</w:t>
      </w:r>
      <w:r w:rsidR="00032EC6" w:rsidRPr="00C05C58">
        <w:rPr>
          <w:rFonts w:ascii="Times New Roman" w:hAnsi="Times New Roman" w:cs="Times New Roman"/>
          <w:sz w:val="24"/>
          <w:szCs w:val="24"/>
        </w:rPr>
        <w:t xml:space="preserve">. </w:t>
      </w:r>
      <w:r w:rsidR="00FD5D13" w:rsidRPr="00C05C58">
        <w:rPr>
          <w:rFonts w:ascii="Times New Roman" w:hAnsi="Times New Roman" w:cs="Times New Roman"/>
          <w:sz w:val="24"/>
          <w:szCs w:val="24"/>
        </w:rPr>
        <w:t>No reviews have had success in identifying explanations for this heterogeneity, and thus it is unclear whether it is the result of methodologi</w:t>
      </w:r>
      <w:r w:rsidR="00967D49" w:rsidRPr="00C05C58">
        <w:rPr>
          <w:rFonts w:ascii="Times New Roman" w:hAnsi="Times New Roman" w:cs="Times New Roman"/>
          <w:sz w:val="24"/>
          <w:szCs w:val="24"/>
        </w:rPr>
        <w:t xml:space="preserve">cal or clinical heterogeneity. </w:t>
      </w:r>
    </w:p>
    <w:p w:rsidR="00032EC6" w:rsidRPr="00C05C58" w:rsidRDefault="00394C17" w:rsidP="00032EC6">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lastRenderedPageBreak/>
        <w:t>Absolute scores suggest that no pain treatment is effective in absolute terms. These</w:t>
      </w:r>
      <w:r w:rsidR="000B5352" w:rsidRPr="00C05C58">
        <w:rPr>
          <w:rFonts w:ascii="Times New Roman" w:hAnsi="Times New Roman" w:cs="Times New Roman"/>
          <w:sz w:val="24"/>
          <w:szCs w:val="24"/>
        </w:rPr>
        <w:t xml:space="preserve"> scores are</w:t>
      </w:r>
      <w:r w:rsidR="00D343AA" w:rsidRPr="00C05C58">
        <w:rPr>
          <w:rFonts w:ascii="Times New Roman" w:hAnsi="Times New Roman" w:cs="Times New Roman"/>
          <w:noProof/>
          <w:sz w:val="24"/>
          <w:szCs w:val="24"/>
        </w:rPr>
        <w:t>placed</w:t>
      </w:r>
      <w:r w:rsidR="00D343AA" w:rsidRPr="00C05C58">
        <w:rPr>
          <w:rFonts w:ascii="Times New Roman" w:hAnsi="Times New Roman" w:cs="Times New Roman"/>
          <w:sz w:val="24"/>
          <w:szCs w:val="24"/>
        </w:rPr>
        <w:t xml:space="preserve"> in comparison to the same interventions used to reduce pain from vaccination, heel lance, or venepuncture where scores in intervention groups are routinely lying within four and six points on the same scale</w:t>
      </w:r>
      <w:r w:rsidR="000B18A3" w:rsidRPr="00C05C58">
        <w:rPr>
          <w:rFonts w:ascii="Times New Roman" w:hAnsi="Times New Roman" w:cs="Times New Roman"/>
          <w:sz w:val="24"/>
          <w:szCs w:val="24"/>
        </w:rPr>
        <w:fldChar w:fldCharType="begin" w:fldLock="1"/>
      </w:r>
      <w:r w:rsidR="00160550" w:rsidRPr="00C05C58">
        <w:rPr>
          <w:rFonts w:ascii="Times New Roman" w:hAnsi="Times New Roman" w:cs="Times New Roman"/>
          <w:sz w:val="24"/>
          <w:szCs w:val="24"/>
        </w:rPr>
        <w:instrText>ADDIN CSL_CITATION { "citationItems" : [ { "id" : "ITEM-1", "itemData" : { "DOI" : "10.1002/14651858.CD004950.pub3", "ISBN" : "1469-493X (Electronic) 1361-6137 (Linking)", "PMID" : "23235618", "abstract" : "BACKGROUND: Physiological changes brought about by pain may contribute to the development of morbidity in neonates. Clinical studies have shown reduction in changes in physiological parameters and pain score measurements following pre-emptive analgesic administration in situations where the neonate is experiencing pain or stress. Non-pharmacological measures (such as holding, swaddling and breastfeeding) and pharmacological measures (such as acetaminophen, sucrose and opioids) have been used for this purpose. OBJECTIVES: The primary objective was to evaluate the effectiveness of breastfeeding or supplemental breast milk in reducing procedural pain in neonates. The secondary objective was to conduct subgroup analyses based on the type of control intervention, gestational age and the amount of supplemental breast milk given. SEARCH METHODS: We performed a literature search using the Cochrane Central Register of Controlled Trials (CENTRAL) (The Cochrane Library 2011, Issue 10), MEDLINE (1966 to February 2011), EMBASE (1980 to February 2011), CINAHL (1982 to February 2011), abstracts from the annual meetings of the Society for Pediatric Research (1994 to 2011), and major paediatric pain conference proceedings. We did not apply any language restrictions. SELECTION CRITERIA: Randomised controlled trials (RCTs) or quasi-RCTs of breastfeeding or supplemental breast milk versus no treatment/other measures in neonates were eligible for inclusion in this review. The study must have reported on either physiologic markers of pain or validated pain scores. DATA COLLECTION AND ANALYSIS: We assessed the methodological quality of the trials using the information provided in the studies and by personal communication with the authors. We extracted data on relevant outcomes, estimated the effect size and reported this as a risk ratio (RR), risk difference (RD) and weighted mean difference (MD) as appropriate. MAIN RESULTS: Of twenty eligible studies, ten evaluated breastfeeding and ten evaluated supplemental breast milk. Sixteen studies analysed used heel lance and four used venepuncture as procedure. We noted marked heterogeneity in control intervention and pain assessment measures among the studies. Neonates in the breastfeeding group had statistically a significantly lower increase in heart rate, reduced proportion of crying time and reduced duration of first cry and total crying time compared to positioning (swaddled and placed in a crib), holding by mother, placebo, p\u2026", "author" : [ { "dropping-particle" : "", "family" : "Shah", "given" : "P S", "non-dropping-particle" : "", "parse-names" : false, "suffix" : "" }, { "dropping-particle" : "", "family" : "Herbozo", "given" : "C", "non-dropping-particle" : "", "parse-names" : false, "suffix" : "" }, { "dropping-particle" : "", "family" : "Aliwalas", "given" : "L L", "non-dropping-particle" : "", "parse-names" : false, "suffix" : "" }, { "dropping-particle" : "", "family" : "Shah", "given" : "V S", "non-dropping-particle" : "", "parse-names" : false, "suffix" : "" } ], "container-title" : "Cochrane Database Syst Rev", "id" : "ITEM-1", "issued" : { "date-parts" : [ [ "2012" ] ] }, "note" : "From Duplicate 2 (Breastfeeding or breast milk for procedural pain in neonates - Shah, P S; Herbozo, C; Aliwalas, L L; Shah, V S)", "page" : "CD004950", "title" : "Breastfeeding or breast milk for procedural pain in neonates", "type" : "article-journal", "volume" : "12" }, "uris" : [ "http://www.mendeley.com/documents/?uuid=12ff8f40-fa59-4b1b-b538-dd61e15eb04f" ] }, { "id" : "ITEM-2", "itemData" : { "DOI" : "10.1002/14651858.CD008435.pub2", "ISBN" : "1469-493X (Electronic)\r1361-6137 (Linking)", "ISSN" : "1469-493X", "PMID" : "24459000", "abstract" : "BACKGROUND: Skin-to-skin care (SSC), otherwise known as Kangaroo Care (KC) due to its similarity with marsupial behaviour of ventral maternal-infant contact, is one non-pharmacological intervention for pain control in infants.\\n\\nOBJECTIVES: The primary objectives were to determine the effect of SSC alone on pain from medical or nursing procedures in neonates undergoing painful procedures compared to no intervention, sucrose or other analgesics, or additions to simple SSC such as rocking; and the effects of the amount of SSC (duration in minutes) and the method of administration (who provided the SSC, positioning of caregiver and neonate pair).The secondary objectives were to determine the incidence of untoward effects of SSC and to compare the SSC effect in different postmenstrual age subgroups of infants.\\n\\nSEARCH METHODS: The standard methods of the Cochrane Neonatal Collaborative Review Group were used. Databases searched in August 2011: Cochrane Central Register of Controlled Trials (CENTRAL) in The Cochrane Library); Evidence-Based Medicine Reviews; MEDLINE (1950 onwards); PubMed (1975 onwards); EMBASE (1974 onwards); CINAHL (1982 onwards); Web of Science (1980 onwards); LILACS database (1982 onwards); SCIELO database (1982 onwards); PsycInfo (1980 onwards); AMED (1985 onwards); Dissertation-Abstracts International (1980 onwards). Searches were conducted throughout September 2012.\\n\\nSELECTION CRITERIA: Studies with randomisation or quasi-randomisation, double or single-blinded, involving term infants (&gt; 37 completed weeks postmenstrual age (PMA)) to a maximum of 44 weeks PMA and preterm infants (&lt; 37 completed weeks PMA) receiving SSC for painful procedures conducted by doctors, nurses, or other healthcare professionals.\\n\\nDATA COLLECTION AND ANALYSIS: The main outcome measures were physiological or behavioural pain indicators and composite pain scores. A weighted mean difference (WMD) with 95% confidence interval (CI) using a fixed-effect model was reported for continuous outcome measures. We included variations on type of tissue-damaging procedure, provider of care, and duration of SSC.\\n\\nMAIN RESULTS: Nineteen studies (n = 1594 infants) were included. Fifteen studies (n = 744) used heel lance as the painful procedure, one study combined venepuncture and heel stick (n = 50), two used intramuscular injection, and one used 'vaccination' (n = 80). The studies that were included were generally strong and free from bias.Eleven studies (n = 1363) \u2026", "author" : [ { "dropping-particle" : "", "family" : "Johnston", "given" : "Celeste", "non-dropping-particle" : "", "parse-names" : false, "suffix" : "" }, { "dropping-particle" : "", "family" : "Campbell-Yeo", "given" : "Marsha", "non-dropping-particle" : "", "parse-names" : false, "suffix" : "" }, { "dropping-particle" : "", "family" : "Fernandes", "given" : "Ananda", "non-dropping-particle" : "", "parse-names" : false, "suffix" : "" }, { "dropping-particle" : "", "family" : "Inglis", "given" : "Darlene", "non-dropping-particle" : "", "parse-names" : false, "suffix" : "" }, { "dropping-particle" : "", "family" : "Streiner", "given" : "David", "non-dropping-particle" : "", "parse-names" : false, "suffix" : "" }, { "dropping-particle" : "", "family" : "Zee", "given" : "Rebekah", "non-dropping-particle" : "", "parse-names" : false, "suffix" : "" } ], "container-title" : "The Cochrane database of systematic reviews", "id" : "ITEM-2", "issue" : "1", "issued" : { "date-parts" : [ [ "2014", "1" ] ] }, "page" : "CD008435", "publisher-place" : "Ingram School of Nursing, McGill University, Quebec, Canada, H3A 2T5.", "title" : "Skin-to-skin care for procedural pain in neonates.", "type" : "article-journal", "volume" : "1" }, "uris" : [ "http://www.mendeley.com/documents/?uuid=e5fd7935-7fac-4455-b777-cd2b784f0304" ] }, { "id" : "ITEM-3", "itemData" : { "DOI" : "10.1002/14651858.CD001069.pub5", "ISBN" : "1469-493X (Electronic) 1361-6137 (Linking)", "PMID" : "23440783", "abstract" : "BACKGROUND: Administration of oral sucrose with and without non-nutritive sucking is the most frequently studied non-pharmacological intervention for procedural pain relief in neonates. OBJECTIVES: To determine the efficacy, effect of dose and safety of oral sucrose for relieving procedural pain in neonates. SEARCH METHODS: We used the standard methods of the Cochrane Neonatal Review Group. Electronic and manual searches were performed in November 2011 for published randomised controlled trials (RCTs) in MEDLINE (1950 to November 2011), EMBASE (1980 to 2011), CINAHL (1982 to November 2011) and the Cochrane Central Register of Controlled Trials (The Cochrane Library). We did not impose language restrictions. SELECTION CRITERIA: RCTs in which term, preterm, or both term and preterm neonates (postnatal age maximum of 28 days after reaching 40 weeks' postmenstrual age) received sucrose for procedural pain. Control conditions included no treatment, water, pacifier, positioning/containing or breastfeeding. DATA COLLECTION AND ANALYSIS: Main outcome measures were physiological, behavioural, or both pain indicators with or without composite pain scores. A mean difference (MD) with 95% confidence intervals (CI) using the fixed-effect model was reported for continuous outcome measures. Trial quality was assessed as per The Cochrane Collaboration MAIN RESULTS: Fifty-seven studies enrolling 4730 infants were included. Results from only a few studies could be combined in meta-analyses. When Premature Infant Pain Profile (PIPP) scores were pooled, sucrose groups had significantly lower scores at 30 seconds (weighted mean difference (WMD) -1.76; 95% CI -2.54 to - 0.97; 4 trials; 264 neonates] and 60 seconds (WMD -2.05; 95% CI -3.08 to -1.02; 3 trials' 195 neonates) post-heel lance. For retinopathy of prematurity (ROP) examinations, sucrose did not significantly reduce PIPP scores (WMD -0.65; 95% CI -1.88 to 0.59; 3 trials; 82 neonates). There were no differences in adverse effects between sucrose and control groups. Sucrose significantly reduced duration of total crying time (WMD -39 seconds; 95% CI -44 to -34; 2 trials; 88 neonates), but did not reduce duration of first cry during heel lance (WMD -9 seconds; 95% CI -20 to 2; 3 trials; 192 neonates). Oxygen saturation (%) was significantly lower in infants given sucrose during ROP examination compared to controls (WMD -2.6; 95% CI -4.9 to - 0.2; 2 trials; 62 neonates). Results of individual trials that could not be in\u2026", "author" : [ { "dropping-particle" : "", "family" : "Stevens", "given" : "Bonnie", "non-dropping-particle" : "", "parse-names" : false, "suffix" : "" }, { "dropping-particle" : "", "family" : "Yamada", "given" : "Janet", "non-dropping-particle" : "", "parse-names" : false, "suffix" : "" }, { "dropping-particle" : "", "family" : "Ohlsson", "given" : "Arne", "non-dropping-particle" : "", "parse-names" : false, "suffix" : "" }, { "dropping-particle" : "", "family" : "Haliburton", "given" : "Sarah", "non-dropping-particle" : "", "parse-names" : false, "suffix" : "" }, { "dropping-particle" : "", "family" : "Shorkey", "given" : "Allyson", "non-dropping-particle" : "", "parse-names" : false, "suffix" : "" } ], "container-title" : "Cochrane Database of Systematic Reviews", "editor" : [ { "dropping-particle" : "", "family" : "Yamada", "given" : "Janet", "non-dropping-particle" : "", "parse-names" : false, "suffix" : "" } ], "id" : "ITEM-3", "issue" : "1", "issued" : { "date-parts" : [ [ "2016", "7", "16" ] ] }, "note" : "From Duplicate 3 (Sucrose for analgesia in newborn infants undergoing painful procedures - Stevens, B; Yamada, J; Gy, Lee; Ohlsson, A; Lee, G Y; Ohlsson, A)\n\nFrom Duplicate 2 (Sucrose for analgesia in newborn infants undergoing painful procedures - Stevens, B; Yamada, J; Gy, Lee; Ohlsson, A; Lee, G Y; Ohlsson, A)\n\nFrom Duplicate 1 (Sucrose for analgesia in newborn infants undergoing painful procedures - Stevens, B; Yamada, J; Lee, G Y; Ohlsson, A)", "page" : "CD001069", "publisher" : "John Wiley &amp; Sons, Ltd", "publisher-place" : "Chichester, UK", "title" : "Sucrose for analgesia in newborn infants undergoing painful procedures", "type" : "chapter", "volume" : "1" }, "uris" : [ "http://www.mendeley.com/documents/?uuid=d1547386-8357-4d21-80aa-b9c5724efc48" ] }, { "id" : "ITEM-4",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"ITEM-4",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"&lt;sup&gt;12,54\u201356&lt;/sup&gt;", "plainTextFormattedCitation" : "12,54\u201356", "previouslyFormattedCitation" : "&lt;sup&gt;12,54\u201356&lt;/sup&gt;"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160550" w:rsidRPr="00C05C58">
        <w:rPr>
          <w:rFonts w:ascii="Times New Roman" w:hAnsi="Times New Roman" w:cs="Times New Roman"/>
          <w:noProof/>
          <w:sz w:val="24"/>
          <w:szCs w:val="24"/>
          <w:vertAlign w:val="superscript"/>
        </w:rPr>
        <w:t>12,54–56</w:t>
      </w:r>
      <w:r w:rsidR="000B18A3" w:rsidRPr="00C05C58">
        <w:rPr>
          <w:rFonts w:ascii="Times New Roman" w:hAnsi="Times New Roman" w:cs="Times New Roman"/>
          <w:sz w:val="24"/>
          <w:szCs w:val="24"/>
        </w:rPr>
        <w:fldChar w:fldCharType="end"/>
      </w:r>
      <w:r w:rsidR="00D343AA" w:rsidRPr="00C05C58">
        <w:rPr>
          <w:rFonts w:ascii="Times New Roman" w:hAnsi="Times New Roman" w:cs="Times New Roman"/>
          <w:sz w:val="24"/>
          <w:szCs w:val="24"/>
        </w:rPr>
        <w:t xml:space="preserve">. </w:t>
      </w:r>
      <w:r w:rsidRPr="00C05C58">
        <w:rPr>
          <w:rFonts w:ascii="Times New Roman" w:hAnsi="Times New Roman" w:cs="Times New Roman"/>
          <w:sz w:val="24"/>
          <w:szCs w:val="24"/>
        </w:rPr>
        <w:t xml:space="preserve">Future research should </w:t>
      </w:r>
      <w:r w:rsidR="005164E9" w:rsidRPr="00C05C58">
        <w:rPr>
          <w:rFonts w:ascii="Times New Roman" w:hAnsi="Times New Roman" w:cs="Times New Roman"/>
          <w:sz w:val="24"/>
          <w:szCs w:val="24"/>
        </w:rPr>
        <w:t xml:space="preserve">thus consider whether new trials comparing these interventions are of value when compared to identifying procedure modifications or new treatments that result in more reasonable absolute scores. </w:t>
      </w:r>
      <w:r w:rsidRPr="00C05C58">
        <w:rPr>
          <w:rFonts w:ascii="Times New Roman" w:hAnsi="Times New Roman" w:cs="Times New Roman"/>
          <w:sz w:val="24"/>
          <w:szCs w:val="24"/>
        </w:rPr>
        <w:t>Of trials included in this review, the lowest absolute scores were observed in a unit that does not use a speculum</w:t>
      </w:r>
      <w:r w:rsidR="000B18A3" w:rsidRPr="00C05C58">
        <w:rPr>
          <w:rFonts w:ascii="Times New Roman" w:hAnsi="Times New Roman" w:cs="Times New Roman"/>
          <w:sz w:val="24"/>
          <w:szCs w:val="24"/>
        </w:rPr>
        <w:fldChar w:fldCharType="begin" w:fldLock="1"/>
      </w:r>
      <w:r w:rsidR="00B93D44" w:rsidRPr="00C05C58">
        <w:rPr>
          <w:rFonts w:ascii="Times New Roman" w:hAnsi="Times New Roman" w:cs="Times New Roman"/>
          <w:sz w:val="24"/>
          <w:szCs w:val="24"/>
        </w:rPr>
        <w:instrText>ADDIN CSL_CITATION { "citationItems" : [ { "id" : "ITEM-1",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"ITEM-1",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"mendeley" : { "formattedCitation" : "&lt;sup&gt;29&lt;/sup&gt;", "plainTextFormattedCitation" : "29", "previouslyFormattedCitation" : "&lt;sup&gt;29&lt;/sup&gt;" }, "properties" : { "noteIndex" : 0 }, "schema" : "https://github.com/citation-style-language/schema/raw/master/csl-citation.json" }</w:instrText>
      </w:r>
      <w:r w:rsidR="000B18A3" w:rsidRPr="00C05C58">
        <w:rPr>
          <w:rFonts w:ascii="Times New Roman" w:hAnsi="Times New Roman" w:cs="Times New Roman"/>
          <w:sz w:val="24"/>
          <w:szCs w:val="24"/>
        </w:rPr>
        <w:fldChar w:fldCharType="separate"/>
      </w:r>
      <w:r w:rsidR="00B93D44" w:rsidRPr="00C05C58">
        <w:rPr>
          <w:rFonts w:ascii="Times New Roman" w:hAnsi="Times New Roman" w:cs="Times New Roman"/>
          <w:noProof/>
          <w:sz w:val="24"/>
          <w:szCs w:val="24"/>
          <w:vertAlign w:val="superscript"/>
        </w:rPr>
        <w:t>29</w:t>
      </w:r>
      <w:r w:rsidR="000B18A3" w:rsidRPr="00C05C58">
        <w:rPr>
          <w:rFonts w:ascii="Times New Roman" w:hAnsi="Times New Roman" w:cs="Times New Roman"/>
          <w:sz w:val="24"/>
          <w:szCs w:val="24"/>
        </w:rPr>
        <w:fldChar w:fldCharType="end"/>
      </w:r>
      <w:r w:rsidR="005164E9" w:rsidRPr="00C05C58">
        <w:rPr>
          <w:rFonts w:ascii="Times New Roman" w:hAnsi="Times New Roman" w:cs="Times New Roman"/>
          <w:sz w:val="24"/>
          <w:szCs w:val="24"/>
        </w:rPr>
        <w:t>, and the only study that assessed the effect of speculum on pain found evidence to support avoiding its use</w:t>
      </w:r>
      <w:r w:rsidR="000B18A3" w:rsidRPr="00C05C58">
        <w:rPr>
          <w:rFonts w:ascii="Times New Roman" w:hAnsi="Times New Roman" w:cs="Times New Roman"/>
          <w:sz w:val="24"/>
          <w:szCs w:val="24"/>
        </w:rPr>
        <w:fldChar w:fldCharType="begin" w:fldLock="1"/>
      </w:r>
      <w:r w:rsidR="005164E9" w:rsidRPr="00C05C58">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"mendeley" : { "formattedCitation" : "&lt;sup&gt;46&lt;/sup&gt;", "plainTextFormattedCitation" : "46", "previouslyFormattedCitation" : "&lt;sup&gt;46&lt;/sup&gt;" }, "properties" : { "noteIndex" : 13 }, "schema" : "https://github.com/citation-style-language/schema/raw/master/csl-citation.json" }</w:instrText>
      </w:r>
      <w:r w:rsidR="000B18A3" w:rsidRPr="00C05C58">
        <w:rPr>
          <w:rFonts w:ascii="Times New Roman" w:hAnsi="Times New Roman" w:cs="Times New Roman"/>
          <w:sz w:val="24"/>
          <w:szCs w:val="24"/>
        </w:rPr>
        <w:fldChar w:fldCharType="separate"/>
      </w:r>
      <w:r w:rsidR="005164E9" w:rsidRPr="00C05C58">
        <w:rPr>
          <w:rFonts w:ascii="Times New Roman" w:hAnsi="Times New Roman" w:cs="Times New Roman"/>
          <w:noProof/>
          <w:sz w:val="24"/>
          <w:szCs w:val="24"/>
          <w:vertAlign w:val="superscript"/>
        </w:rPr>
        <w:t>46</w:t>
      </w:r>
      <w:r w:rsidR="000B18A3" w:rsidRPr="00C05C58">
        <w:rPr>
          <w:rFonts w:ascii="Times New Roman" w:hAnsi="Times New Roman" w:cs="Times New Roman"/>
          <w:sz w:val="24"/>
          <w:szCs w:val="24"/>
        </w:rPr>
        <w:fldChar w:fldCharType="end"/>
      </w:r>
      <w:r w:rsidR="005164E9" w:rsidRPr="00C05C58">
        <w:rPr>
          <w:rFonts w:ascii="Times New Roman" w:hAnsi="Times New Roman" w:cs="Times New Roman"/>
          <w:sz w:val="24"/>
          <w:szCs w:val="24"/>
        </w:rPr>
        <w:t xml:space="preserve">. </w:t>
      </w:r>
      <w:commentRangeStart w:id="95"/>
      <w:r w:rsidR="005164E9" w:rsidRPr="00C05C58">
        <w:rPr>
          <w:rFonts w:ascii="Times New Roman" w:hAnsi="Times New Roman" w:cs="Times New Roman"/>
          <w:sz w:val="24"/>
          <w:szCs w:val="24"/>
        </w:rPr>
        <w:t>We</w:t>
      </w:r>
      <w:commentRangeEnd w:id="95"/>
      <w:r w:rsidR="009607EF">
        <w:rPr>
          <w:rStyle w:val="CommentReference"/>
        </w:rPr>
        <w:commentReference w:id="95"/>
      </w:r>
      <w:r w:rsidR="005164E9" w:rsidRPr="00C05C58">
        <w:rPr>
          <w:rFonts w:ascii="Times New Roman" w:hAnsi="Times New Roman" w:cs="Times New Roman"/>
          <w:sz w:val="24"/>
          <w:szCs w:val="24"/>
        </w:rPr>
        <w:t xml:space="preserve"> are not the first to suggest that excluding routine use of eye speculum should be considered</w:t>
      </w:r>
      <w:r w:rsidR="000B18A3" w:rsidRPr="00C05C58">
        <w:rPr>
          <w:rFonts w:ascii="Times New Roman" w:hAnsi="Times New Roman" w:cs="Times New Roman"/>
          <w:sz w:val="24"/>
          <w:szCs w:val="24"/>
        </w:rPr>
        <w:fldChar w:fldCharType="begin" w:fldLock="1"/>
      </w:r>
      <w:r w:rsidR="005819A0" w:rsidRPr="00C05C58">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"id" : "ITEM-2", "itemData" : { "DOI" : "10.1097/IAE.0b013e31819a5fb1", "ISBN" : "0275-004X", "ISSN" : "1539-2864", "PMID" : "19262437", "abstract" : "Purpose: This study investigates the impact of the length of the examination, the insertion of eyelid specula, and the indentation of the globe on the pain and stress sensation of premature infants., Methods: Ninety-two premature infants in three neonatal wards were included. In two wards, the patients were examined using eyelid specula and scleral indentation as recommended in the official guidelines. In the third ward, the investigation time was minimized and ophthalmoscopy was performed without eyelid specula and scleral indentation. Physical and mental disturbance of the patients was assessed by the Neonatal Infant Pain Score and by monitoring the heart rate. The results were divided into two groups: in the one, eyelid specula and scleral indentation were used, whereas in the other one, they were not used. An independent-samples t-test was performed, which allowed us to calculate the correlation between the way the examination was executed and the condition of the patients., Results: Demographic data and baseline values of heart rate and pain score did not differ between the two groups. Heart rate and pain score during and after the investigation were significantly higher and increased significantly with the duration of the examination for the patients who were investigated using lid specula and scleral indentation., Conclusion: Our study shows that indirect ophthalmoscopy without specula causes significantly less stress to infants than screening with lid specula and scleral indentation., (C) The Ophthalmic Communications Society, Inc.", "author" : [ { "dropping-particle" : "", "family" : "Kirchner", "given" : "Lieselotte Md", "non-dropping-particle" : "", "parse-names" : false, "suffix" : "" }, { "dropping-particle" : "", "family" : "Jeitler", "given" : "Valerie Md", "non-dropping-particle" : "", "parse-names" : false, "suffix" : "" }, { "dropping-particle" : "", "family" : "Pollak", "given" : "Arnold Md", "non-dropping-particle" : "", "parse-names" : false, "suffix" : "" }, { "dropping-particle" : "", "family" : "Mullner-Eidenbock", "given" : "Andrea Md", "non-dropping-particle" : "", "parse-names" : false, "suffix" : "" }, { "dropping-particle" : "", "family" : "Weinzettel", "given" : "Robert Md", "non-dropping-particle" : "", "parse-names" : false, "suffix" : "" }, { "dropping-particle" : "", "family" : "Kraschl", "given" : "Raimund Md", "non-dropping-particle" : "", "parse-names" : false, "suffix" : "" }, { "dropping-particle" : "", "family" : "Waldhor", "given" : "Thomas PhD", "non-dropping-particle" : "", "parse-names" : false, "suffix" : "" }, { "dropping-particle" : "", "family" : "Wald", "given" : "Martin Md", "non-dropping-particle" : "", "parse-names" : false, "suffix" : "" } ], "container-title" : "Retina", "id" : "ITEM-2", "issue" : "5", "issued" : { "date-parts" : [ [ "2009" ] ] }, "page" : "586-591", "title" : "Must screening examinations for retinopathy of prematurity necessarily be painful?", "type" : "article-journal", "volume" : "29" }, "uris" : [ "http://www.mendeley.com/documents/?uuid=07085166-1bc2-4c44-a1f5-8fb2ab83d39a" ] } ], "mendeley" : { "formattedCitation" : "&lt;sup&gt;46,57&lt;/sup&gt;", "plainTextFormattedCitation" : "46,57", "previouslyFormattedCitation" : "&lt;sup&gt;46,57&lt;/sup&gt;" }, "properties" : { "noteIndex" : 13 }, "schema" : "https://github.com/citation-style-language/schema/raw/master/csl-citation.json" }</w:instrText>
      </w:r>
      <w:r w:rsidR="000B18A3" w:rsidRPr="00C05C58">
        <w:rPr>
          <w:rFonts w:ascii="Times New Roman" w:hAnsi="Times New Roman" w:cs="Times New Roman"/>
          <w:sz w:val="24"/>
          <w:szCs w:val="24"/>
        </w:rPr>
        <w:fldChar w:fldCharType="separate"/>
      </w:r>
      <w:r w:rsidR="005819A0" w:rsidRPr="00C05C58">
        <w:rPr>
          <w:rFonts w:ascii="Times New Roman" w:hAnsi="Times New Roman" w:cs="Times New Roman"/>
          <w:noProof/>
          <w:sz w:val="24"/>
          <w:szCs w:val="24"/>
          <w:vertAlign w:val="superscript"/>
        </w:rPr>
        <w:t>46,57</w:t>
      </w:r>
      <w:r w:rsidR="000B18A3" w:rsidRPr="00C05C58">
        <w:rPr>
          <w:rFonts w:ascii="Times New Roman" w:hAnsi="Times New Roman" w:cs="Times New Roman"/>
          <w:sz w:val="24"/>
          <w:szCs w:val="24"/>
        </w:rPr>
        <w:fldChar w:fldCharType="end"/>
      </w:r>
      <w:r w:rsidR="005164E9" w:rsidRPr="00C05C58">
        <w:rPr>
          <w:rFonts w:ascii="Times New Roman" w:hAnsi="Times New Roman" w:cs="Times New Roman"/>
          <w:sz w:val="24"/>
          <w:szCs w:val="24"/>
        </w:rPr>
        <w:t>, and it would appear that the lack of uptake of earlier suggestions may be the result of fear of missed diagnoses</w:t>
      </w:r>
      <w:r w:rsidR="000B18A3" w:rsidRPr="00C05C58">
        <w:rPr>
          <w:rFonts w:ascii="Times New Roman" w:hAnsi="Times New Roman" w:cs="Times New Roman"/>
          <w:sz w:val="24"/>
          <w:szCs w:val="24"/>
        </w:rPr>
        <w:fldChar w:fldCharType="begin" w:fldLock="1"/>
      </w:r>
      <w:r w:rsidR="005819A0" w:rsidRPr="00C05C58">
        <w:rPr>
          <w:rFonts w:ascii="Times New Roman" w:hAnsi="Times New Roman" w:cs="Times New Roman"/>
          <w:sz w:val="24"/>
          <w:szCs w:val="24"/>
        </w:rPr>
        <w:instrText>ADDIN CSL_CITATION { "citationItems" : [ { "id" : "ITEM-1", "itemData" : { "author" : [ { "dropping-particle" : "", "family" : "Fourmaux", "given" : "Eric", "non-dropping-particle" : "", "parse-names" : false, "suffix" : "" }, { "dropping-particle" : "", "family" : "Isber", "given" : "Rita", "non-dropping-particle" : "", "parse-names" : false, "suffix" : "" }, { "dropping-particle" : "", "family" : "Korobelnik", "given" : "Jean F", "non-dropping-particle" : "", "parse-names" : false, "suffix" : "" } ], "id" : "ITEM-1", "issued" : { "date-parts" : [ [ "2005" ] ] }, "page" : "187-188", "title" : "Re: Must screening examinations for retinopathy of prematurity necessarily be painful?", "type" : "article-journal" }, "uris" : [ "http://www.mendeley.com/documents/?uuid=8d302f19-9733-4d0d-9b25-a629a4c6d005" ] } ], "mendeley" : { "formattedCitation" : "&lt;sup&gt;58&lt;/sup&gt;", "plainTextFormattedCitation" : "58", "previouslyFormattedCitation" : "&lt;sup&gt;58&lt;/sup&gt;" }, "properties" : { "noteIndex" : 13 }, "schema" : "https://github.com/citation-style-language/schema/raw/master/csl-citation.json" }</w:instrText>
      </w:r>
      <w:r w:rsidR="000B18A3" w:rsidRPr="00C05C58">
        <w:rPr>
          <w:rFonts w:ascii="Times New Roman" w:hAnsi="Times New Roman" w:cs="Times New Roman"/>
          <w:sz w:val="24"/>
          <w:szCs w:val="24"/>
        </w:rPr>
        <w:fldChar w:fldCharType="separate"/>
      </w:r>
      <w:r w:rsidR="005819A0" w:rsidRPr="00C05C58">
        <w:rPr>
          <w:rFonts w:ascii="Times New Roman" w:hAnsi="Times New Roman" w:cs="Times New Roman"/>
          <w:noProof/>
          <w:sz w:val="24"/>
          <w:szCs w:val="24"/>
          <w:vertAlign w:val="superscript"/>
        </w:rPr>
        <w:t>58</w:t>
      </w:r>
      <w:r w:rsidR="000B18A3" w:rsidRPr="00C05C58">
        <w:rPr>
          <w:rFonts w:ascii="Times New Roman" w:hAnsi="Times New Roman" w:cs="Times New Roman"/>
          <w:sz w:val="24"/>
          <w:szCs w:val="24"/>
        </w:rPr>
        <w:fldChar w:fldCharType="end"/>
      </w:r>
      <w:r w:rsidR="005164E9" w:rsidRPr="00C05C58">
        <w:rPr>
          <w:rFonts w:ascii="Times New Roman" w:hAnsi="Times New Roman" w:cs="Times New Roman"/>
          <w:sz w:val="24"/>
          <w:szCs w:val="24"/>
        </w:rPr>
        <w:t xml:space="preserve">. Practice change in this direction will thus likely require larger trials establishing its ability to reduce pain when the most effective </w:t>
      </w:r>
      <w:ins w:id="96" w:author="Marsha Campbell-Yeo" w:date="2018-01-02T09:17:00Z">
        <w:r w:rsidR="00411598">
          <w:rPr>
            <w:rFonts w:ascii="Times New Roman" w:hAnsi="Times New Roman" w:cs="Times New Roman"/>
            <w:sz w:val="24"/>
            <w:szCs w:val="24"/>
          </w:rPr>
          <w:t xml:space="preserve">pain relieving </w:t>
        </w:r>
      </w:ins>
      <w:r w:rsidR="005164E9" w:rsidRPr="00C05C58">
        <w:rPr>
          <w:rFonts w:ascii="Times New Roman" w:hAnsi="Times New Roman" w:cs="Times New Roman"/>
          <w:sz w:val="24"/>
          <w:szCs w:val="24"/>
        </w:rPr>
        <w:t xml:space="preserve">interventions are implemented in addition to an assessment of the potential consequences for </w:t>
      </w:r>
      <w:commentRangeStart w:id="97"/>
      <w:r w:rsidR="005164E9" w:rsidRPr="00C05C58">
        <w:rPr>
          <w:rFonts w:ascii="Times New Roman" w:hAnsi="Times New Roman" w:cs="Times New Roman"/>
          <w:sz w:val="24"/>
          <w:szCs w:val="24"/>
        </w:rPr>
        <w:t>sensitivity and specificity</w:t>
      </w:r>
      <w:ins w:id="98" w:author="Marsha Campbell-Yeo" w:date="2018-01-02T09:17:00Z">
        <w:r w:rsidR="00411598">
          <w:rPr>
            <w:rFonts w:ascii="Times New Roman" w:hAnsi="Times New Roman" w:cs="Times New Roman"/>
            <w:sz w:val="24"/>
            <w:szCs w:val="24"/>
          </w:rPr>
          <w:t xml:space="preserve"> of diagnosis </w:t>
        </w:r>
        <w:proofErr w:type="spellStart"/>
        <w:r w:rsidR="00411598">
          <w:rPr>
            <w:rFonts w:ascii="Times New Roman" w:hAnsi="Times New Roman" w:cs="Times New Roman"/>
            <w:sz w:val="24"/>
            <w:szCs w:val="24"/>
          </w:rPr>
          <w:t>liklihood</w:t>
        </w:r>
      </w:ins>
      <w:proofErr w:type="spellEnd"/>
      <w:r w:rsidR="005164E9" w:rsidRPr="00C05C58">
        <w:rPr>
          <w:rFonts w:ascii="Times New Roman" w:hAnsi="Times New Roman" w:cs="Times New Roman"/>
          <w:sz w:val="24"/>
          <w:szCs w:val="24"/>
        </w:rPr>
        <w:t xml:space="preserve">. </w:t>
      </w:r>
      <w:commentRangeEnd w:id="97"/>
      <w:r w:rsidR="009607EF">
        <w:rPr>
          <w:rStyle w:val="CommentReference"/>
        </w:rPr>
        <w:commentReference w:id="97"/>
      </w:r>
      <w:r w:rsidR="00C12383" w:rsidRPr="00C05C58">
        <w:rPr>
          <w:rFonts w:ascii="Times New Roman" w:hAnsi="Times New Roman" w:cs="Times New Roman"/>
          <w:sz w:val="24"/>
          <w:szCs w:val="24"/>
        </w:rPr>
        <w:t xml:space="preserve">Others have suggested that persistently high raw pain scores suggest that stronger analgesics should </w:t>
      </w:r>
      <w:r w:rsidR="00C12383" w:rsidRPr="00C05C58">
        <w:rPr>
          <w:rFonts w:ascii="Times New Roman" w:hAnsi="Times New Roman" w:cs="Times New Roman"/>
          <w:noProof/>
          <w:sz w:val="24"/>
          <w:szCs w:val="24"/>
        </w:rPr>
        <w:t>be investigated</w:t>
      </w:r>
      <w:r w:rsidR="00C12383" w:rsidRPr="00C05C58">
        <w:rPr>
          <w:rFonts w:ascii="Times New Roman" w:hAnsi="Times New Roman" w:cs="Times New Roman"/>
          <w:sz w:val="24"/>
          <w:szCs w:val="24"/>
        </w:rPr>
        <w:t xml:space="preserve"> (</w:t>
      </w:r>
      <w:r w:rsidR="00C12383" w:rsidRPr="00C05C58">
        <w:rPr>
          <w:rFonts w:ascii="Times New Roman" w:hAnsi="Times New Roman" w:cs="Times New Roman"/>
          <w:noProof/>
          <w:sz w:val="24"/>
          <w:szCs w:val="24"/>
        </w:rPr>
        <w:t>e.g</w:t>
      </w:r>
      <w:ins w:id="99" w:author="Chris Cameron" w:date="2017-05-10T22:17:00Z">
        <w:r w:rsidR="005307AC" w:rsidRPr="00C05C58">
          <w:rPr>
            <w:rFonts w:ascii="Times New Roman" w:hAnsi="Times New Roman" w:cs="Times New Roman"/>
            <w:noProof/>
            <w:sz w:val="24"/>
            <w:szCs w:val="24"/>
          </w:rPr>
          <w:t>.,</w:t>
        </w:r>
      </w:ins>
      <w:r w:rsidR="00C12383" w:rsidRPr="00C05C58">
        <w:rPr>
          <w:rFonts w:ascii="Times New Roman" w:hAnsi="Times New Roman" w:cs="Times New Roman"/>
          <w:sz w:val="24"/>
          <w:szCs w:val="24"/>
        </w:rPr>
        <w:t xml:space="preserve"> opiates)</w:t>
      </w:r>
      <w:r w:rsidR="000B18A3" w:rsidRPr="00C05C58">
        <w:rPr>
          <w:rFonts w:ascii="Times New Roman" w:hAnsi="Times New Roman" w:cs="Times New Roman"/>
          <w:sz w:val="24"/>
          <w:szCs w:val="24"/>
        </w:rPr>
        <w:fldChar w:fldCharType="begin" w:fldLock="1"/>
      </w:r>
      <w:r w:rsidR="005819A0" w:rsidRPr="00C05C58">
        <w:rPr>
          <w:rFonts w:ascii="Times New Roman" w:hAnsi="Times New Roman" w:cs="Times New Roman"/>
          <w:sz w:val="24"/>
          <w:szCs w:val="24"/>
        </w:rPr>
        <w:instrText>ADDIN CSL_CITATION { "citationItems" : [ { "id" : "ITEM-1", "itemData" : { "DOI" : "10.12688/wellcomeopenres.10005.1", "ISSN" : "2398-502X", "PMID" : "28066825", "abstract" : "Infant pain has both immediate and long-term negative consequences, yet in clinical practice it is often undertreated. To date, few pain-relieving drugs have been tested in infants. Morphine is a potent analgesic that provides effective pain relief in adults, but there is inconclusive evidence for its effectiveness in infants. The purpose of this study is to establish whether oral morphine provides effective analgesia for procedural pain in infants. A blinded, placebo-controlled, parallel-group randomized, phase II, clinical trial will be undertaken to determine whether morphine sulphate administered orally prior to clinically-required retinopathy of prematurity (ROP) screening and heel lancing provides effective analgesia. \u2028156 infants between 34 and 42 weeks' gestational age who require a clinical heel lance and ROP screening on the same test occasion will be included in the trial. Infants will be randomised to receive either a single dose of morphine sulphate (100 \u03bcg/kg) or placebo. Each infant will be monitored for 48 hours and safety data will be collected during the 24 hours following drug administration. The primary outcome will be the Premature Infant Pain Profile-revised (PIPP-R) score 30 seconds after ROP screening. The co-primary outcome will be the magnitude of nociceptive-specific brain activity evoked by a clinically-required heel lance. Infant clinical stability will be assessed by comparing the number of episodes of bradycardia, tachycardia, desaturation and apnoea, and changes in respiratory support requirements in the 24-hour periods before and after the clinical intervention. In addition, drug safety will be assessed by considering the occurrence of apnoeic and hypotensive episodes requiring intervention in the 24-hour period following drug administration. This study has been published as an Accepted Protocol Summary by The Lancet.", "author" : [ { "dropping-particle" : "", "family" : "Slater", "given" : "Rebeccah", "non-dropping-particle" : "", "parse-names" : false, "suffix" : "" }, { "dropping-particle" : "", "family" : "Hartley", "given" : "Caroline", "non-dropping-particle" : "", "parse-names" : false, "suffix" : "" }, { "dropping-particle" : "", "family" : "Moultrie", "given" : "Fiona", "non-dropping-particle" : "", "parse-names" : false, "suffix" : "" }, { "dropping-particle" : "", "family" : "Adams", "given" : "Eleri", "non-dropping-particle" : "", "parse-names" : false, "suffix" : "" }, { "dropping-particle" : "", "family" : "Juszczak", "given" : "Ed", "non-dropping-particle" : "", "parse-names" : false, "suffix" : "" }, { "dropping-particle" : "", "family" : "Rogers", "given" : "Richard", "non-dropping-particle" : "", "parse-names" : false, "suffix" : "" }, { "dropping-particle" : "", "family" : "Norman", "given" : "Jane E", "non-dropping-particle" : "", "parse-names" : false, "suffix" : "" }, { "dropping-particle" : "", "family" : "Patel", "given" : "Chetan", "non-dropping-particle" : "", "parse-names" : false, "suffix" : "" }, { "dropping-particle" : "", "family" : "Stanbury", "given" : "Kayleigh", "non-dropping-particle" : "", "parse-names" : false, "suffix" : "" }, { "dropping-particle" : "", "family" : "Hoskin", "given" : "Amy", "non-dropping-particle" : "", "parse-names" : false, "suffix" : "" }, { "dropping-particle" : "", "family" : "Green", "given" : "Gabrielle", "non-dropping-particle" : "", "parse-names" : false, "suffix" : "" }, { "dropping-particle" : "", "family" : "Poppi Trial Team", "given" : "Poppi Trial", "non-dropping-particle" : "", "parse-names" : false, "suffix" : "" } ], "container-title" : "Wellcome open research", "id" : "ITEM-1", "issue" : "May", "issued" : { "date-parts" : [ [ "2016" ] ] }, "page" : "7", "title" : "A blinded randomised placebo-controlled trial investigating the efficacy of morphine analgesia for procedural pain in infants: Trial protocol.", "type" : "article-journal", "volume" : "1" }, "uris" : [ "http://www.mendeley.com/documents/?uuid=458d67ba-8efb-41af-84d1-b9502a079040" ] } ], "mendeley" : { "formattedCitation" : "&lt;sup&gt;59&lt;/sup&gt;", "plainTextFormattedCitation" : "59", "previouslyFormattedCitation" : "&lt;sup&gt;59&lt;/sup&gt;" }, "properties" : { "noteIndex" : 13 }, "schema" : "https://github.com/citation-style-language/schema/raw/master/csl-citation.json" }</w:instrText>
      </w:r>
      <w:r w:rsidR="000B18A3" w:rsidRPr="00C05C58">
        <w:rPr>
          <w:rFonts w:ascii="Times New Roman" w:hAnsi="Times New Roman" w:cs="Times New Roman"/>
          <w:sz w:val="24"/>
          <w:szCs w:val="24"/>
        </w:rPr>
        <w:fldChar w:fldCharType="separate"/>
      </w:r>
      <w:r w:rsidR="005819A0" w:rsidRPr="00C05C58">
        <w:rPr>
          <w:rFonts w:ascii="Times New Roman" w:hAnsi="Times New Roman" w:cs="Times New Roman"/>
          <w:noProof/>
          <w:sz w:val="24"/>
          <w:szCs w:val="24"/>
          <w:vertAlign w:val="superscript"/>
        </w:rPr>
        <w:t>59</w:t>
      </w:r>
      <w:r w:rsidR="000B18A3" w:rsidRPr="00C05C58">
        <w:rPr>
          <w:rFonts w:ascii="Times New Roman" w:hAnsi="Times New Roman" w:cs="Times New Roman"/>
          <w:sz w:val="24"/>
          <w:szCs w:val="24"/>
        </w:rPr>
        <w:fldChar w:fldCharType="end"/>
      </w:r>
      <w:r w:rsidR="00C12383" w:rsidRPr="00C05C58">
        <w:rPr>
          <w:rFonts w:ascii="Times New Roman" w:hAnsi="Times New Roman" w:cs="Times New Roman"/>
          <w:sz w:val="24"/>
          <w:szCs w:val="24"/>
        </w:rPr>
        <w:t>. One ongoing clinical trial will investigate the use of morphine for pain reduction during</w:t>
      </w:r>
      <w:ins w:id="100" w:author="Chris Cameron" w:date="2017-05-10T22:17:00Z">
        <w:r w:rsidR="005307AC" w:rsidRPr="00C05C58">
          <w:rPr>
            <w:rFonts w:ascii="Times New Roman" w:hAnsi="Times New Roman" w:cs="Times New Roman"/>
            <w:sz w:val="24"/>
            <w:szCs w:val="24"/>
          </w:rPr>
          <w:t xml:space="preserve"> an</w:t>
        </w:r>
      </w:ins>
      <w:r w:rsidR="00C12383" w:rsidRPr="00C05C58">
        <w:rPr>
          <w:rFonts w:ascii="Times New Roman" w:hAnsi="Times New Roman" w:cs="Times New Roman"/>
          <w:noProof/>
          <w:sz w:val="24"/>
          <w:szCs w:val="24"/>
        </w:rPr>
        <w:t>eye</w:t>
      </w:r>
      <w:r w:rsidR="00C12383" w:rsidRPr="00C05C58">
        <w:rPr>
          <w:rFonts w:ascii="Times New Roman" w:hAnsi="Times New Roman" w:cs="Times New Roman"/>
          <w:sz w:val="24"/>
          <w:szCs w:val="24"/>
        </w:rPr>
        <w:t xml:space="preserve"> exam</w:t>
      </w:r>
      <w:r w:rsidR="00474090" w:rsidRPr="00C05C58">
        <w:rPr>
          <w:rFonts w:ascii="Times New Roman" w:hAnsi="Times New Roman" w:cs="Times New Roman"/>
          <w:sz w:val="24"/>
          <w:szCs w:val="24"/>
        </w:rPr>
        <w:t xml:space="preserve"> and use the PIPP </w:t>
      </w:r>
      <w:r w:rsidR="00032EC6" w:rsidRPr="00C05C58">
        <w:rPr>
          <w:rFonts w:ascii="Times New Roman" w:hAnsi="Times New Roman" w:cs="Times New Roman"/>
          <w:sz w:val="24"/>
          <w:szCs w:val="24"/>
        </w:rPr>
        <w:t xml:space="preserve">and EEG </w:t>
      </w:r>
      <w:r w:rsidR="00474090" w:rsidRPr="00C05C58">
        <w:rPr>
          <w:rFonts w:ascii="Times New Roman" w:hAnsi="Times New Roman" w:cs="Times New Roman"/>
          <w:sz w:val="24"/>
          <w:szCs w:val="24"/>
        </w:rPr>
        <w:t>to assess pain</w:t>
      </w:r>
      <w:r w:rsidR="000B18A3" w:rsidRPr="00C05C58">
        <w:rPr>
          <w:rFonts w:ascii="Times New Roman" w:hAnsi="Times New Roman" w:cs="Times New Roman"/>
          <w:sz w:val="24"/>
          <w:szCs w:val="24"/>
        </w:rPr>
        <w:fldChar w:fldCharType="begin" w:fldLock="1"/>
      </w:r>
      <w:r w:rsidR="00032EC6" w:rsidRPr="00C05C58">
        <w:rPr>
          <w:rFonts w:ascii="Times New Roman" w:hAnsi="Times New Roman" w:cs="Times New Roman"/>
          <w:sz w:val="24"/>
          <w:szCs w:val="24"/>
        </w:rPr>
        <w:instrText>ADDIN CSL_CITATION { "citationItems" : [ { "id" : "ITEM-1", "itemData" : { "DOI" : "10.12688/wellcomeopenres.10005.1", "ISSN" : "2398-502X", "PMID" : "28066825", "abstract" : "Infant pain has both immediate and long-term negative consequences, yet in clinical practice it is often undertreated. To date, few pain-relieving drugs have been tested in infants. Morphine is a potent analgesic that provides effective pain relief in adults, but there is inconclusive evidence for its effectiveness in infants. The purpose of this study is to establish whether oral morphine provides effective analgesia for procedural pain in infants. A blinded, placebo-controlled, parallel-group randomized, phase II, clinical trial will be undertaken to determine whether morphine sulphate administered orally prior to clinically-required retinopathy of prematurity (ROP) screening and heel lancing provides effective analgesia. \u2028156 infants between 34 and 42 weeks' gestational age who require a clinical heel lance and ROP screening on the same test occasion will be included in the trial. Infants will be randomised to receive either a single dose of morphine sulphate (100 \u03bcg/kg) or placebo. Each infant will be monitored for 48 hours and safety data will be collected during the 24 hours following drug administration. The primary outcome will be the Premature Infant Pain Profile-revised (PIPP-R) score 30 seconds after ROP screening. The co-primary outcome will be the magnitude of nociceptive-specific brain activity evoked by a clinically-required heel lance. Infant clinical stability will be assessed by comparing the number of episodes of bradycardia, tachycardia, desaturation and apnoea, and changes in respiratory support requirements in the 24-hour periods before and after the clinical intervention. In addition, drug safety will be assessed by considering the occurrence of apnoeic and hypotensive episodes requiring intervention in the 24-hour period following drug administration. This study has been published as an Accepted Protocol Summary by The Lancet.", "author" : [ { "dropping-particle" : "", "family" : "Slater", "given" : "Rebeccah", "non-dropping-particle" : "", "parse-names" : false, "suffix" : "" }, { "dropping-particle" : "", "family" : "Hartley", "given" : "Caroline", "non-dropping-particle" : "", "parse-names" : false, "suffix" : "" }, { "dropping-particle" : "", "family" : "Moultrie", "given" : "Fiona", "non-dropping-particle" : "", "parse-names" : false, "suffix" : "" }, { "dropping-particle" : "", "family" : "Adams", "given" : "Eleri", "non-dropping-particle" : "", "parse-names" : false, "suffix" : "" }, { "dropping-particle" : "", "family" : "Juszczak", "given" : "Ed", "non-dropping-particle" : "", "parse-names" : false, "suffix" : "" }, { "dropping-particle" : "", "family" : "Rogers", "given" : "Richard", "non-dropping-particle" : "", "parse-names" : false, "suffix" : "" }, { "dropping-particle" : "", "family" : "Norman", "given" : "Jane E", "non-dropping-particle" : "", "parse-names" : false, "suffix" : "" }, { "dropping-particle" : "", "family" : "Patel", "given" : "Chetan", "non-dropping-particle" : "", "parse-names" : false, "suffix" : "" }, { "dropping-particle" : "", "family" : "Stanbury", "given" : "Kayleigh", "non-dropping-particle" : "", "parse-names" : false, "suffix" : "" }, { "dropping-particle" : "", "family" : "Hoskin", "given" : "Amy", "non-dropping-particle" : "", "parse-names" : false, "suffix" : "" }, { "dropping-particle" : "", "family" : "Green", "given" : "Gabrielle", "non-dropping-particle" : "", "parse-names" : false, "suffix" : "" }, { "dropping-particle" : "", "family" : "Poppi Trial Team", "given" : "Poppi Trial", "non-dropping-particle" : "", "parse-names" : false, "suffix" : "" } ], "container-title" : "Wellcome open research", "id" : "ITEM-1", "issue" : "May", "issued" : { "date-parts" : [ [ "2016" ] ] }, "page" : "7", "title" : "A blinded randomised placebo-controlled trial investigating the efficacy of morphine analgesia for procedural pain in infants: Trial protocol.", "type" : "article-journal", "volume" : "1" }, "uris" : [ "http://www.mendeley.com/documents/?uuid=458d67ba-8efb-41af-84d1-b9502a079040" ] } ], "mendeley" : { "formattedCitation" : "&lt;sup&gt;59&lt;/sup&gt;", "plainTextFormattedCitation" : "59", "previouslyFormattedCitation" : "&lt;sup&gt;59&lt;/sup&gt;" }, "properties" : { "noteIndex" : 13 }, "schema" : "https://github.com/citation-style-language/schema/raw/master/csl-citation.json" }</w:instrText>
      </w:r>
      <w:r w:rsidR="000B18A3" w:rsidRPr="00C05C58">
        <w:rPr>
          <w:rFonts w:ascii="Times New Roman" w:hAnsi="Times New Roman" w:cs="Times New Roman"/>
          <w:sz w:val="24"/>
          <w:szCs w:val="24"/>
        </w:rPr>
        <w:fldChar w:fldCharType="separate"/>
      </w:r>
      <w:r w:rsidR="00032EC6" w:rsidRPr="00C05C58">
        <w:rPr>
          <w:rFonts w:ascii="Times New Roman" w:hAnsi="Times New Roman" w:cs="Times New Roman"/>
          <w:noProof/>
          <w:sz w:val="24"/>
          <w:szCs w:val="24"/>
          <w:vertAlign w:val="superscript"/>
        </w:rPr>
        <w:t>59</w:t>
      </w:r>
      <w:r w:rsidR="000B18A3" w:rsidRPr="00C05C58">
        <w:rPr>
          <w:rFonts w:ascii="Times New Roman" w:hAnsi="Times New Roman" w:cs="Times New Roman"/>
          <w:sz w:val="24"/>
          <w:szCs w:val="24"/>
        </w:rPr>
        <w:fldChar w:fldCharType="end"/>
      </w:r>
      <w:r w:rsidR="00474090" w:rsidRPr="00C05C58">
        <w:rPr>
          <w:rFonts w:ascii="Times New Roman" w:hAnsi="Times New Roman" w:cs="Times New Roman"/>
          <w:sz w:val="24"/>
          <w:szCs w:val="24"/>
        </w:rPr>
        <w:t xml:space="preserve">. </w:t>
      </w:r>
    </w:p>
    <w:p w:rsidR="000455A7" w:rsidRPr="00C05C58" w:rsidRDefault="000455A7" w:rsidP="001E436E">
      <w:pPr>
        <w:spacing w:line="480" w:lineRule="auto"/>
        <w:jc w:val="center"/>
        <w:rPr>
          <w:rFonts w:ascii="Times New Roman" w:hAnsi="Times New Roman" w:cs="Times New Roman"/>
          <w:b/>
          <w:sz w:val="24"/>
          <w:szCs w:val="24"/>
        </w:rPr>
      </w:pPr>
      <w:r w:rsidRPr="00C05C58">
        <w:rPr>
          <w:rFonts w:ascii="Times New Roman" w:hAnsi="Times New Roman" w:cs="Times New Roman"/>
          <w:b/>
          <w:sz w:val="24"/>
          <w:szCs w:val="24"/>
        </w:rPr>
        <w:t>Conclusions</w:t>
      </w:r>
    </w:p>
    <w:p w:rsidR="00D343AA" w:rsidRDefault="00D343AA"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ab/>
      </w:r>
      <w:r w:rsidR="00032EC6" w:rsidRPr="00C05C58">
        <w:rPr>
          <w:rFonts w:ascii="Times New Roman" w:hAnsi="Times New Roman" w:cs="Times New Roman"/>
          <w:sz w:val="24"/>
          <w:szCs w:val="24"/>
        </w:rPr>
        <w:t xml:space="preserve">Despite limitations, there are consistent trends suggesting that </w:t>
      </w:r>
      <w:ins w:id="101" w:author="Marsha Campbell-Yeo" w:date="2018-01-02T09:19:00Z">
        <w:r w:rsidR="0069751B">
          <w:rPr>
            <w:rFonts w:ascii="Times New Roman" w:hAnsi="Times New Roman" w:cs="Times New Roman"/>
            <w:sz w:val="24"/>
            <w:szCs w:val="24"/>
          </w:rPr>
          <w:t xml:space="preserve">the addition of multisensory pain reducing interventions with topical aesthetic </w:t>
        </w:r>
      </w:ins>
      <w:del w:id="102" w:author="Marsha Campbell-Yeo" w:date="2018-01-02T09:19:00Z">
        <w:r w:rsidR="00032EC6" w:rsidRPr="00C05C58" w:rsidDel="0069751B">
          <w:rPr>
            <w:rFonts w:ascii="Times New Roman" w:hAnsi="Times New Roman" w:cs="Times New Roman"/>
            <w:sz w:val="24"/>
            <w:szCs w:val="24"/>
          </w:rPr>
          <w:delText xml:space="preserve">engaging more sensory systems </w:delText>
        </w:r>
      </w:del>
      <w:r w:rsidR="00032EC6" w:rsidRPr="00C05C58">
        <w:rPr>
          <w:rFonts w:ascii="Times New Roman" w:hAnsi="Times New Roman" w:cs="Times New Roman"/>
          <w:sz w:val="24"/>
          <w:szCs w:val="24"/>
        </w:rPr>
        <w:t xml:space="preserve">results in improved reduction in pain response to eye exams in preterm infant. </w:t>
      </w:r>
      <w:commentRangeStart w:id="103"/>
      <w:r w:rsidR="00032EC6" w:rsidRPr="00C05C58">
        <w:rPr>
          <w:rFonts w:ascii="Times New Roman" w:hAnsi="Times New Roman" w:cs="Times New Roman"/>
          <w:sz w:val="24"/>
          <w:szCs w:val="24"/>
        </w:rPr>
        <w:t xml:space="preserve">Small differences in absolute scores between top treatments suggest little evidence to select between them </w:t>
      </w:r>
      <w:proofErr w:type="gramStart"/>
      <w:r w:rsidR="00032EC6" w:rsidRPr="00C05C58">
        <w:rPr>
          <w:rFonts w:ascii="Times New Roman" w:hAnsi="Times New Roman" w:cs="Times New Roman"/>
          <w:sz w:val="24"/>
          <w:szCs w:val="24"/>
        </w:rPr>
        <w:t xml:space="preserve">is </w:t>
      </w:r>
      <w:ins w:id="104" w:author="Marsha Campbell-Yeo" w:date="2018-01-02T09:20:00Z">
        <w:r w:rsidR="0069751B">
          <w:rPr>
            <w:rFonts w:ascii="Times New Roman" w:hAnsi="Times New Roman" w:cs="Times New Roman"/>
            <w:sz w:val="24"/>
            <w:szCs w:val="24"/>
          </w:rPr>
          <w:t>?</w:t>
        </w:r>
        <w:proofErr w:type="gramEnd"/>
        <w:r w:rsidR="0069751B">
          <w:rPr>
            <w:rFonts w:ascii="Times New Roman" w:hAnsi="Times New Roman" w:cs="Times New Roman"/>
            <w:sz w:val="24"/>
            <w:szCs w:val="24"/>
          </w:rPr>
          <w:t>if</w:t>
        </w:r>
      </w:ins>
      <w:r w:rsidR="00032EC6" w:rsidRPr="00C05C58">
        <w:rPr>
          <w:rFonts w:ascii="Times New Roman" w:hAnsi="Times New Roman" w:cs="Times New Roman"/>
          <w:sz w:val="24"/>
          <w:szCs w:val="24"/>
        </w:rPr>
        <w:t>efficacy is primary concern</w:t>
      </w:r>
      <w:commentRangeEnd w:id="103"/>
      <w:r w:rsidR="0069751B">
        <w:rPr>
          <w:rStyle w:val="CommentReference"/>
        </w:rPr>
        <w:commentReference w:id="103"/>
      </w:r>
      <w:r w:rsidR="00032EC6" w:rsidRPr="00C05C58">
        <w:rPr>
          <w:rFonts w:ascii="Times New Roman" w:hAnsi="Times New Roman" w:cs="Times New Roman"/>
          <w:sz w:val="24"/>
          <w:szCs w:val="24"/>
        </w:rPr>
        <w:t xml:space="preserve">. </w:t>
      </w:r>
      <w:commentRangeStart w:id="105"/>
      <w:r w:rsidR="00032EC6" w:rsidRPr="00C05C58">
        <w:rPr>
          <w:rFonts w:ascii="Times New Roman" w:hAnsi="Times New Roman" w:cs="Times New Roman"/>
          <w:sz w:val="24"/>
          <w:szCs w:val="24"/>
        </w:rPr>
        <w:t xml:space="preserve">Between study heterogeneity suggests that efficacy in </w:t>
      </w:r>
      <w:commentRangeStart w:id="106"/>
      <w:r w:rsidR="00032EC6" w:rsidRPr="00C05C58">
        <w:rPr>
          <w:rFonts w:ascii="Times New Roman" w:hAnsi="Times New Roman" w:cs="Times New Roman"/>
          <w:sz w:val="24"/>
          <w:szCs w:val="24"/>
        </w:rPr>
        <w:t>new roll-</w:t>
      </w:r>
      <w:r w:rsidR="00032EC6" w:rsidRPr="00C05C58">
        <w:rPr>
          <w:rFonts w:ascii="Times New Roman" w:hAnsi="Times New Roman" w:cs="Times New Roman"/>
          <w:sz w:val="24"/>
          <w:szCs w:val="24"/>
        </w:rPr>
        <w:lastRenderedPageBreak/>
        <w:t>outs</w:t>
      </w:r>
      <w:commentRangeEnd w:id="106"/>
      <w:r w:rsidR="0069751B">
        <w:rPr>
          <w:rStyle w:val="CommentReference"/>
        </w:rPr>
        <w:commentReference w:id="106"/>
      </w:r>
      <w:r w:rsidR="00032EC6" w:rsidRPr="00C05C58">
        <w:rPr>
          <w:rFonts w:ascii="Times New Roman" w:hAnsi="Times New Roman" w:cs="Times New Roman"/>
          <w:sz w:val="24"/>
          <w:szCs w:val="24"/>
        </w:rPr>
        <w:t xml:space="preserve">are likely to vary for reasons that cannot be explained. </w:t>
      </w:r>
      <w:commentRangeStart w:id="107"/>
      <w:commentRangeStart w:id="108"/>
      <w:r w:rsidR="00032EC6" w:rsidRPr="00C05C58">
        <w:rPr>
          <w:rFonts w:ascii="Times New Roman" w:hAnsi="Times New Roman" w:cs="Times New Roman"/>
          <w:sz w:val="24"/>
          <w:szCs w:val="24"/>
        </w:rPr>
        <w:t>Clinici</w:t>
      </w:r>
      <w:bookmarkStart w:id="109" w:name="_GoBack"/>
      <w:bookmarkEnd w:id="109"/>
      <w:r w:rsidR="00032EC6" w:rsidRPr="00C05C58">
        <w:rPr>
          <w:rFonts w:ascii="Times New Roman" w:hAnsi="Times New Roman" w:cs="Times New Roman"/>
          <w:sz w:val="24"/>
          <w:szCs w:val="24"/>
        </w:rPr>
        <w:t>ans should thus be open to the possibility that the best treatment in their unit may vary.</w:t>
      </w:r>
      <w:commentRangeEnd w:id="107"/>
      <w:r w:rsidR="0069751B">
        <w:rPr>
          <w:rStyle w:val="CommentReference"/>
        </w:rPr>
        <w:commentReference w:id="107"/>
      </w:r>
      <w:commentRangeEnd w:id="105"/>
      <w:commentRangeEnd w:id="108"/>
      <w:r w:rsidR="009607EF">
        <w:rPr>
          <w:rStyle w:val="CommentReference"/>
        </w:rPr>
        <w:commentReference w:id="108"/>
      </w:r>
      <w:ins w:id="110" w:author="Marsha Campbell-Yeo" w:date="2018-01-02T09:23:00Z">
        <w:r w:rsidR="0069751B">
          <w:rPr>
            <w:rFonts w:ascii="Times New Roman" w:hAnsi="Times New Roman" w:cs="Times New Roman"/>
            <w:sz w:val="24"/>
            <w:szCs w:val="24"/>
          </w:rPr>
          <w:t xml:space="preserve"> Given the </w:t>
        </w:r>
      </w:ins>
      <w:ins w:id="111" w:author="Marsha Campbell-Yeo" w:date="2018-01-02T09:24:00Z">
        <w:r w:rsidR="0069751B">
          <w:rPr>
            <w:rFonts w:ascii="Times New Roman" w:hAnsi="Times New Roman" w:cs="Times New Roman"/>
            <w:sz w:val="24"/>
            <w:szCs w:val="24"/>
          </w:rPr>
          <w:t xml:space="preserve">less than optimal efficacy of current treatments, future research investigating novel </w:t>
        </w:r>
      </w:ins>
      <w:ins w:id="112" w:author="Marsha Campbell-Yeo" w:date="2018-01-02T09:25:00Z">
        <w:r w:rsidR="0069751B">
          <w:rPr>
            <w:rFonts w:ascii="Times New Roman" w:hAnsi="Times New Roman" w:cs="Times New Roman"/>
            <w:sz w:val="24"/>
            <w:szCs w:val="24"/>
          </w:rPr>
          <w:t xml:space="preserve">approachesto reduce pain associated with eye exams in preterm infants is imperative. </w:t>
        </w:r>
      </w:ins>
      <w:r w:rsidR="0069751B">
        <w:rPr>
          <w:rStyle w:val="CommentReference"/>
        </w:rPr>
        <w:commentReference w:id="105"/>
      </w:r>
    </w:p>
    <w:p w:rsidR="00C34AA1" w:rsidRDefault="00C34AA1" w:rsidP="00F61E3A">
      <w:pPr>
        <w:spacing w:line="480" w:lineRule="auto"/>
        <w:rPr>
          <w:rFonts w:ascii="Times New Roman" w:hAnsi="Times New Roman" w:cs="Times New Roman"/>
          <w:sz w:val="24"/>
          <w:szCs w:val="24"/>
        </w:rPr>
      </w:pPr>
    </w:p>
    <w:p w:rsidR="00C34AA1" w:rsidRDefault="00C34AA1" w:rsidP="00F61E3A">
      <w:pPr>
        <w:spacing w:line="480" w:lineRule="auto"/>
        <w:rPr>
          <w:rFonts w:ascii="Times New Roman" w:hAnsi="Times New Roman" w:cs="Times New Roman"/>
          <w:sz w:val="24"/>
          <w:szCs w:val="24"/>
        </w:rPr>
      </w:pPr>
    </w:p>
    <w:p w:rsidR="00C34AA1" w:rsidRDefault="00C34AA1" w:rsidP="00F61E3A">
      <w:pPr>
        <w:spacing w:line="480" w:lineRule="auto"/>
        <w:rPr>
          <w:rFonts w:ascii="Times New Roman" w:hAnsi="Times New Roman" w:cs="Times New Roman"/>
          <w:sz w:val="24"/>
          <w:szCs w:val="24"/>
        </w:rPr>
      </w:pPr>
    </w:p>
    <w:p w:rsidR="00C34AA1" w:rsidRDefault="00C34AA1" w:rsidP="00F61E3A">
      <w:pPr>
        <w:spacing w:line="480" w:lineRule="auto"/>
        <w:rPr>
          <w:rFonts w:ascii="Times New Roman" w:hAnsi="Times New Roman" w:cs="Times New Roman"/>
          <w:sz w:val="24"/>
          <w:szCs w:val="24"/>
        </w:rPr>
      </w:pPr>
    </w:p>
    <w:p w:rsidR="00C34AA1" w:rsidRDefault="00C34AA1" w:rsidP="00F61E3A">
      <w:pPr>
        <w:spacing w:line="480" w:lineRule="auto"/>
        <w:rPr>
          <w:rFonts w:ascii="Times New Roman" w:hAnsi="Times New Roman" w:cs="Times New Roman"/>
          <w:sz w:val="24"/>
          <w:szCs w:val="24"/>
        </w:rPr>
      </w:pPr>
    </w:p>
    <w:p w:rsidR="00C34AA1" w:rsidRDefault="00C34AA1" w:rsidP="00F61E3A">
      <w:pPr>
        <w:spacing w:line="480" w:lineRule="auto"/>
        <w:rPr>
          <w:rFonts w:ascii="Times New Roman" w:hAnsi="Times New Roman" w:cs="Times New Roman"/>
          <w:sz w:val="24"/>
          <w:szCs w:val="24"/>
        </w:rPr>
      </w:pPr>
    </w:p>
    <w:p w:rsidR="00C34AA1" w:rsidRDefault="00C34AA1" w:rsidP="00F61E3A">
      <w:pPr>
        <w:spacing w:line="480" w:lineRule="auto"/>
        <w:rPr>
          <w:rFonts w:ascii="Times New Roman" w:hAnsi="Times New Roman" w:cs="Times New Roman"/>
          <w:sz w:val="24"/>
          <w:szCs w:val="24"/>
        </w:rPr>
      </w:pPr>
    </w:p>
    <w:p w:rsidR="00C34AA1" w:rsidRDefault="00C34AA1" w:rsidP="00F61E3A">
      <w:pPr>
        <w:spacing w:line="480" w:lineRule="auto"/>
        <w:rPr>
          <w:rFonts w:ascii="Times New Roman" w:hAnsi="Times New Roman" w:cs="Times New Roman"/>
          <w:sz w:val="24"/>
          <w:szCs w:val="24"/>
        </w:rPr>
      </w:pPr>
    </w:p>
    <w:p w:rsidR="00C34AA1" w:rsidRDefault="00C34AA1" w:rsidP="00F61E3A">
      <w:pPr>
        <w:spacing w:line="480" w:lineRule="auto"/>
        <w:rPr>
          <w:rFonts w:ascii="Times New Roman" w:hAnsi="Times New Roman" w:cs="Times New Roman"/>
          <w:sz w:val="24"/>
          <w:szCs w:val="24"/>
        </w:rPr>
      </w:pPr>
    </w:p>
    <w:p w:rsidR="00C34AA1" w:rsidRPr="00C34AA1" w:rsidRDefault="00C34AA1" w:rsidP="00F61E3A">
      <w:pPr>
        <w:spacing w:line="480" w:lineRule="auto"/>
        <w:rPr>
          <w:rFonts w:ascii="Times New Roman" w:hAnsi="Times New Roman" w:cs="Times New Roman"/>
          <w:sz w:val="24"/>
          <w:szCs w:val="24"/>
        </w:rPr>
      </w:pPr>
    </w:p>
    <w:p w:rsidR="00901C67" w:rsidRPr="00C05C58" w:rsidRDefault="00901C67" w:rsidP="00F61E3A">
      <w:pPr>
        <w:spacing w:line="480" w:lineRule="auto"/>
        <w:rPr>
          <w:rFonts w:ascii="Times New Roman" w:hAnsi="Times New Roman" w:cs="Times New Roman"/>
          <w:sz w:val="24"/>
          <w:szCs w:val="24"/>
        </w:rPr>
      </w:pPr>
    </w:p>
    <w:p w:rsidR="00901C67" w:rsidRPr="00C05C58" w:rsidRDefault="00901C67" w:rsidP="00901C67">
      <w:pPr>
        <w:spacing w:line="480" w:lineRule="auto"/>
        <w:jc w:val="center"/>
        <w:rPr>
          <w:rFonts w:ascii="Times New Roman" w:hAnsi="Times New Roman" w:cs="Times New Roman"/>
          <w:sz w:val="24"/>
          <w:szCs w:val="24"/>
        </w:rPr>
      </w:pPr>
      <w:r w:rsidRPr="00C05C58">
        <w:rPr>
          <w:rFonts w:ascii="Times New Roman" w:hAnsi="Times New Roman" w:cs="Times New Roman"/>
          <w:sz w:val="24"/>
          <w:szCs w:val="24"/>
        </w:rPr>
        <w:t>References</w:t>
      </w:r>
    </w:p>
    <w:p w:rsidR="005819A0" w:rsidRPr="00C05C58" w:rsidRDefault="000B18A3"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sz w:val="24"/>
          <w:szCs w:val="24"/>
        </w:rPr>
        <w:fldChar w:fldCharType="begin" w:fldLock="1"/>
      </w:r>
      <w:r w:rsidR="00901C67" w:rsidRPr="00C05C58">
        <w:rPr>
          <w:rFonts w:ascii="Times New Roman" w:hAnsi="Times New Roman" w:cs="Times New Roman"/>
          <w:sz w:val="24"/>
          <w:szCs w:val="24"/>
        </w:rPr>
        <w:instrText xml:space="preserve">ADDIN Mendeley Bibliography CSL_BIBLIOGRAPHY </w:instrText>
      </w:r>
      <w:r w:rsidRPr="00C05C58">
        <w:rPr>
          <w:rFonts w:ascii="Times New Roman" w:hAnsi="Times New Roman" w:cs="Times New Roman"/>
          <w:sz w:val="24"/>
          <w:szCs w:val="24"/>
        </w:rPr>
        <w:fldChar w:fldCharType="separate"/>
      </w:r>
      <w:r w:rsidR="005819A0" w:rsidRPr="00C05C58">
        <w:rPr>
          <w:rFonts w:ascii="Times New Roman" w:hAnsi="Times New Roman" w:cs="Times New Roman"/>
          <w:noProof/>
          <w:sz w:val="24"/>
          <w:szCs w:val="24"/>
        </w:rPr>
        <w:t xml:space="preserve">1. </w:t>
      </w:r>
      <w:r w:rsidR="005819A0" w:rsidRPr="00C05C58">
        <w:rPr>
          <w:rFonts w:ascii="Times New Roman" w:hAnsi="Times New Roman" w:cs="Times New Roman"/>
          <w:noProof/>
          <w:sz w:val="24"/>
          <w:szCs w:val="24"/>
        </w:rPr>
        <w:tab/>
        <w:t xml:space="preserve">Brummelte S, Grunau RE, Chau V, et al. Procedural pain and brain development in premature newborns. </w:t>
      </w:r>
      <w:r w:rsidR="005819A0" w:rsidRPr="00C05C58">
        <w:rPr>
          <w:rFonts w:ascii="Times New Roman" w:hAnsi="Times New Roman" w:cs="Times New Roman"/>
          <w:i/>
          <w:iCs/>
          <w:noProof/>
          <w:sz w:val="24"/>
          <w:szCs w:val="24"/>
        </w:rPr>
        <w:t>Ann Neurol</w:t>
      </w:r>
      <w:r w:rsidR="005819A0" w:rsidRPr="00C05C58">
        <w:rPr>
          <w:rFonts w:ascii="Times New Roman" w:hAnsi="Times New Roman" w:cs="Times New Roman"/>
          <w:noProof/>
          <w:sz w:val="24"/>
          <w:szCs w:val="24"/>
        </w:rPr>
        <w:t>. 2012;71(3):385-396. doi:10.1002/ana.22267.</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 </w:t>
      </w:r>
      <w:r w:rsidRPr="00C05C58">
        <w:rPr>
          <w:rFonts w:ascii="Times New Roman" w:hAnsi="Times New Roman" w:cs="Times New Roman"/>
          <w:noProof/>
          <w:sz w:val="24"/>
          <w:szCs w:val="24"/>
        </w:rPr>
        <w:tab/>
        <w:t xml:space="preserve">Valeri BO, Holsti L, Linhares MBMM. Neonatal Pain and Developmental Outcomes in </w:t>
      </w:r>
      <w:r w:rsidRPr="00C05C58">
        <w:rPr>
          <w:rFonts w:ascii="Times New Roman" w:hAnsi="Times New Roman" w:cs="Times New Roman"/>
          <w:noProof/>
          <w:sz w:val="24"/>
          <w:szCs w:val="24"/>
        </w:rPr>
        <w:lastRenderedPageBreak/>
        <w:t xml:space="preserve">Children Born Preterm: A Systematic Review. </w:t>
      </w:r>
      <w:r w:rsidRPr="00C05C58">
        <w:rPr>
          <w:rFonts w:ascii="Times New Roman" w:hAnsi="Times New Roman" w:cs="Times New Roman"/>
          <w:i/>
          <w:iCs/>
          <w:noProof/>
          <w:sz w:val="24"/>
          <w:szCs w:val="24"/>
        </w:rPr>
        <w:t>Clin J Pain</w:t>
      </w:r>
      <w:r w:rsidRPr="00C05C58">
        <w:rPr>
          <w:rFonts w:ascii="Times New Roman" w:hAnsi="Times New Roman" w:cs="Times New Roman"/>
          <w:noProof/>
          <w:sz w:val="24"/>
          <w:szCs w:val="24"/>
        </w:rPr>
        <w:t>. 2015;31(4):355-362. doi:10.1097/AJP.0000000000000114.</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 </w:t>
      </w:r>
      <w:r w:rsidRPr="00C05C58">
        <w:rPr>
          <w:rFonts w:ascii="Times New Roman" w:hAnsi="Times New Roman" w:cs="Times New Roman"/>
          <w:noProof/>
          <w:sz w:val="24"/>
          <w:szCs w:val="24"/>
        </w:rPr>
        <w:tab/>
        <w:t xml:space="preserve">Jefferies A, Canadian Paediatric Society: Fetus and Newborn Committee. Retinopathy of prematurity: An update on screening and management. </w:t>
      </w:r>
      <w:r w:rsidRPr="00C05C58">
        <w:rPr>
          <w:rFonts w:ascii="Times New Roman" w:hAnsi="Times New Roman" w:cs="Times New Roman"/>
          <w:i/>
          <w:iCs/>
          <w:noProof/>
          <w:sz w:val="24"/>
          <w:szCs w:val="24"/>
        </w:rPr>
        <w:t>Paediatr Child Heal</w:t>
      </w:r>
      <w:r w:rsidRPr="00C05C58">
        <w:rPr>
          <w:rFonts w:ascii="Times New Roman" w:hAnsi="Times New Roman" w:cs="Times New Roman"/>
          <w:noProof/>
          <w:sz w:val="24"/>
          <w:szCs w:val="24"/>
        </w:rPr>
        <w:t>. 2016;21(2):101-104. doi:10.1016/s0031-3955(02)00111-6.</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 </w:t>
      </w:r>
      <w:r w:rsidRPr="00C05C58">
        <w:rPr>
          <w:rFonts w:ascii="Times New Roman" w:hAnsi="Times New Roman" w:cs="Times New Roman"/>
          <w:noProof/>
          <w:sz w:val="24"/>
          <w:szCs w:val="24"/>
        </w:rPr>
        <w:tab/>
        <w:t>Francis K. Evidence-Based Practice Brief What Is Best Practice for Providing Pain Relief During Retinopathy of Prematurity. 2016;16(3):220-228. doi:10.1097/ANC.0000000000000267.</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 </w:t>
      </w:r>
      <w:r w:rsidRPr="00C05C58">
        <w:rPr>
          <w:rFonts w:ascii="Times New Roman" w:hAnsi="Times New Roman" w:cs="Times New Roman"/>
          <w:noProof/>
          <w:sz w:val="24"/>
          <w:szCs w:val="24"/>
        </w:rPr>
        <w:tab/>
        <w:t xml:space="preserve">Samra H a, McGrath JM. Pain management during retinopathy of prematurity eye examinations: a systematic review. </w:t>
      </w:r>
      <w:r w:rsidRPr="00C05C58">
        <w:rPr>
          <w:rFonts w:ascii="Times New Roman" w:hAnsi="Times New Roman" w:cs="Times New Roman"/>
          <w:i/>
          <w:iCs/>
          <w:noProof/>
          <w:sz w:val="24"/>
          <w:szCs w:val="24"/>
        </w:rPr>
        <w:t>Adv Neonatal Care</w:t>
      </w:r>
      <w:r w:rsidRPr="00C05C58">
        <w:rPr>
          <w:rFonts w:ascii="Times New Roman" w:hAnsi="Times New Roman" w:cs="Times New Roman"/>
          <w:noProof/>
          <w:sz w:val="24"/>
          <w:szCs w:val="24"/>
        </w:rPr>
        <w:t>. 2009;9(3):99-110. doi:10.1097/ANC.0b013e3181a68b48.</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6. </w:t>
      </w:r>
      <w:r w:rsidRPr="00C05C58">
        <w:rPr>
          <w:rFonts w:ascii="Times New Roman" w:hAnsi="Times New Roman" w:cs="Times New Roman"/>
          <w:noProof/>
          <w:sz w:val="24"/>
          <w:szCs w:val="24"/>
        </w:rPr>
        <w:tab/>
        <w:t xml:space="preserve">Sun X, Lemyre B, Barrowman N, O’Connor M. Pain management during eye examinations for retinopathy of prematurity in preterm infants: A systematic review. </w:t>
      </w:r>
      <w:r w:rsidRPr="00C05C58">
        <w:rPr>
          <w:rFonts w:ascii="Times New Roman" w:hAnsi="Times New Roman" w:cs="Times New Roman"/>
          <w:i/>
          <w:iCs/>
          <w:noProof/>
          <w:sz w:val="24"/>
          <w:szCs w:val="24"/>
        </w:rPr>
        <w:t>Acta Paediatr Int J Paediatr</w:t>
      </w:r>
      <w:r w:rsidRPr="00C05C58">
        <w:rPr>
          <w:rFonts w:ascii="Times New Roman" w:hAnsi="Times New Roman" w:cs="Times New Roman"/>
          <w:noProof/>
          <w:sz w:val="24"/>
          <w:szCs w:val="24"/>
        </w:rPr>
        <w:t>. 2010;99(3):329-334. doi:10.1111/j.1651-2227.2009.01612.x.</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7. </w:t>
      </w:r>
      <w:r w:rsidRPr="00C05C58">
        <w:rPr>
          <w:rFonts w:ascii="Times New Roman" w:hAnsi="Times New Roman" w:cs="Times New Roman"/>
          <w:noProof/>
          <w:sz w:val="24"/>
          <w:szCs w:val="24"/>
        </w:rPr>
        <w:tab/>
        <w:t>R Core Team. R: A language and environment for statistical computing. 2015. https://cran.r-project.org/.</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8. </w:t>
      </w:r>
      <w:r w:rsidRPr="00C05C58">
        <w:rPr>
          <w:rFonts w:ascii="Times New Roman" w:hAnsi="Times New Roman" w:cs="Times New Roman"/>
          <w:noProof/>
          <w:sz w:val="24"/>
          <w:szCs w:val="24"/>
        </w:rPr>
        <w:tab/>
        <w:t xml:space="preserve">van Valkenhoef G, Lu G, de Brock B, Hillege H, Ades AE, Welton NJ. Automating network meta-analysis. </w:t>
      </w:r>
      <w:r w:rsidRPr="00C05C58">
        <w:rPr>
          <w:rFonts w:ascii="Times New Roman" w:hAnsi="Times New Roman" w:cs="Times New Roman"/>
          <w:i/>
          <w:iCs/>
          <w:noProof/>
          <w:sz w:val="24"/>
          <w:szCs w:val="24"/>
        </w:rPr>
        <w:t>Res Synth Methods</w:t>
      </w:r>
      <w:r w:rsidRPr="00C05C58">
        <w:rPr>
          <w:rFonts w:ascii="Times New Roman" w:hAnsi="Times New Roman" w:cs="Times New Roman"/>
          <w:noProof/>
          <w:sz w:val="24"/>
          <w:szCs w:val="24"/>
        </w:rPr>
        <w:t>. 2012;3(4):285-299. doi:10.1002/jrsm.1054.</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9. </w:t>
      </w:r>
      <w:r w:rsidRPr="00C05C58">
        <w:rPr>
          <w:rFonts w:ascii="Times New Roman" w:hAnsi="Times New Roman" w:cs="Times New Roman"/>
          <w:noProof/>
          <w:sz w:val="24"/>
          <w:szCs w:val="24"/>
        </w:rPr>
        <w:tab/>
        <w:t>Veritas Health Innovation. Covidence systematic review software. www.covidence.org.</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10. </w:t>
      </w:r>
      <w:r w:rsidRPr="00C05C58">
        <w:rPr>
          <w:rFonts w:ascii="Times New Roman" w:hAnsi="Times New Roman" w:cs="Times New Roman"/>
          <w:noProof/>
          <w:sz w:val="24"/>
          <w:szCs w:val="24"/>
        </w:rPr>
        <w:tab/>
        <w:t xml:space="preserve">Busse JW, Bartlett SJ, Dougados M, et al. Optimal Strategies for Reporting Pain in Clinical Trials and Systematic Reviews: Recommendations from an OMERACT 12 </w:t>
      </w:r>
      <w:r w:rsidRPr="00C05C58">
        <w:rPr>
          <w:rFonts w:ascii="Times New Roman" w:hAnsi="Times New Roman" w:cs="Times New Roman"/>
          <w:noProof/>
          <w:sz w:val="24"/>
          <w:szCs w:val="24"/>
        </w:rPr>
        <w:lastRenderedPageBreak/>
        <w:t xml:space="preserve">Workshop. </w:t>
      </w:r>
      <w:r w:rsidRPr="00C05C58">
        <w:rPr>
          <w:rFonts w:ascii="Times New Roman" w:hAnsi="Times New Roman" w:cs="Times New Roman"/>
          <w:i/>
          <w:iCs/>
          <w:noProof/>
          <w:sz w:val="24"/>
          <w:szCs w:val="24"/>
        </w:rPr>
        <w:t>J Rheumatol</w:t>
      </w:r>
      <w:r w:rsidRPr="00C05C58">
        <w:rPr>
          <w:rFonts w:ascii="Times New Roman" w:hAnsi="Times New Roman" w:cs="Times New Roman"/>
          <w:noProof/>
          <w:sz w:val="24"/>
          <w:szCs w:val="24"/>
        </w:rPr>
        <w:t>. 2015;42(10):1962-1970. doi:10.3899/jrheum.141440.</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11. </w:t>
      </w:r>
      <w:r w:rsidRPr="00C05C58">
        <w:rPr>
          <w:rFonts w:ascii="Times New Roman" w:hAnsi="Times New Roman" w:cs="Times New Roman"/>
          <w:noProof/>
          <w:sz w:val="24"/>
          <w:szCs w:val="24"/>
        </w:rPr>
        <w:tab/>
        <w:t xml:space="preserve">Thorlund K, Walter SD, Johnston BC, Furukawa TA, Guyatt GH. Pooling health-related quality of life outcomes in meta-analysis-a tutorial and review of methods for enhancing interpretability. </w:t>
      </w:r>
      <w:r w:rsidRPr="00C05C58">
        <w:rPr>
          <w:rFonts w:ascii="Times New Roman" w:hAnsi="Times New Roman" w:cs="Times New Roman"/>
          <w:i/>
          <w:iCs/>
          <w:noProof/>
          <w:sz w:val="24"/>
          <w:szCs w:val="24"/>
        </w:rPr>
        <w:t>Res Synth Methods</w:t>
      </w:r>
      <w:r w:rsidRPr="00C05C58">
        <w:rPr>
          <w:rFonts w:ascii="Times New Roman" w:hAnsi="Times New Roman" w:cs="Times New Roman"/>
          <w:noProof/>
          <w:sz w:val="24"/>
          <w:szCs w:val="24"/>
        </w:rPr>
        <w:t>. 2011;2(3):188-203. doi:10.1002/jrsm.46.</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12. </w:t>
      </w:r>
      <w:r w:rsidRPr="00C05C58">
        <w:rPr>
          <w:rFonts w:ascii="Times New Roman" w:hAnsi="Times New Roman" w:cs="Times New Roman"/>
          <w:noProof/>
          <w:sz w:val="24"/>
          <w:szCs w:val="24"/>
        </w:rPr>
        <w:tab/>
        <w:t xml:space="preserve">Pillai Riddell RR, Racine NM, Gennis HG, et al. Non-pharmacological management of infant and young child procedural pain. In: Pillai Riddell RR, ed. </w:t>
      </w:r>
      <w:r w:rsidRPr="00C05C58">
        <w:rPr>
          <w:rFonts w:ascii="Times New Roman" w:hAnsi="Times New Roman" w:cs="Times New Roman"/>
          <w:i/>
          <w:iCs/>
          <w:noProof/>
          <w:sz w:val="24"/>
          <w:szCs w:val="24"/>
        </w:rPr>
        <w:t>Cochrane Database of Systematic Reviews</w:t>
      </w:r>
      <w:r w:rsidRPr="00C05C58">
        <w:rPr>
          <w:rFonts w:ascii="Times New Roman" w:hAnsi="Times New Roman" w:cs="Times New Roman"/>
          <w:noProof/>
          <w:sz w:val="24"/>
          <w:szCs w:val="24"/>
        </w:rPr>
        <w:t>. Chichester, UK: John Wiley &amp; Sons, Ltd; 2011:CD006275. doi:10.1002/14651858.CD006275.pub2.</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13. </w:t>
      </w:r>
      <w:r w:rsidRPr="00C05C58">
        <w:rPr>
          <w:rFonts w:ascii="Times New Roman" w:hAnsi="Times New Roman" w:cs="Times New Roman"/>
          <w:noProof/>
          <w:sz w:val="24"/>
          <w:szCs w:val="24"/>
        </w:rPr>
        <w:tab/>
        <w:t xml:space="preserve">Higgins JPT, Altman DG, Gøtzsche PC, et al. The Cochrane Collaboration’s tool for assessing risk of bias in randomised trials. . </w:t>
      </w:r>
      <w:r w:rsidRPr="00C05C58">
        <w:rPr>
          <w:rFonts w:ascii="Times New Roman" w:hAnsi="Times New Roman" w:cs="Times New Roman"/>
          <w:i/>
          <w:iCs/>
          <w:noProof/>
          <w:sz w:val="24"/>
          <w:szCs w:val="24"/>
        </w:rPr>
        <w:t>Br Med J</w:t>
      </w:r>
      <w:r w:rsidRPr="00C05C58">
        <w:rPr>
          <w:rFonts w:ascii="Times New Roman" w:hAnsi="Times New Roman" w:cs="Times New Roman"/>
          <w:noProof/>
          <w:sz w:val="24"/>
          <w:szCs w:val="24"/>
        </w:rPr>
        <w:t>. 2011;343:889-893. doi:doi: 10.1136/bmj.d5928.</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14. </w:t>
      </w:r>
      <w:r w:rsidRPr="00C05C58">
        <w:rPr>
          <w:rFonts w:ascii="Times New Roman" w:hAnsi="Times New Roman" w:cs="Times New Roman"/>
          <w:noProof/>
          <w:sz w:val="24"/>
          <w:szCs w:val="24"/>
        </w:rPr>
        <w:tab/>
        <w:t xml:space="preserve">Dias S, Sutton AJ, Ades AE, Welton NJ. Evidence Synthesis for Decision Making 2: A Generalized Linear Modeling Framework for Pairwise and Network Meta-analysis of Randomized Controlled Trials. </w:t>
      </w:r>
      <w:r w:rsidRPr="00C05C58">
        <w:rPr>
          <w:rFonts w:ascii="Times New Roman" w:hAnsi="Times New Roman" w:cs="Times New Roman"/>
          <w:i/>
          <w:iCs/>
          <w:noProof/>
          <w:sz w:val="24"/>
          <w:szCs w:val="24"/>
        </w:rPr>
        <w:t>Med Decis Mak</w:t>
      </w:r>
      <w:r w:rsidRPr="00C05C58">
        <w:rPr>
          <w:rFonts w:ascii="Times New Roman" w:hAnsi="Times New Roman" w:cs="Times New Roman"/>
          <w:noProof/>
          <w:sz w:val="24"/>
          <w:szCs w:val="24"/>
        </w:rPr>
        <w:t>. 2013;33(5):607. doi:10.1177/0272989X12458724.</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15. </w:t>
      </w:r>
      <w:r w:rsidRPr="00C05C58">
        <w:rPr>
          <w:rFonts w:ascii="Times New Roman" w:hAnsi="Times New Roman" w:cs="Times New Roman"/>
          <w:noProof/>
          <w:sz w:val="24"/>
          <w:szCs w:val="24"/>
        </w:rPr>
        <w:tab/>
        <w:t xml:space="preserve">Dias S, Welton NJ, Sutton AJ, Ades AE. Evidence Synthesis for Decision Making 3: Subgroups, Meta-Regression, Bias, and Bias-Adjustment. </w:t>
      </w:r>
      <w:r w:rsidRPr="00C05C58">
        <w:rPr>
          <w:rFonts w:ascii="Times New Roman" w:hAnsi="Times New Roman" w:cs="Times New Roman"/>
          <w:i/>
          <w:iCs/>
          <w:noProof/>
          <w:sz w:val="24"/>
          <w:szCs w:val="24"/>
        </w:rPr>
        <w:t>Med Decis Mak</w:t>
      </w:r>
      <w:r w:rsidRPr="00C05C58">
        <w:rPr>
          <w:rFonts w:ascii="Times New Roman" w:hAnsi="Times New Roman" w:cs="Times New Roman"/>
          <w:noProof/>
          <w:sz w:val="24"/>
          <w:szCs w:val="24"/>
        </w:rPr>
        <w:t>. 2013;33(5):597-606. doi:10.1177/0272989X13487604.</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16. </w:t>
      </w:r>
      <w:r w:rsidRPr="00C05C58">
        <w:rPr>
          <w:rFonts w:ascii="Times New Roman" w:hAnsi="Times New Roman" w:cs="Times New Roman"/>
          <w:noProof/>
          <w:sz w:val="24"/>
          <w:szCs w:val="24"/>
        </w:rPr>
        <w:tab/>
        <w:t xml:space="preserve">Edition T, Gelman. </w:t>
      </w:r>
      <w:r w:rsidRPr="00C05C58">
        <w:rPr>
          <w:rFonts w:ascii="Times New Roman" w:hAnsi="Times New Roman" w:cs="Times New Roman"/>
          <w:i/>
          <w:iCs/>
          <w:noProof/>
          <w:sz w:val="24"/>
          <w:szCs w:val="24"/>
        </w:rPr>
        <w:t>Bayesian Data Analysis</w:t>
      </w:r>
      <w:r w:rsidRPr="00C05C58">
        <w:rPr>
          <w:rFonts w:ascii="Times New Roman" w:hAnsi="Times New Roman" w:cs="Times New Roman"/>
          <w:noProof/>
          <w:sz w:val="24"/>
          <w:szCs w:val="24"/>
        </w:rPr>
        <w:t>. Vol 1542.; 2015. doi:10.1017/CBO9781107415324.004.</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17. </w:t>
      </w:r>
      <w:r w:rsidRPr="00C05C58">
        <w:rPr>
          <w:rFonts w:ascii="Times New Roman" w:hAnsi="Times New Roman" w:cs="Times New Roman"/>
          <w:noProof/>
          <w:sz w:val="24"/>
          <w:szCs w:val="24"/>
        </w:rPr>
        <w:tab/>
        <w:t xml:space="preserve">Higgins JPT, Green S. </w:t>
      </w:r>
      <w:r w:rsidRPr="00C05C58">
        <w:rPr>
          <w:rFonts w:ascii="Times New Roman" w:hAnsi="Times New Roman" w:cs="Times New Roman"/>
          <w:i/>
          <w:iCs/>
          <w:noProof/>
          <w:sz w:val="24"/>
          <w:szCs w:val="24"/>
        </w:rPr>
        <w:t>Cochrane Handbook for Systematic Reviews of Interventions</w:t>
      </w:r>
      <w:r w:rsidRPr="00C05C58">
        <w:rPr>
          <w:rFonts w:ascii="Times New Roman" w:hAnsi="Times New Roman" w:cs="Times New Roman"/>
          <w:noProof/>
          <w:sz w:val="24"/>
          <w:szCs w:val="24"/>
        </w:rPr>
        <w:t xml:space="preserve">. </w:t>
      </w:r>
      <w:r w:rsidRPr="00C05C58">
        <w:rPr>
          <w:rFonts w:ascii="Times New Roman" w:hAnsi="Times New Roman" w:cs="Times New Roman"/>
          <w:noProof/>
          <w:sz w:val="24"/>
          <w:szCs w:val="24"/>
        </w:rPr>
        <w:lastRenderedPageBreak/>
        <w:t>Version 5. The Cochrane Collaboration; 2011. www.cochrane-handbook.org.</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18. </w:t>
      </w:r>
      <w:r w:rsidRPr="00C05C58">
        <w:rPr>
          <w:rFonts w:ascii="Times New Roman" w:hAnsi="Times New Roman" w:cs="Times New Roman"/>
          <w:noProof/>
          <w:sz w:val="24"/>
          <w:szCs w:val="24"/>
        </w:rPr>
        <w:tab/>
        <w:t xml:space="preserve">Salanti G, Ades AE, Ioannidis J. Graphical methods and numerical summaries for presenting results from multiple-treatment meta-analysis: an overview and tutorial. </w:t>
      </w:r>
      <w:r w:rsidRPr="00C05C58">
        <w:rPr>
          <w:rFonts w:ascii="Times New Roman" w:hAnsi="Times New Roman" w:cs="Times New Roman"/>
          <w:i/>
          <w:iCs/>
          <w:noProof/>
          <w:sz w:val="24"/>
          <w:szCs w:val="24"/>
        </w:rPr>
        <w:t>J Clin Epidemiol</w:t>
      </w:r>
      <w:r w:rsidRPr="00C05C58">
        <w:rPr>
          <w:rFonts w:ascii="Times New Roman" w:hAnsi="Times New Roman" w:cs="Times New Roman"/>
          <w:noProof/>
          <w:sz w:val="24"/>
          <w:szCs w:val="24"/>
        </w:rPr>
        <w:t>. 2011;64(2):163-171.</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19. </w:t>
      </w:r>
      <w:r w:rsidRPr="00C05C58">
        <w:rPr>
          <w:rFonts w:ascii="Times New Roman" w:hAnsi="Times New Roman" w:cs="Times New Roman"/>
          <w:noProof/>
          <w:sz w:val="24"/>
          <w:szCs w:val="24"/>
        </w:rPr>
        <w:tab/>
        <w:t xml:space="preserve">Dias S, Welton NJ, Sutton AJ, Caldwell DM, Lu G, Ades  a E. Evidence synthesis for decision making 4: inconsistency in networks of evidence based on randomized controlled trials. </w:t>
      </w:r>
      <w:r w:rsidRPr="00C05C58">
        <w:rPr>
          <w:rFonts w:ascii="Times New Roman" w:hAnsi="Times New Roman" w:cs="Times New Roman"/>
          <w:i/>
          <w:iCs/>
          <w:noProof/>
          <w:sz w:val="24"/>
          <w:szCs w:val="24"/>
        </w:rPr>
        <w:t>Med Decis Making</w:t>
      </w:r>
      <w:r w:rsidRPr="00C05C58">
        <w:rPr>
          <w:rFonts w:ascii="Times New Roman" w:hAnsi="Times New Roman" w:cs="Times New Roman"/>
          <w:noProof/>
          <w:sz w:val="24"/>
          <w:szCs w:val="24"/>
        </w:rPr>
        <w:t>. 2013;33(5):641-656. doi:10.1177/0272989X12455847.</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20. </w:t>
      </w:r>
      <w:r w:rsidRPr="00C05C58">
        <w:rPr>
          <w:rFonts w:ascii="Times New Roman" w:hAnsi="Times New Roman" w:cs="Times New Roman"/>
          <w:noProof/>
          <w:sz w:val="24"/>
          <w:szCs w:val="24"/>
        </w:rPr>
        <w:tab/>
        <w:t xml:space="preserve">Boyle EM, Freer Y, Khan-Orakzai Z, et al. Sucrose and non-nutritive sucking for the relief of pain in screening for retinopathy of prematurity: a randomised controlled trial. </w:t>
      </w:r>
      <w:r w:rsidRPr="00C05C58">
        <w:rPr>
          <w:rFonts w:ascii="Times New Roman" w:hAnsi="Times New Roman" w:cs="Times New Roman"/>
          <w:i/>
          <w:iCs/>
          <w:noProof/>
          <w:sz w:val="24"/>
          <w:szCs w:val="24"/>
        </w:rPr>
        <w:t>Arch Dis Child Fetal Neonatal Ed</w:t>
      </w:r>
      <w:r w:rsidRPr="00C05C58">
        <w:rPr>
          <w:rFonts w:ascii="Times New Roman" w:hAnsi="Times New Roman" w:cs="Times New Roman"/>
          <w:noProof/>
          <w:sz w:val="24"/>
          <w:szCs w:val="24"/>
        </w:rPr>
        <w:t>. 2006;91(3):F166-8. doi:10.1136/adc.2005.087668.</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21. </w:t>
      </w:r>
      <w:r w:rsidRPr="00C05C58">
        <w:rPr>
          <w:rFonts w:ascii="Times New Roman" w:hAnsi="Times New Roman" w:cs="Times New Roman"/>
          <w:noProof/>
          <w:sz w:val="24"/>
          <w:szCs w:val="24"/>
        </w:rPr>
        <w:tab/>
        <w:t xml:space="preserve">Cogen MS, Parker JS, Sleep TE, Elsas FJ, Metz THJ, McGwin GJ. Masked trial of topical anesthesia for retinopathy of prematurity eye examinations. </w:t>
      </w:r>
      <w:r w:rsidRPr="00C05C58">
        <w:rPr>
          <w:rFonts w:ascii="Times New Roman" w:hAnsi="Times New Roman" w:cs="Times New Roman"/>
          <w:i/>
          <w:iCs/>
          <w:noProof/>
          <w:sz w:val="24"/>
          <w:szCs w:val="24"/>
        </w:rPr>
        <w:t>J AAPOS  Off Publ Am Assoc Pediatr Ophthalmol Strabismus</w:t>
      </w:r>
      <w:r w:rsidRPr="00C05C58">
        <w:rPr>
          <w:rFonts w:ascii="Times New Roman" w:hAnsi="Times New Roman" w:cs="Times New Roman"/>
          <w:noProof/>
          <w:sz w:val="24"/>
          <w:szCs w:val="24"/>
        </w:rPr>
        <w:t>. 2011;15(1 PG-45-8):45-48. NS  -.</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22. </w:t>
      </w:r>
      <w:r w:rsidRPr="00C05C58">
        <w:rPr>
          <w:rFonts w:ascii="Times New Roman" w:hAnsi="Times New Roman" w:cs="Times New Roman"/>
          <w:noProof/>
          <w:sz w:val="24"/>
          <w:szCs w:val="24"/>
        </w:rPr>
        <w:tab/>
        <w:t xml:space="preserve">da Costa, M.C., Unchalo Eckert, G.,  Gastal Borges Fortes, B., Borges Fortes Filho, J., Silveira, R., Procianoy R. Coelho de Costa, M. (2013) Oral glucose for pain relief during exam for ROP. </w:t>
      </w:r>
      <w:r w:rsidRPr="00C05C58">
        <w:rPr>
          <w:rFonts w:ascii="Times New Roman" w:hAnsi="Times New Roman" w:cs="Times New Roman"/>
          <w:i/>
          <w:iCs/>
          <w:noProof/>
          <w:sz w:val="24"/>
          <w:szCs w:val="24"/>
        </w:rPr>
        <w:t>Clin Sci</w:t>
      </w:r>
      <w:r w:rsidRPr="00C05C58">
        <w:rPr>
          <w:rFonts w:ascii="Times New Roman" w:hAnsi="Times New Roman" w:cs="Times New Roman"/>
          <w:noProof/>
          <w:sz w:val="24"/>
          <w:szCs w:val="24"/>
        </w:rPr>
        <w:t>. 2013;62(2):199-203.</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23. </w:t>
      </w:r>
      <w:r w:rsidRPr="00C05C58">
        <w:rPr>
          <w:rFonts w:ascii="Times New Roman" w:hAnsi="Times New Roman" w:cs="Times New Roman"/>
          <w:noProof/>
          <w:sz w:val="24"/>
          <w:szCs w:val="24"/>
        </w:rPr>
        <w:tab/>
        <w:t xml:space="preserve">Dilli D, Ilarslan NE, Kabatas EU, et al. Oral sucrose and non-nutritive sucking goes some way to reducing pain during retinopathy of prematurity eye examinations. </w:t>
      </w:r>
      <w:r w:rsidRPr="00C05C58">
        <w:rPr>
          <w:rFonts w:ascii="Times New Roman" w:hAnsi="Times New Roman" w:cs="Times New Roman"/>
          <w:i/>
          <w:iCs/>
          <w:noProof/>
          <w:sz w:val="24"/>
          <w:szCs w:val="24"/>
        </w:rPr>
        <w:t>Acta Paediatr</w:t>
      </w:r>
      <w:r w:rsidRPr="00C05C58">
        <w:rPr>
          <w:rFonts w:ascii="Times New Roman" w:hAnsi="Times New Roman" w:cs="Times New Roman"/>
          <w:noProof/>
          <w:sz w:val="24"/>
          <w:szCs w:val="24"/>
        </w:rPr>
        <w:t>. 2014;103(2):e76-9. doi:10.1111/apa.12454.</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24. </w:t>
      </w:r>
      <w:r w:rsidRPr="00C05C58">
        <w:rPr>
          <w:rFonts w:ascii="Times New Roman" w:hAnsi="Times New Roman" w:cs="Times New Roman"/>
          <w:noProof/>
          <w:sz w:val="24"/>
          <w:szCs w:val="24"/>
        </w:rPr>
        <w:tab/>
        <w:t xml:space="preserve">Grabska J, Walden P, Lerer T, et al. Can oral sucrose reduce the pain and distress associated with screening for retinopathy of prematurity?. </w:t>
      </w:r>
      <w:r w:rsidRPr="00C05C58">
        <w:rPr>
          <w:rFonts w:ascii="Times New Roman" w:hAnsi="Times New Roman" w:cs="Times New Roman"/>
          <w:i/>
          <w:iCs/>
          <w:noProof/>
          <w:sz w:val="24"/>
          <w:szCs w:val="24"/>
        </w:rPr>
        <w:t>J Perinatol</w:t>
      </w:r>
      <w:r w:rsidRPr="00C05C58">
        <w:rPr>
          <w:rFonts w:ascii="Times New Roman" w:hAnsi="Times New Roman" w:cs="Times New Roman"/>
          <w:noProof/>
          <w:sz w:val="24"/>
          <w:szCs w:val="24"/>
        </w:rPr>
        <w:t>. 2005;25(1 PG-33-</w:t>
      </w:r>
      <w:r w:rsidRPr="00C05C58">
        <w:rPr>
          <w:rFonts w:ascii="Times New Roman" w:hAnsi="Times New Roman" w:cs="Times New Roman"/>
          <w:noProof/>
          <w:sz w:val="24"/>
          <w:szCs w:val="24"/>
        </w:rPr>
        <w:lastRenderedPageBreak/>
        <w:t>5):33-35. NS  -.</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25. </w:t>
      </w:r>
      <w:r w:rsidRPr="00C05C58">
        <w:rPr>
          <w:rFonts w:ascii="Times New Roman" w:hAnsi="Times New Roman" w:cs="Times New Roman"/>
          <w:noProof/>
          <w:sz w:val="24"/>
          <w:szCs w:val="24"/>
        </w:rPr>
        <w:tab/>
        <w:t xml:space="preserve">Kabatas EU, Dursun A, Beken S, Dilli D, Zenciroglu A, Okumus N. Efficacy of Single Dose Oral Paracetamol in Reducing Pain During Examination for Retinopathy of Prematurity: A Blinded Randomized Controlled Trial. </w:t>
      </w:r>
      <w:r w:rsidRPr="00C05C58">
        <w:rPr>
          <w:rFonts w:ascii="Times New Roman" w:hAnsi="Times New Roman" w:cs="Times New Roman"/>
          <w:i/>
          <w:iCs/>
          <w:noProof/>
          <w:sz w:val="24"/>
          <w:szCs w:val="24"/>
        </w:rPr>
        <w:t>Indian J Pediatr</w:t>
      </w:r>
      <w:r w:rsidRPr="00C05C58">
        <w:rPr>
          <w:rFonts w:ascii="Times New Roman" w:hAnsi="Times New Roman" w:cs="Times New Roman"/>
          <w:noProof/>
          <w:sz w:val="24"/>
          <w:szCs w:val="24"/>
        </w:rPr>
        <w:t>. 2016;83(1):22-26. doi:10.1007/s12098-015-1765-8.</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26. </w:t>
      </w:r>
      <w:r w:rsidRPr="00C05C58">
        <w:rPr>
          <w:rFonts w:ascii="Times New Roman" w:hAnsi="Times New Roman" w:cs="Times New Roman"/>
          <w:noProof/>
          <w:sz w:val="24"/>
          <w:szCs w:val="24"/>
        </w:rPr>
        <w:tab/>
        <w:t xml:space="preserve">Mandel R, Ali N, Chen J, Galic IJ, Levesque L. Nitrous oxide analgesia during retinopathy screening: A randomised controlled trial. </w:t>
      </w:r>
      <w:r w:rsidRPr="00C05C58">
        <w:rPr>
          <w:rFonts w:ascii="Times New Roman" w:hAnsi="Times New Roman" w:cs="Times New Roman"/>
          <w:i/>
          <w:iCs/>
          <w:noProof/>
          <w:sz w:val="24"/>
          <w:szCs w:val="24"/>
        </w:rPr>
        <w:t>Arch Dis Child - Fetal Neonatal Ed</w:t>
      </w:r>
      <w:r w:rsidRPr="00C05C58">
        <w:rPr>
          <w:rFonts w:ascii="Times New Roman" w:hAnsi="Times New Roman" w:cs="Times New Roman"/>
          <w:noProof/>
          <w:sz w:val="24"/>
          <w:szCs w:val="24"/>
        </w:rPr>
        <w:t>. 2012;97(2):F83-F87. doi:10.1136/adc.2011.210740.</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27. </w:t>
      </w:r>
      <w:r w:rsidRPr="00C05C58">
        <w:rPr>
          <w:rFonts w:ascii="Times New Roman" w:hAnsi="Times New Roman" w:cs="Times New Roman"/>
          <w:noProof/>
          <w:sz w:val="24"/>
          <w:szCs w:val="24"/>
        </w:rPr>
        <w:tab/>
        <w:t xml:space="preserve">Mitchell A, Stevens B, Mungan N, Johnson W, Lobert S, Boss B. Analgesic effects of oral sucrose and pacifier during eye examinations for retinopathy of prematurity. </w:t>
      </w:r>
      <w:r w:rsidRPr="00C05C58">
        <w:rPr>
          <w:rFonts w:ascii="Times New Roman" w:hAnsi="Times New Roman" w:cs="Times New Roman"/>
          <w:i/>
          <w:iCs/>
          <w:noProof/>
          <w:sz w:val="24"/>
          <w:szCs w:val="24"/>
        </w:rPr>
        <w:t>Pain Manag Nurs</w:t>
      </w:r>
      <w:r w:rsidRPr="00C05C58">
        <w:rPr>
          <w:rFonts w:ascii="Times New Roman" w:hAnsi="Times New Roman" w:cs="Times New Roman"/>
          <w:noProof/>
          <w:sz w:val="24"/>
          <w:szCs w:val="24"/>
        </w:rPr>
        <w:t>. 2004;5(4 PG-160-8):160-168. NS  -.</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28. </w:t>
      </w:r>
      <w:r w:rsidRPr="00C05C58">
        <w:rPr>
          <w:rFonts w:ascii="Times New Roman" w:hAnsi="Times New Roman" w:cs="Times New Roman"/>
          <w:noProof/>
          <w:sz w:val="24"/>
          <w:szCs w:val="24"/>
        </w:rPr>
        <w:tab/>
        <w:t xml:space="preserve">Rosali L, Nesargi S, Mathew S, Vasu U, Rao SP, Bhat S. Efficacy of expressed breast milk in reducing pain during ROP screening - A randomized controlled trial. </w:t>
      </w:r>
      <w:r w:rsidRPr="00C05C58">
        <w:rPr>
          <w:rFonts w:ascii="Times New Roman" w:hAnsi="Times New Roman" w:cs="Times New Roman"/>
          <w:i/>
          <w:iCs/>
          <w:noProof/>
          <w:sz w:val="24"/>
          <w:szCs w:val="24"/>
        </w:rPr>
        <w:t>J Trop Pediatr</w:t>
      </w:r>
      <w:r w:rsidRPr="00C05C58">
        <w:rPr>
          <w:rFonts w:ascii="Times New Roman" w:hAnsi="Times New Roman" w:cs="Times New Roman"/>
          <w:noProof/>
          <w:sz w:val="24"/>
          <w:szCs w:val="24"/>
        </w:rPr>
        <w:t>. 2015;61(2):135-138. doi:10.1093/tropej/fmu073.</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29. </w:t>
      </w:r>
      <w:r w:rsidRPr="00C05C58">
        <w:rPr>
          <w:rFonts w:ascii="Times New Roman" w:hAnsi="Times New Roman" w:cs="Times New Roman"/>
          <w:noProof/>
          <w:sz w:val="24"/>
          <w:szCs w:val="24"/>
        </w:rPr>
        <w:tab/>
        <w:t xml:space="preserve">Olsson E, Eriksson M. Oral glucose for pain relief during eye examinations for retinopathy of prematurity. </w:t>
      </w:r>
      <w:r w:rsidRPr="00C05C58">
        <w:rPr>
          <w:rFonts w:ascii="Times New Roman" w:hAnsi="Times New Roman" w:cs="Times New Roman"/>
          <w:i/>
          <w:iCs/>
          <w:noProof/>
          <w:sz w:val="24"/>
          <w:szCs w:val="24"/>
        </w:rPr>
        <w:t>J Clin Nurs</w:t>
      </w:r>
      <w:r w:rsidRPr="00C05C58">
        <w:rPr>
          <w:rFonts w:ascii="Times New Roman" w:hAnsi="Times New Roman" w:cs="Times New Roman"/>
          <w:noProof/>
          <w:sz w:val="24"/>
          <w:szCs w:val="24"/>
        </w:rPr>
        <w:t>. 2011;20(7-8-1054-9):1054-1059. NS  -.</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30. </w:t>
      </w:r>
      <w:r w:rsidRPr="00C05C58">
        <w:rPr>
          <w:rFonts w:ascii="Times New Roman" w:hAnsi="Times New Roman" w:cs="Times New Roman"/>
          <w:noProof/>
          <w:sz w:val="24"/>
          <w:szCs w:val="24"/>
        </w:rPr>
        <w:tab/>
        <w:t xml:space="preserve">O’Sullivan  a, O’Connor M, Brosnahan D, McCreery K, Dempsey EM. Sweeten, soother and swaddle for retinopathy of prematurity screening: a randomised placebo controlled trial. </w:t>
      </w:r>
      <w:r w:rsidRPr="00C05C58">
        <w:rPr>
          <w:rFonts w:ascii="Times New Roman" w:hAnsi="Times New Roman" w:cs="Times New Roman"/>
          <w:i/>
          <w:iCs/>
          <w:noProof/>
          <w:sz w:val="24"/>
          <w:szCs w:val="24"/>
        </w:rPr>
        <w:t>Arch Dis Child Fetal Neonatal Ed</w:t>
      </w:r>
      <w:r w:rsidRPr="00C05C58">
        <w:rPr>
          <w:rFonts w:ascii="Times New Roman" w:hAnsi="Times New Roman" w:cs="Times New Roman"/>
          <w:noProof/>
          <w:sz w:val="24"/>
          <w:szCs w:val="24"/>
        </w:rPr>
        <w:t>. 2010;95(6):F419-22. doi:10.1136/adc.2009.180943.</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31. </w:t>
      </w:r>
      <w:r w:rsidRPr="00C05C58">
        <w:rPr>
          <w:rFonts w:ascii="Times New Roman" w:hAnsi="Times New Roman" w:cs="Times New Roman"/>
          <w:noProof/>
          <w:sz w:val="24"/>
          <w:szCs w:val="24"/>
        </w:rPr>
        <w:tab/>
        <w:t xml:space="preserve">Rush R, Rush S, Ighani F, Anderson B, Irwin M, Naqvi M. The effects of comfort care on </w:t>
      </w:r>
      <w:r w:rsidRPr="00C05C58">
        <w:rPr>
          <w:rFonts w:ascii="Times New Roman" w:hAnsi="Times New Roman" w:cs="Times New Roman"/>
          <w:noProof/>
          <w:sz w:val="24"/>
          <w:szCs w:val="24"/>
        </w:rPr>
        <w:lastRenderedPageBreak/>
        <w:t xml:space="preserve">the pain response in preterm infants undergoing screening for retinopathy of prematurity. </w:t>
      </w:r>
      <w:r w:rsidRPr="00C05C58">
        <w:rPr>
          <w:rFonts w:ascii="Times New Roman" w:hAnsi="Times New Roman" w:cs="Times New Roman"/>
          <w:i/>
          <w:iCs/>
          <w:noProof/>
          <w:sz w:val="24"/>
          <w:szCs w:val="24"/>
        </w:rPr>
        <w:t>Retina</w:t>
      </w:r>
      <w:r w:rsidRPr="00C05C58">
        <w:rPr>
          <w:rFonts w:ascii="Times New Roman" w:hAnsi="Times New Roman" w:cs="Times New Roman"/>
          <w:noProof/>
          <w:sz w:val="24"/>
          <w:szCs w:val="24"/>
        </w:rPr>
        <w:t>. 2005;25(1):59-62. doi:10.1097/00006982-200501000-00008.</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32. </w:t>
      </w:r>
      <w:r w:rsidRPr="00C05C58">
        <w:rPr>
          <w:rFonts w:ascii="Times New Roman" w:hAnsi="Times New Roman" w:cs="Times New Roman"/>
          <w:noProof/>
          <w:sz w:val="24"/>
          <w:szCs w:val="24"/>
        </w:rPr>
        <w:tab/>
        <w:t xml:space="preserve">Saunders RA, Miller KW, Hunt HH. Topical anesthesia during infant eye examinations: does it reduce stress?. </w:t>
      </w:r>
      <w:r w:rsidRPr="00C05C58">
        <w:rPr>
          <w:rFonts w:ascii="Times New Roman" w:hAnsi="Times New Roman" w:cs="Times New Roman"/>
          <w:i/>
          <w:iCs/>
          <w:noProof/>
          <w:sz w:val="24"/>
          <w:szCs w:val="24"/>
        </w:rPr>
        <w:t>Ann Ophthalmol</w:t>
      </w:r>
      <w:r w:rsidRPr="00C05C58">
        <w:rPr>
          <w:rFonts w:ascii="Times New Roman" w:hAnsi="Times New Roman" w:cs="Times New Roman"/>
          <w:noProof/>
          <w:sz w:val="24"/>
          <w:szCs w:val="24"/>
        </w:rPr>
        <w:t>. 1993;25(12 PG-436-9):436-439. NS  -.</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33. </w:t>
      </w:r>
      <w:r w:rsidRPr="00C05C58">
        <w:rPr>
          <w:rFonts w:ascii="Times New Roman" w:hAnsi="Times New Roman" w:cs="Times New Roman"/>
          <w:noProof/>
          <w:sz w:val="24"/>
          <w:szCs w:val="24"/>
        </w:rPr>
        <w:tab/>
        <w:t xml:space="preserve">Strube YNJ, Bakal JA, Arthur BW. Relationship between feeding schedules and gastric distress during retinopathy of prematurity screening eye examinations. </w:t>
      </w:r>
      <w:r w:rsidRPr="00C05C58">
        <w:rPr>
          <w:rFonts w:ascii="Times New Roman" w:hAnsi="Times New Roman" w:cs="Times New Roman"/>
          <w:i/>
          <w:iCs/>
          <w:noProof/>
          <w:sz w:val="24"/>
          <w:szCs w:val="24"/>
        </w:rPr>
        <w:t>J AAPOS</w:t>
      </w:r>
      <w:r w:rsidRPr="00C05C58">
        <w:rPr>
          <w:rFonts w:ascii="Times New Roman" w:hAnsi="Times New Roman" w:cs="Times New Roman"/>
          <w:noProof/>
          <w:sz w:val="24"/>
          <w:szCs w:val="24"/>
        </w:rPr>
        <w:t>. 2010;14(4):334-339. doi:10.1016/j.jaapos.2010.05.008.</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34. </w:t>
      </w:r>
      <w:r w:rsidRPr="00C05C58">
        <w:rPr>
          <w:rFonts w:ascii="Times New Roman" w:hAnsi="Times New Roman" w:cs="Times New Roman"/>
          <w:noProof/>
          <w:sz w:val="24"/>
          <w:szCs w:val="24"/>
        </w:rPr>
        <w:tab/>
        <w:t xml:space="preserve">Manjunatha CM, Ibhanesebhor SE, Rennix C, Fisher H, Abara R. Pain control during retinopathy of prematurity screening : double-blind , randomised , placebo-controlled study. </w:t>
      </w:r>
      <w:r w:rsidRPr="00C05C58">
        <w:rPr>
          <w:rFonts w:ascii="Times New Roman" w:hAnsi="Times New Roman" w:cs="Times New Roman"/>
          <w:i/>
          <w:iCs/>
          <w:noProof/>
          <w:sz w:val="24"/>
          <w:szCs w:val="24"/>
        </w:rPr>
        <w:t>Infant</w:t>
      </w:r>
      <w:r w:rsidRPr="00C05C58">
        <w:rPr>
          <w:rFonts w:ascii="Times New Roman" w:hAnsi="Times New Roman" w:cs="Times New Roman"/>
          <w:noProof/>
          <w:sz w:val="24"/>
          <w:szCs w:val="24"/>
        </w:rPr>
        <w:t>. 2009;5(5):155-158.</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35. </w:t>
      </w:r>
      <w:r w:rsidRPr="00C05C58">
        <w:rPr>
          <w:rFonts w:ascii="Times New Roman" w:hAnsi="Times New Roman" w:cs="Times New Roman"/>
          <w:noProof/>
          <w:sz w:val="24"/>
          <w:szCs w:val="24"/>
        </w:rPr>
        <w:tab/>
        <w:t xml:space="preserve">Seifi F, Peirovifar A, Mostafa Gharehbaghi M. Comparing the Efficacy of Oral Sucrose and Acetaminophen in Pain Relief for Ophthalmologic Screening of Retinopathy of Prematurity. </w:t>
      </w:r>
      <w:r w:rsidRPr="00C05C58">
        <w:rPr>
          <w:rFonts w:ascii="Times New Roman" w:hAnsi="Times New Roman" w:cs="Times New Roman"/>
          <w:i/>
          <w:iCs/>
          <w:noProof/>
          <w:sz w:val="24"/>
          <w:szCs w:val="24"/>
        </w:rPr>
        <w:t>Am J Med Sci Med</w:t>
      </w:r>
      <w:r w:rsidRPr="00C05C58">
        <w:rPr>
          <w:rFonts w:ascii="Times New Roman" w:hAnsi="Times New Roman" w:cs="Times New Roman"/>
          <w:noProof/>
          <w:sz w:val="24"/>
          <w:szCs w:val="24"/>
        </w:rPr>
        <w:t>. 2013;1(2):24-27. doi:10.12691/ajmsm-1-2-2.</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36. </w:t>
      </w:r>
      <w:r w:rsidRPr="00C05C58">
        <w:rPr>
          <w:rFonts w:ascii="Times New Roman" w:hAnsi="Times New Roman" w:cs="Times New Roman"/>
          <w:noProof/>
          <w:sz w:val="24"/>
          <w:szCs w:val="24"/>
        </w:rPr>
        <w:tab/>
        <w:t xml:space="preserve">Zeraati H, Shahinfar J, Vashani HB, Reyhani T. Effect of Multisensory Stimulation on Pain of Eye Examination in Preterm Infants Hossein. </w:t>
      </w:r>
      <w:r w:rsidRPr="00C05C58">
        <w:rPr>
          <w:rFonts w:ascii="Times New Roman" w:hAnsi="Times New Roman" w:cs="Times New Roman"/>
          <w:i/>
          <w:iCs/>
          <w:noProof/>
          <w:sz w:val="24"/>
          <w:szCs w:val="24"/>
        </w:rPr>
        <w:t>Anesth Pain Med2</w:t>
      </w:r>
      <w:r w:rsidRPr="00C05C58">
        <w:rPr>
          <w:rFonts w:ascii="Times New Roman" w:hAnsi="Times New Roman" w:cs="Times New Roman"/>
          <w:noProof/>
          <w:sz w:val="24"/>
          <w:szCs w:val="24"/>
        </w:rPr>
        <w:t>. 2016;7(1). doi:10.1007/s12098-012-0945-z.</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37. </w:t>
      </w:r>
      <w:r w:rsidRPr="00C05C58">
        <w:rPr>
          <w:rFonts w:ascii="Times New Roman" w:hAnsi="Times New Roman" w:cs="Times New Roman"/>
          <w:noProof/>
          <w:sz w:val="24"/>
          <w:szCs w:val="24"/>
        </w:rPr>
        <w:tab/>
        <w:t xml:space="preserve">Şener Taplak A, Erdem E. A Comparison of Breast Milk and Sucrose in Reducing Neonatal Pain During Eye Exam for Retinopathy of Prematurity. </w:t>
      </w:r>
      <w:r w:rsidRPr="00C05C58">
        <w:rPr>
          <w:rFonts w:ascii="Times New Roman" w:hAnsi="Times New Roman" w:cs="Times New Roman"/>
          <w:i/>
          <w:iCs/>
          <w:noProof/>
          <w:sz w:val="24"/>
          <w:szCs w:val="24"/>
        </w:rPr>
        <w:t>Breastfeed Med</w:t>
      </w:r>
      <w:r w:rsidRPr="00C05C58">
        <w:rPr>
          <w:rFonts w:ascii="Times New Roman" w:hAnsi="Times New Roman" w:cs="Times New Roman"/>
          <w:noProof/>
          <w:sz w:val="24"/>
          <w:szCs w:val="24"/>
        </w:rPr>
        <w:t>. 2017;12(5):bfm.2016.0122. doi:10.1089/bfm.2016.0122.</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38. </w:t>
      </w:r>
      <w:r w:rsidRPr="00C05C58">
        <w:rPr>
          <w:rFonts w:ascii="Times New Roman" w:hAnsi="Times New Roman" w:cs="Times New Roman"/>
          <w:noProof/>
          <w:sz w:val="24"/>
          <w:szCs w:val="24"/>
        </w:rPr>
        <w:tab/>
        <w:t xml:space="preserve">Benzer D, Pehlevan O, Guler K, Gursoy T, Ovali FH, Karateki G. The effect of sucrose on the control of pain secondary to retinopathy of prematurity examination: Randomized </w:t>
      </w:r>
      <w:r w:rsidRPr="00C05C58">
        <w:rPr>
          <w:rFonts w:ascii="Times New Roman" w:hAnsi="Times New Roman" w:cs="Times New Roman"/>
          <w:noProof/>
          <w:sz w:val="24"/>
          <w:szCs w:val="24"/>
        </w:rPr>
        <w:lastRenderedPageBreak/>
        <w:t xml:space="preserve">controlled trial. </w:t>
      </w:r>
      <w:r w:rsidRPr="00C05C58">
        <w:rPr>
          <w:rFonts w:ascii="Times New Roman" w:hAnsi="Times New Roman" w:cs="Times New Roman"/>
          <w:i/>
          <w:iCs/>
          <w:noProof/>
          <w:sz w:val="24"/>
          <w:szCs w:val="24"/>
        </w:rPr>
        <w:t>J Perint Med</w:t>
      </w:r>
      <w:r w:rsidRPr="00C05C58">
        <w:rPr>
          <w:rFonts w:ascii="Times New Roman" w:hAnsi="Times New Roman" w:cs="Times New Roman"/>
          <w:noProof/>
          <w:sz w:val="24"/>
          <w:szCs w:val="24"/>
        </w:rPr>
        <w:t>. 2015;(43).</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39. </w:t>
      </w:r>
      <w:r w:rsidRPr="00C05C58">
        <w:rPr>
          <w:rFonts w:ascii="Times New Roman" w:hAnsi="Times New Roman" w:cs="Times New Roman"/>
          <w:noProof/>
          <w:sz w:val="24"/>
          <w:szCs w:val="24"/>
        </w:rPr>
        <w:tab/>
        <w:t xml:space="preserve">Cullas Ilarslan N, Dilli D, Kabataş EU, et al. Predicting the efficacy of oral sucrose in reducing pain during ophtalmological examination for retinopathy of prematurity: A prospective randomised study. </w:t>
      </w:r>
      <w:r w:rsidRPr="00C05C58">
        <w:rPr>
          <w:rFonts w:ascii="Times New Roman" w:hAnsi="Times New Roman" w:cs="Times New Roman"/>
          <w:i/>
          <w:iCs/>
          <w:noProof/>
          <w:sz w:val="24"/>
          <w:szCs w:val="24"/>
        </w:rPr>
        <w:t>Arch Dis Child</w:t>
      </w:r>
      <w:r w:rsidRPr="00C05C58">
        <w:rPr>
          <w:rFonts w:ascii="Times New Roman" w:hAnsi="Times New Roman" w:cs="Times New Roman"/>
          <w:noProof/>
          <w:sz w:val="24"/>
          <w:szCs w:val="24"/>
        </w:rPr>
        <w:t>. 2012;97((Cullas Ilarslan N.; Dilli D.; Beken S.; Aydin B.; Zenciroʇlu A.; Okumuş N.) Neonatology, Dr Sami Ulus Maternity, Childrens Education and Research Hospital, Division of Neonatology, Ankara, Turkey PG-A55):A55. doi:10.1136/archdischild-2012-302724.0190.</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40. </w:t>
      </w:r>
      <w:r w:rsidRPr="00C05C58">
        <w:rPr>
          <w:rFonts w:ascii="Times New Roman" w:hAnsi="Times New Roman" w:cs="Times New Roman"/>
          <w:noProof/>
          <w:sz w:val="24"/>
          <w:szCs w:val="24"/>
        </w:rPr>
        <w:tab/>
        <w:t xml:space="preserve">Ucar S, Varma M, Altan S. The efficacy of non-nutritive sucking and sucrose for the relief of pain during eye examinations for retinopathy of prematurity: A randomised controlled trial. </w:t>
      </w:r>
      <w:r w:rsidRPr="00C05C58">
        <w:rPr>
          <w:rFonts w:ascii="Times New Roman" w:hAnsi="Times New Roman" w:cs="Times New Roman"/>
          <w:i/>
          <w:iCs/>
          <w:noProof/>
          <w:sz w:val="24"/>
          <w:szCs w:val="24"/>
        </w:rPr>
        <w:t>Arch Dis Child</w:t>
      </w:r>
      <w:r w:rsidRPr="00C05C58">
        <w:rPr>
          <w:rFonts w:ascii="Times New Roman" w:hAnsi="Times New Roman" w:cs="Times New Roman"/>
          <w:noProof/>
          <w:sz w:val="24"/>
          <w:szCs w:val="24"/>
        </w:rPr>
        <w:t>. 2014;99(PG-A182-a183):A182-a183. doi:10.1136/archdischild-2014-307384.491.</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41. </w:t>
      </w:r>
      <w:r w:rsidRPr="00C05C58">
        <w:rPr>
          <w:rFonts w:ascii="Times New Roman" w:hAnsi="Times New Roman" w:cs="Times New Roman"/>
          <w:noProof/>
          <w:sz w:val="24"/>
          <w:szCs w:val="24"/>
        </w:rPr>
        <w:tab/>
        <w:t xml:space="preserve">Xin C, Qijia Z, Xiao B, Qiao T. Clinical reseach on the effectiveness of oral administration glucose solution for pain relief during screening of retinopathy of prematurity in preterm infants. </w:t>
      </w:r>
      <w:r w:rsidRPr="00C05C58">
        <w:rPr>
          <w:rFonts w:ascii="Times New Roman" w:hAnsi="Times New Roman" w:cs="Times New Roman"/>
          <w:i/>
          <w:iCs/>
          <w:noProof/>
          <w:sz w:val="24"/>
          <w:szCs w:val="24"/>
        </w:rPr>
        <w:t>Chin J Obs Gyncol Pediatr2</w:t>
      </w:r>
      <w:r w:rsidRPr="00C05C58">
        <w:rPr>
          <w:rFonts w:ascii="Times New Roman" w:hAnsi="Times New Roman" w:cs="Times New Roman"/>
          <w:noProof/>
          <w:sz w:val="24"/>
          <w:szCs w:val="24"/>
        </w:rPr>
        <w:t>. 16AD;12(4).</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42. </w:t>
      </w:r>
      <w:r w:rsidRPr="00C05C58">
        <w:rPr>
          <w:rFonts w:ascii="Times New Roman" w:hAnsi="Times New Roman" w:cs="Times New Roman"/>
          <w:noProof/>
          <w:sz w:val="24"/>
          <w:szCs w:val="24"/>
        </w:rPr>
        <w:tab/>
        <w:t xml:space="preserve">Dhaliwal CA, Wright E, McIntosh N, Dhaliwal K, Fleck BW. Pain in neonates during screening for retinopathy of prematurity using binocular indirect ophthalmoscopy and wide-field digital retinal imaging: a randomised comparison. </w:t>
      </w:r>
      <w:r w:rsidRPr="00C05C58">
        <w:rPr>
          <w:rFonts w:ascii="Times New Roman" w:hAnsi="Times New Roman" w:cs="Times New Roman"/>
          <w:i/>
          <w:iCs/>
          <w:noProof/>
          <w:sz w:val="24"/>
          <w:szCs w:val="24"/>
        </w:rPr>
        <w:t>Arch Dis Child Fetal Neonatal Ed</w:t>
      </w:r>
      <w:r w:rsidRPr="00C05C58">
        <w:rPr>
          <w:rFonts w:ascii="Times New Roman" w:hAnsi="Times New Roman" w:cs="Times New Roman"/>
          <w:noProof/>
          <w:sz w:val="24"/>
          <w:szCs w:val="24"/>
        </w:rPr>
        <w:t>. 2010;95(2 PG-F146-8):F146-8. NS  -.</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43. </w:t>
      </w:r>
      <w:r w:rsidRPr="00C05C58">
        <w:rPr>
          <w:rFonts w:ascii="Times New Roman" w:hAnsi="Times New Roman" w:cs="Times New Roman"/>
          <w:noProof/>
          <w:sz w:val="24"/>
          <w:szCs w:val="24"/>
        </w:rPr>
        <w:tab/>
        <w:t xml:space="preserve">Gal P, Kissling GE, Young WO, et al. Efficacy of sucrose to reduce pain in premature infants during eye examinations for retinopathy of prematurity. </w:t>
      </w:r>
      <w:r w:rsidRPr="00C05C58">
        <w:rPr>
          <w:rFonts w:ascii="Times New Roman" w:hAnsi="Times New Roman" w:cs="Times New Roman"/>
          <w:i/>
          <w:iCs/>
          <w:noProof/>
          <w:sz w:val="24"/>
          <w:szCs w:val="24"/>
        </w:rPr>
        <w:t>Ann Pharmacother</w:t>
      </w:r>
      <w:r w:rsidRPr="00C05C58">
        <w:rPr>
          <w:rFonts w:ascii="Times New Roman" w:hAnsi="Times New Roman" w:cs="Times New Roman"/>
          <w:noProof/>
          <w:sz w:val="24"/>
          <w:szCs w:val="24"/>
        </w:rPr>
        <w:t>. 2005;39(6 PG-1029-33):1029-1033. NS  -.</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44. </w:t>
      </w:r>
      <w:r w:rsidRPr="00C05C58">
        <w:rPr>
          <w:rFonts w:ascii="Times New Roman" w:hAnsi="Times New Roman" w:cs="Times New Roman"/>
          <w:noProof/>
          <w:sz w:val="24"/>
          <w:szCs w:val="24"/>
        </w:rPr>
        <w:tab/>
        <w:t xml:space="preserve">Kleberg A, Warren I, Norman E, et al. Lower stress responses after Newborn </w:t>
      </w:r>
      <w:r w:rsidRPr="00C05C58">
        <w:rPr>
          <w:rFonts w:ascii="Times New Roman" w:hAnsi="Times New Roman" w:cs="Times New Roman"/>
          <w:noProof/>
          <w:sz w:val="24"/>
          <w:szCs w:val="24"/>
        </w:rPr>
        <w:lastRenderedPageBreak/>
        <w:t xml:space="preserve">Individualized Developmental Care and Assessment Program care during eye screening examinations for retinopathy of prematurity: a randomized study. </w:t>
      </w:r>
      <w:r w:rsidRPr="00C05C58">
        <w:rPr>
          <w:rFonts w:ascii="Times New Roman" w:hAnsi="Times New Roman" w:cs="Times New Roman"/>
          <w:i/>
          <w:iCs/>
          <w:noProof/>
          <w:sz w:val="24"/>
          <w:szCs w:val="24"/>
        </w:rPr>
        <w:t>Pediatrics</w:t>
      </w:r>
      <w:r w:rsidRPr="00C05C58">
        <w:rPr>
          <w:rFonts w:ascii="Times New Roman" w:hAnsi="Times New Roman" w:cs="Times New Roman"/>
          <w:noProof/>
          <w:sz w:val="24"/>
          <w:szCs w:val="24"/>
        </w:rPr>
        <w:t>. 2008;121(5 PG-e1267-78):e1267-78. NS  -.</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45. </w:t>
      </w:r>
      <w:r w:rsidRPr="00C05C58">
        <w:rPr>
          <w:rFonts w:ascii="Times New Roman" w:hAnsi="Times New Roman" w:cs="Times New Roman"/>
          <w:noProof/>
          <w:sz w:val="24"/>
          <w:szCs w:val="24"/>
        </w:rPr>
        <w:tab/>
        <w:t xml:space="preserve">Marsh VA, Young WO, Dunaway KK, et al. Efficacy of topical anesthetics to reduce pain in premature infants during eye examinations for retinopathy of prematurity. </w:t>
      </w:r>
      <w:r w:rsidRPr="00C05C58">
        <w:rPr>
          <w:rFonts w:ascii="Times New Roman" w:hAnsi="Times New Roman" w:cs="Times New Roman"/>
          <w:i/>
          <w:iCs/>
          <w:noProof/>
          <w:sz w:val="24"/>
          <w:szCs w:val="24"/>
        </w:rPr>
        <w:t>Ann Pharmacother</w:t>
      </w:r>
      <w:r w:rsidRPr="00C05C58">
        <w:rPr>
          <w:rFonts w:ascii="Times New Roman" w:hAnsi="Times New Roman" w:cs="Times New Roman"/>
          <w:noProof/>
          <w:sz w:val="24"/>
          <w:szCs w:val="24"/>
        </w:rPr>
        <w:t>. 2005;39(5 PG-829-33):829-833. NS  -.</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46. </w:t>
      </w:r>
      <w:r w:rsidRPr="00C05C58">
        <w:rPr>
          <w:rFonts w:ascii="Times New Roman" w:hAnsi="Times New Roman" w:cs="Times New Roman"/>
          <w:noProof/>
          <w:sz w:val="24"/>
          <w:szCs w:val="24"/>
        </w:rPr>
        <w:tab/>
        <w:t xml:space="preserve">Mehta M, Adams GGW, Bunce C, Xing W, Hill M. Pilot study of the systemic effects of three different screening methods used for retinopathy of prematurity. </w:t>
      </w:r>
      <w:r w:rsidRPr="00C05C58">
        <w:rPr>
          <w:rFonts w:ascii="Times New Roman" w:hAnsi="Times New Roman" w:cs="Times New Roman"/>
          <w:i/>
          <w:iCs/>
          <w:noProof/>
          <w:sz w:val="24"/>
          <w:szCs w:val="24"/>
        </w:rPr>
        <w:t>Early Hum Dev</w:t>
      </w:r>
      <w:r w:rsidRPr="00C05C58">
        <w:rPr>
          <w:rFonts w:ascii="Times New Roman" w:hAnsi="Times New Roman" w:cs="Times New Roman"/>
          <w:noProof/>
          <w:sz w:val="24"/>
          <w:szCs w:val="24"/>
        </w:rPr>
        <w:t>. 2005;81(4):355-360. doi:10.1016/j.earlhumdev.2004.09.005.</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47. </w:t>
      </w:r>
      <w:r w:rsidRPr="00C05C58">
        <w:rPr>
          <w:rFonts w:ascii="Times New Roman" w:hAnsi="Times New Roman" w:cs="Times New Roman"/>
          <w:noProof/>
          <w:sz w:val="24"/>
          <w:szCs w:val="24"/>
        </w:rPr>
        <w:tab/>
        <w:t xml:space="preserve">Mehta M, Mansfield T, VanderVeen DK. Effect of topical anesthesia and age on pain scores during retinopathy of prematurity screening. </w:t>
      </w:r>
      <w:r w:rsidRPr="00C05C58">
        <w:rPr>
          <w:rFonts w:ascii="Times New Roman" w:hAnsi="Times New Roman" w:cs="Times New Roman"/>
          <w:i/>
          <w:iCs/>
          <w:noProof/>
          <w:sz w:val="24"/>
          <w:szCs w:val="24"/>
        </w:rPr>
        <w:t>J Perinatol</w:t>
      </w:r>
      <w:r w:rsidRPr="00C05C58">
        <w:rPr>
          <w:rFonts w:ascii="Times New Roman" w:hAnsi="Times New Roman" w:cs="Times New Roman"/>
          <w:noProof/>
          <w:sz w:val="24"/>
          <w:szCs w:val="24"/>
        </w:rPr>
        <w:t>. 2010;30(11 PG-731-5):731-735. NS  -.</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48. </w:t>
      </w:r>
      <w:r w:rsidRPr="00C05C58">
        <w:rPr>
          <w:rFonts w:ascii="Times New Roman" w:hAnsi="Times New Roman" w:cs="Times New Roman"/>
          <w:noProof/>
          <w:sz w:val="24"/>
          <w:szCs w:val="24"/>
        </w:rPr>
        <w:tab/>
        <w:t>Benzer D. Swaddle and/or sucrose role in pain control during eye examination. IRCT201422610279N5. ICTRP search portal. Published 2010.</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49. </w:t>
      </w:r>
      <w:r w:rsidRPr="00C05C58">
        <w:rPr>
          <w:rFonts w:ascii="Times New Roman" w:hAnsi="Times New Roman" w:cs="Times New Roman"/>
          <w:noProof/>
          <w:sz w:val="24"/>
          <w:szCs w:val="24"/>
        </w:rPr>
        <w:tab/>
        <w:t xml:space="preserve">Benzer D. Sucrose role in the pain control during eye examination. </w:t>
      </w:r>
      <w:r w:rsidRPr="00C05C58">
        <w:rPr>
          <w:rFonts w:ascii="Times New Roman" w:hAnsi="Times New Roman" w:cs="Times New Roman"/>
          <w:i/>
          <w:iCs/>
          <w:noProof/>
          <w:sz w:val="24"/>
          <w:szCs w:val="24"/>
        </w:rPr>
        <w:t>IRCT201422610279N4</w:t>
      </w:r>
      <w:r w:rsidRPr="00C05C58">
        <w:rPr>
          <w:rFonts w:ascii="Times New Roman" w:hAnsi="Times New Roman" w:cs="Times New Roman"/>
          <w:noProof/>
          <w:sz w:val="24"/>
          <w:szCs w:val="24"/>
        </w:rPr>
        <w:t>. 2017:2-3. WHO ICTRP.</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50. </w:t>
      </w:r>
      <w:r w:rsidRPr="00C05C58">
        <w:rPr>
          <w:rFonts w:ascii="Times New Roman" w:hAnsi="Times New Roman" w:cs="Times New Roman"/>
          <w:noProof/>
          <w:sz w:val="24"/>
          <w:szCs w:val="24"/>
        </w:rPr>
        <w:tab/>
        <w:t>Bergseng H. Registration and treatment of pain during eye examination of prematurity. NCT01552993. clinicaltrials.gov. Published 2016.</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51. </w:t>
      </w:r>
      <w:r w:rsidRPr="00C05C58">
        <w:rPr>
          <w:rFonts w:ascii="Times New Roman" w:hAnsi="Times New Roman" w:cs="Times New Roman"/>
          <w:noProof/>
          <w:sz w:val="24"/>
          <w:szCs w:val="24"/>
        </w:rPr>
        <w:tab/>
        <w:t>Bergseng H. Infant ­ parent Skin ­ to ­ skin Contact During Screening for Retinopathy. NCT02780544. clinicaltrials.gov. Published 2017.</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52. </w:t>
      </w:r>
      <w:r w:rsidRPr="00C05C58">
        <w:rPr>
          <w:rFonts w:ascii="Times New Roman" w:hAnsi="Times New Roman" w:cs="Times New Roman"/>
          <w:noProof/>
          <w:sz w:val="24"/>
          <w:szCs w:val="24"/>
        </w:rPr>
        <w:tab/>
        <w:t xml:space="preserve">Rosseau T. Use of sucrose to relieve pain during eye examination. NCT00161694. </w:t>
      </w:r>
      <w:r w:rsidRPr="00C05C58">
        <w:rPr>
          <w:rFonts w:ascii="Times New Roman" w:hAnsi="Times New Roman" w:cs="Times New Roman"/>
          <w:noProof/>
          <w:sz w:val="24"/>
          <w:szCs w:val="24"/>
        </w:rPr>
        <w:lastRenderedPageBreak/>
        <w:t>clinicaltrials.gov. Published 2008.</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53. </w:t>
      </w:r>
      <w:r w:rsidRPr="00C05C58">
        <w:rPr>
          <w:rFonts w:ascii="Times New Roman" w:hAnsi="Times New Roman" w:cs="Times New Roman"/>
          <w:noProof/>
          <w:sz w:val="24"/>
          <w:szCs w:val="24"/>
        </w:rPr>
        <w:tab/>
        <w:t>Cohen A. Proparacaine and mydriatic eye drop. NCT01266824. clinicaltrials.gov. Published 2013.</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54. </w:t>
      </w:r>
      <w:r w:rsidRPr="00C05C58">
        <w:rPr>
          <w:rFonts w:ascii="Times New Roman" w:hAnsi="Times New Roman" w:cs="Times New Roman"/>
          <w:noProof/>
          <w:sz w:val="24"/>
          <w:szCs w:val="24"/>
        </w:rPr>
        <w:tab/>
        <w:t xml:space="preserve">Johnston C, Campbell-Yeo M, Fernandes A, Inglis D, Streiner D, Zee R. Skin-to-skin care for procedural pain in neonates. </w:t>
      </w:r>
      <w:r w:rsidRPr="00C05C58">
        <w:rPr>
          <w:rFonts w:ascii="Times New Roman" w:hAnsi="Times New Roman" w:cs="Times New Roman"/>
          <w:i/>
          <w:iCs/>
          <w:noProof/>
          <w:sz w:val="24"/>
          <w:szCs w:val="24"/>
        </w:rPr>
        <w:t>Cochrane database Syst Rev</w:t>
      </w:r>
      <w:r w:rsidRPr="00C05C58">
        <w:rPr>
          <w:rFonts w:ascii="Times New Roman" w:hAnsi="Times New Roman" w:cs="Times New Roman"/>
          <w:noProof/>
          <w:sz w:val="24"/>
          <w:szCs w:val="24"/>
        </w:rPr>
        <w:t>. 2014;1(1):CD008435. doi:10.1002/14651858.CD008435.pub2.</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55. </w:t>
      </w:r>
      <w:r w:rsidRPr="00C05C58">
        <w:rPr>
          <w:rFonts w:ascii="Times New Roman" w:hAnsi="Times New Roman" w:cs="Times New Roman"/>
          <w:noProof/>
          <w:sz w:val="24"/>
          <w:szCs w:val="24"/>
        </w:rPr>
        <w:tab/>
        <w:t xml:space="preserve">Stevens B, Yamada J, Ohlsson A, Haliburton S, Shorkey A. Sucrose for analgesia in newborn infants undergoing painful procedures. In: Yamada J, ed. </w:t>
      </w:r>
      <w:r w:rsidRPr="00C05C58">
        <w:rPr>
          <w:rFonts w:ascii="Times New Roman" w:hAnsi="Times New Roman" w:cs="Times New Roman"/>
          <w:i/>
          <w:iCs/>
          <w:noProof/>
          <w:sz w:val="24"/>
          <w:szCs w:val="24"/>
        </w:rPr>
        <w:t>Cochrane Database of Systematic Reviews</w:t>
      </w:r>
      <w:r w:rsidRPr="00C05C58">
        <w:rPr>
          <w:rFonts w:ascii="Times New Roman" w:hAnsi="Times New Roman" w:cs="Times New Roman"/>
          <w:noProof/>
          <w:sz w:val="24"/>
          <w:szCs w:val="24"/>
        </w:rPr>
        <w:t>. Vol 1. Chichester, UK: John Wiley &amp; Sons, Ltd; 2016:CD001069. doi:10.1002/14651858.CD001069.pub5.</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56. </w:t>
      </w:r>
      <w:r w:rsidRPr="00C05C58">
        <w:rPr>
          <w:rFonts w:ascii="Times New Roman" w:hAnsi="Times New Roman" w:cs="Times New Roman"/>
          <w:noProof/>
          <w:sz w:val="24"/>
          <w:szCs w:val="24"/>
        </w:rPr>
        <w:tab/>
        <w:t xml:space="preserve">Shah PS, Herbozo C, Aliwalas LL, Shah VS. Breastfeeding or breast milk for procedural pain in neonates. </w:t>
      </w:r>
      <w:r w:rsidRPr="00C05C58">
        <w:rPr>
          <w:rFonts w:ascii="Times New Roman" w:hAnsi="Times New Roman" w:cs="Times New Roman"/>
          <w:i/>
          <w:iCs/>
          <w:noProof/>
          <w:sz w:val="24"/>
          <w:szCs w:val="24"/>
        </w:rPr>
        <w:t>Cochrane Database Syst Rev</w:t>
      </w:r>
      <w:r w:rsidRPr="00C05C58">
        <w:rPr>
          <w:rFonts w:ascii="Times New Roman" w:hAnsi="Times New Roman" w:cs="Times New Roman"/>
          <w:noProof/>
          <w:sz w:val="24"/>
          <w:szCs w:val="24"/>
        </w:rPr>
        <w:t>. 2012;12:CD004950. doi:10.1002/14651858.CD004950.pub3.</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57. </w:t>
      </w:r>
      <w:r w:rsidRPr="00C05C58">
        <w:rPr>
          <w:rFonts w:ascii="Times New Roman" w:hAnsi="Times New Roman" w:cs="Times New Roman"/>
          <w:noProof/>
          <w:sz w:val="24"/>
          <w:szCs w:val="24"/>
        </w:rPr>
        <w:tab/>
        <w:t xml:space="preserve">Kirchner LM, Jeitler VM, Pollak AM, et al. Must screening examinations for retinopathy of prematurity necessarily be painful? </w:t>
      </w:r>
      <w:r w:rsidRPr="00C05C58">
        <w:rPr>
          <w:rFonts w:ascii="Times New Roman" w:hAnsi="Times New Roman" w:cs="Times New Roman"/>
          <w:i/>
          <w:iCs/>
          <w:noProof/>
          <w:sz w:val="24"/>
          <w:szCs w:val="24"/>
        </w:rPr>
        <w:t>Retina</w:t>
      </w:r>
      <w:r w:rsidRPr="00C05C58">
        <w:rPr>
          <w:rFonts w:ascii="Times New Roman" w:hAnsi="Times New Roman" w:cs="Times New Roman"/>
          <w:noProof/>
          <w:sz w:val="24"/>
          <w:szCs w:val="24"/>
        </w:rPr>
        <w:t>. 2009;29(5):586-591. doi:10.1097/IAE.0b013e31819a5fb1.</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58. </w:t>
      </w:r>
      <w:r w:rsidRPr="00C05C58">
        <w:rPr>
          <w:rFonts w:ascii="Times New Roman" w:hAnsi="Times New Roman" w:cs="Times New Roman"/>
          <w:noProof/>
          <w:sz w:val="24"/>
          <w:szCs w:val="24"/>
        </w:rPr>
        <w:tab/>
        <w:t>Fourmaux E, Isber R, Korobelnik JF. Re: Must screening examinations for retinopathy of prematurity necessarily be painful? 2005:187-188.</w:t>
      </w:r>
    </w:p>
    <w:p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59. </w:t>
      </w:r>
      <w:r w:rsidRPr="00C05C58">
        <w:rPr>
          <w:rFonts w:ascii="Times New Roman" w:hAnsi="Times New Roman" w:cs="Times New Roman"/>
          <w:noProof/>
          <w:sz w:val="24"/>
          <w:szCs w:val="24"/>
        </w:rPr>
        <w:tab/>
        <w:t xml:space="preserve">Slater R, Hartley C, Moultrie F, et al. A blinded randomised placebo-controlled trial investigating the efficacy of morphine analgesia for procedural pain in infants: Trial protocol. </w:t>
      </w:r>
      <w:r w:rsidRPr="00C05C58">
        <w:rPr>
          <w:rFonts w:ascii="Times New Roman" w:hAnsi="Times New Roman" w:cs="Times New Roman"/>
          <w:i/>
          <w:iCs/>
          <w:noProof/>
          <w:sz w:val="24"/>
          <w:szCs w:val="24"/>
        </w:rPr>
        <w:t>Wellcome open Res</w:t>
      </w:r>
      <w:r w:rsidRPr="00C05C58">
        <w:rPr>
          <w:rFonts w:ascii="Times New Roman" w:hAnsi="Times New Roman" w:cs="Times New Roman"/>
          <w:noProof/>
          <w:sz w:val="24"/>
          <w:szCs w:val="24"/>
        </w:rPr>
        <w:t>. 2016;1(May):7. doi:10.12688/wellcomeopenres.10005.1.</w:t>
      </w:r>
    </w:p>
    <w:p w:rsidR="00C12721" w:rsidRPr="00C05C58" w:rsidRDefault="000B18A3" w:rsidP="00F61E3A">
      <w:pPr>
        <w:spacing w:line="480" w:lineRule="auto"/>
        <w:rPr>
          <w:rFonts w:ascii="Times New Roman" w:hAnsi="Times New Roman" w:cs="Times New Roman"/>
          <w:sz w:val="24"/>
          <w:szCs w:val="24"/>
        </w:rPr>
      </w:pPr>
      <w:r w:rsidRPr="00C05C58">
        <w:rPr>
          <w:rFonts w:ascii="Times New Roman" w:hAnsi="Times New Roman" w:cs="Times New Roman"/>
          <w:sz w:val="24"/>
          <w:szCs w:val="24"/>
        </w:rPr>
        <w:lastRenderedPageBreak/>
        <w:fldChar w:fldCharType="end"/>
      </w:r>
    </w:p>
    <w:p w:rsidR="00FF4EC8" w:rsidRPr="00C05C58" w:rsidRDefault="00FF4EC8" w:rsidP="00544CE8">
      <w:pPr>
        <w:keepNext/>
        <w:spacing w:line="480" w:lineRule="auto"/>
        <w:rPr>
          <w:rFonts w:ascii="Times New Roman" w:hAnsi="Times New Roman" w:cs="Times New Roman"/>
          <w:sz w:val="24"/>
          <w:szCs w:val="24"/>
        </w:rPr>
      </w:pPr>
    </w:p>
    <w:p w:rsidR="00C12721" w:rsidRPr="00C05C58" w:rsidRDefault="00C12721" w:rsidP="00F61E3A">
      <w:pPr>
        <w:spacing w:line="480" w:lineRule="auto"/>
        <w:rPr>
          <w:rFonts w:ascii="Times New Roman" w:hAnsi="Times New Roman" w:cs="Times New Roman"/>
          <w:sz w:val="24"/>
          <w:szCs w:val="24"/>
        </w:rPr>
      </w:pPr>
    </w:p>
    <w:p w:rsidR="00030B65" w:rsidRPr="00C05C58" w:rsidRDefault="00030B65" w:rsidP="00353A28">
      <w:pPr>
        <w:spacing w:line="480" w:lineRule="auto"/>
        <w:jc w:val="center"/>
        <w:rPr>
          <w:rFonts w:ascii="Times New Roman" w:hAnsi="Times New Roman" w:cs="Times New Roman"/>
          <w:b/>
          <w:sz w:val="24"/>
          <w:szCs w:val="24"/>
        </w:rPr>
      </w:pPr>
    </w:p>
    <w:p w:rsidR="00030B65" w:rsidRPr="00C05C58" w:rsidRDefault="00030B65" w:rsidP="00353A28">
      <w:pPr>
        <w:spacing w:line="480" w:lineRule="auto"/>
        <w:jc w:val="center"/>
        <w:rPr>
          <w:rFonts w:ascii="Times New Roman" w:hAnsi="Times New Roman" w:cs="Times New Roman"/>
          <w:b/>
          <w:sz w:val="24"/>
          <w:szCs w:val="24"/>
        </w:rPr>
      </w:pPr>
    </w:p>
    <w:p w:rsidR="00901C67" w:rsidRPr="00C05C58" w:rsidRDefault="00901C67" w:rsidP="00353A28">
      <w:pPr>
        <w:spacing w:line="480" w:lineRule="auto"/>
        <w:rPr>
          <w:rFonts w:ascii="Times New Roman" w:hAnsi="Times New Roman" w:cs="Times New Roman"/>
          <w:sz w:val="24"/>
          <w:szCs w:val="24"/>
        </w:rPr>
      </w:pPr>
    </w:p>
    <w:p w:rsidR="00B03323" w:rsidRPr="00C05C58" w:rsidRDefault="00BF5D94" w:rsidP="00B03323">
      <w:pPr>
        <w:keepNext/>
        <w:spacing w:line="480" w:lineRule="auto"/>
        <w:rPr>
          <w:rFonts w:ascii="Times New Roman" w:hAnsi="Times New Roman" w:cs="Times New Roman"/>
          <w:sz w:val="24"/>
          <w:szCs w:val="24"/>
        </w:rPr>
      </w:pPr>
      <w:r w:rsidRPr="00C05C58">
        <w:rPr>
          <w:rFonts w:ascii="Times New Roman" w:hAnsi="Times New Roman" w:cs="Times New Roman"/>
          <w:noProof/>
          <w:sz w:val="24"/>
          <w:szCs w:val="24"/>
          <w:lang w:val="en-US"/>
        </w:rPr>
        <w:drawing>
          <wp:inline distT="0" distB="0" distL="0" distR="0">
            <wp:extent cx="5943600" cy="377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3805"/>
                    </a:xfrm>
                    <a:prstGeom prst="rect">
                      <a:avLst/>
                    </a:prstGeom>
                  </pic:spPr>
                </pic:pic>
              </a:graphicData>
            </a:graphic>
          </wp:inline>
        </w:drawing>
      </w:r>
    </w:p>
    <w:p w:rsidR="003403BD" w:rsidRPr="00C05C58" w:rsidRDefault="00B03323" w:rsidP="000F6000">
      <w:pPr>
        <w:pStyle w:val="Caption"/>
        <w:rPr>
          <w:rFonts w:ascii="Times New Roman" w:hAnsi="Times New Roman" w:cs="Times New Roman"/>
          <w:sz w:val="20"/>
          <w:szCs w:val="22"/>
        </w:rPr>
        <w:sectPr w:rsidR="003403BD" w:rsidRPr="00C05C58">
          <w:pgSz w:w="12240" w:h="15840"/>
          <w:pgMar w:top="1440" w:right="1440" w:bottom="1440" w:left="1440" w:header="708" w:footer="708" w:gutter="0"/>
          <w:cols w:space="708"/>
          <w:docGrid w:linePitch="360"/>
        </w:sectPr>
      </w:pPr>
      <w:commentRangeStart w:id="113"/>
      <w:r w:rsidRPr="00C05C58">
        <w:rPr>
          <w:rFonts w:ascii="Times New Roman" w:hAnsi="Times New Roman" w:cs="Times New Roman"/>
          <w:sz w:val="20"/>
          <w:szCs w:val="22"/>
        </w:rPr>
        <w:t xml:space="preserve">Figure </w:t>
      </w:r>
      <w:r w:rsidR="000B18A3" w:rsidRPr="00C05C58">
        <w:rPr>
          <w:rFonts w:ascii="Times New Roman" w:hAnsi="Times New Roman" w:cs="Times New Roman"/>
          <w:sz w:val="20"/>
          <w:szCs w:val="22"/>
        </w:rPr>
        <w:fldChar w:fldCharType="begin"/>
      </w:r>
      <w:r w:rsidR="00DB77CD" w:rsidRPr="00C05C58">
        <w:rPr>
          <w:rFonts w:ascii="Times New Roman" w:hAnsi="Times New Roman" w:cs="Times New Roman"/>
          <w:sz w:val="20"/>
          <w:szCs w:val="22"/>
        </w:rPr>
        <w:instrText xml:space="preserve"> SEQ Figure \* ARABIC </w:instrText>
      </w:r>
      <w:r w:rsidR="000B18A3" w:rsidRPr="00C05C58">
        <w:rPr>
          <w:rFonts w:ascii="Times New Roman" w:hAnsi="Times New Roman" w:cs="Times New Roman"/>
          <w:sz w:val="20"/>
          <w:szCs w:val="22"/>
        </w:rPr>
        <w:fldChar w:fldCharType="separate"/>
      </w:r>
      <w:r w:rsidR="00C05C58">
        <w:rPr>
          <w:rFonts w:ascii="Times New Roman" w:hAnsi="Times New Roman" w:cs="Times New Roman"/>
          <w:noProof/>
          <w:sz w:val="20"/>
          <w:szCs w:val="22"/>
        </w:rPr>
        <w:t>1</w:t>
      </w:r>
      <w:r w:rsidR="000B18A3" w:rsidRPr="00C05C58">
        <w:rPr>
          <w:rFonts w:ascii="Times New Roman" w:hAnsi="Times New Roman" w:cs="Times New Roman"/>
          <w:noProof/>
          <w:sz w:val="20"/>
          <w:szCs w:val="22"/>
        </w:rPr>
        <w:fldChar w:fldCharType="end"/>
      </w:r>
      <w:r w:rsidRPr="00C05C58">
        <w:rPr>
          <w:rFonts w:ascii="Times New Roman" w:hAnsi="Times New Roman" w:cs="Times New Roman"/>
          <w:sz w:val="20"/>
          <w:szCs w:val="22"/>
        </w:rPr>
        <w:t xml:space="preserve">. </w:t>
      </w:r>
      <w:commentRangeEnd w:id="113"/>
      <w:r w:rsidR="009607EF">
        <w:rPr>
          <w:rStyle w:val="CommentReference"/>
          <w:i w:val="0"/>
          <w:iCs w:val="0"/>
          <w:color w:val="auto"/>
        </w:rPr>
        <w:commentReference w:id="113"/>
      </w:r>
      <w:r w:rsidRPr="00C05C58">
        <w:rPr>
          <w:rFonts w:ascii="Times New Roman" w:hAnsi="Times New Roman" w:cs="Times New Roman"/>
          <w:sz w:val="20"/>
          <w:szCs w:val="22"/>
        </w:rPr>
        <w:t>Network graphs for pain reactivity</w:t>
      </w:r>
      <w:r w:rsidR="009E7BED" w:rsidRPr="00C05C58">
        <w:rPr>
          <w:rFonts w:ascii="Times New Roman" w:hAnsi="Times New Roman" w:cs="Times New Roman"/>
          <w:sz w:val="20"/>
          <w:szCs w:val="22"/>
        </w:rPr>
        <w:t>.</w:t>
      </w:r>
      <w:r w:rsidRPr="00C05C58">
        <w:rPr>
          <w:rFonts w:ascii="Times New Roman" w:hAnsi="Times New Roman" w:cs="Times New Roman"/>
          <w:sz w:val="20"/>
          <w:szCs w:val="22"/>
        </w:rPr>
        <w:t xml:space="preserve"> Nodes indicate treatments and edges indicate comparisons. Size of nodes reflects total sample assessed in a treatment, width of edges indicates number of studies in a comparison.</w:t>
      </w:r>
      <w:r w:rsidR="00BF5D94" w:rsidRPr="00C05C58">
        <w:rPr>
          <w:rFonts w:ascii="Times New Roman" w:hAnsi="Times New Roman" w:cs="Times New Roman"/>
          <w:sz w:val="20"/>
          <w:szCs w:val="22"/>
        </w:rPr>
        <w:t>TA = Topical anesthetic; WFDRI = Wide-field digital retina imaging</w:t>
      </w:r>
      <w:r w:rsidR="00A6729A" w:rsidRPr="00C05C58">
        <w:rPr>
          <w:rFonts w:ascii="Times New Roman" w:hAnsi="Times New Roman" w:cs="Times New Roman"/>
          <w:sz w:val="20"/>
          <w:szCs w:val="22"/>
        </w:rPr>
        <w:t>; NNS = Non-nutritive sucking; EBM = Expressed breast milk</w:t>
      </w:r>
    </w:p>
    <w:p w:rsidR="007F4333" w:rsidRPr="00C05C58" w:rsidRDefault="007F4333" w:rsidP="007F4333">
      <w:pPr>
        <w:pStyle w:val="Caption"/>
        <w:keepNext/>
        <w:rPr>
          <w:rFonts w:ascii="Times New Roman" w:hAnsi="Times New Roman" w:cs="Times New Roman"/>
          <w:sz w:val="20"/>
          <w:szCs w:val="22"/>
        </w:rPr>
      </w:pPr>
      <w:r w:rsidRPr="00C05C58">
        <w:rPr>
          <w:rFonts w:ascii="Times New Roman" w:hAnsi="Times New Roman" w:cs="Times New Roman"/>
          <w:noProof/>
          <w:sz w:val="20"/>
          <w:szCs w:val="22"/>
          <w:lang w:val="en-US"/>
        </w:rPr>
        <w:lastRenderedPageBreak/>
        <w:drawing>
          <wp:inline distT="0" distB="0" distL="0" distR="0">
            <wp:extent cx="8229600" cy="4777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4777740"/>
                    </a:xfrm>
                    <a:prstGeom prst="rect">
                      <a:avLst/>
                    </a:prstGeom>
                  </pic:spPr>
                </pic:pic>
              </a:graphicData>
            </a:graphic>
          </wp:inline>
        </w:drawing>
      </w:r>
    </w:p>
    <w:p w:rsidR="007F4333" w:rsidRPr="00C05C58" w:rsidRDefault="007F4333" w:rsidP="007F4333">
      <w:pPr>
        <w:pStyle w:val="Caption"/>
        <w:rPr>
          <w:rFonts w:ascii="Times New Roman" w:hAnsi="Times New Roman" w:cs="Times New Roman"/>
          <w:sz w:val="20"/>
          <w:szCs w:val="22"/>
        </w:rPr>
      </w:pPr>
      <w:r w:rsidRPr="00C05C58">
        <w:rPr>
          <w:rFonts w:ascii="Times New Roman" w:hAnsi="Times New Roman" w:cs="Times New Roman"/>
          <w:sz w:val="20"/>
          <w:szCs w:val="22"/>
        </w:rPr>
        <w:t xml:space="preserve">Figure </w:t>
      </w:r>
      <w:r w:rsidR="000B18A3" w:rsidRPr="00C05C58">
        <w:rPr>
          <w:rFonts w:ascii="Times New Roman" w:hAnsi="Times New Roman" w:cs="Times New Roman"/>
          <w:sz w:val="20"/>
          <w:szCs w:val="22"/>
        </w:rPr>
        <w:fldChar w:fldCharType="begin"/>
      </w:r>
      <w:r w:rsidR="00DB77CD" w:rsidRPr="00C05C58">
        <w:rPr>
          <w:rFonts w:ascii="Times New Roman" w:hAnsi="Times New Roman" w:cs="Times New Roman"/>
          <w:sz w:val="20"/>
          <w:szCs w:val="22"/>
        </w:rPr>
        <w:instrText xml:space="preserve"> SEQ Figure \* ARABIC </w:instrText>
      </w:r>
      <w:r w:rsidR="000B18A3" w:rsidRPr="00C05C58">
        <w:rPr>
          <w:rFonts w:ascii="Times New Roman" w:hAnsi="Times New Roman" w:cs="Times New Roman"/>
          <w:sz w:val="20"/>
          <w:szCs w:val="22"/>
        </w:rPr>
        <w:fldChar w:fldCharType="separate"/>
      </w:r>
      <w:r w:rsidR="00C05C58">
        <w:rPr>
          <w:rFonts w:ascii="Times New Roman" w:hAnsi="Times New Roman" w:cs="Times New Roman"/>
          <w:noProof/>
          <w:sz w:val="20"/>
          <w:szCs w:val="22"/>
        </w:rPr>
        <w:t>2</w:t>
      </w:r>
      <w:r w:rsidR="000B18A3" w:rsidRPr="00C05C58">
        <w:rPr>
          <w:rFonts w:ascii="Times New Roman" w:hAnsi="Times New Roman" w:cs="Times New Roman"/>
          <w:noProof/>
          <w:sz w:val="20"/>
          <w:szCs w:val="22"/>
        </w:rPr>
        <w:fldChar w:fldCharType="end"/>
      </w:r>
      <w:r w:rsidRPr="00C05C58">
        <w:rPr>
          <w:rFonts w:ascii="Times New Roman" w:hAnsi="Times New Roman" w:cs="Times New Roman"/>
          <w:sz w:val="20"/>
          <w:szCs w:val="22"/>
        </w:rPr>
        <w:t xml:space="preserve">. Pain reactivity </w:t>
      </w:r>
      <w:commentRangeStart w:id="114"/>
      <w:r w:rsidRPr="00C05C58">
        <w:rPr>
          <w:rFonts w:ascii="Times New Roman" w:hAnsi="Times New Roman" w:cs="Times New Roman"/>
          <w:sz w:val="20"/>
          <w:szCs w:val="22"/>
        </w:rPr>
        <w:t>league table</w:t>
      </w:r>
      <w:r w:rsidR="006D5754" w:rsidRPr="00C05C58">
        <w:rPr>
          <w:rFonts w:ascii="Times New Roman" w:hAnsi="Times New Roman" w:cs="Times New Roman"/>
          <w:sz w:val="20"/>
          <w:szCs w:val="22"/>
        </w:rPr>
        <w:t xml:space="preserve"> </w:t>
      </w:r>
      <w:commentRangeEnd w:id="114"/>
      <w:r w:rsidR="009607EF">
        <w:rPr>
          <w:rStyle w:val="CommentReference"/>
          <w:i w:val="0"/>
          <w:iCs w:val="0"/>
          <w:color w:val="auto"/>
        </w:rPr>
        <w:commentReference w:id="114"/>
      </w:r>
      <w:r w:rsidR="006D5754" w:rsidRPr="00C05C58">
        <w:rPr>
          <w:rFonts w:ascii="Times New Roman" w:hAnsi="Times New Roman" w:cs="Times New Roman"/>
          <w:sz w:val="20"/>
          <w:szCs w:val="22"/>
        </w:rPr>
        <w:t>of NMA estimates</w:t>
      </w:r>
      <w:r w:rsidRPr="00C05C58">
        <w:rPr>
          <w:rFonts w:ascii="Times New Roman" w:hAnsi="Times New Roman" w:cs="Times New Roman"/>
          <w:sz w:val="20"/>
          <w:szCs w:val="22"/>
        </w:rPr>
        <w:t>.</w:t>
      </w:r>
      <w:r w:rsidR="006D5754" w:rsidRPr="00C05C58">
        <w:rPr>
          <w:rFonts w:ascii="Times New Roman" w:hAnsi="Times New Roman" w:cs="Times New Roman"/>
          <w:sz w:val="20"/>
          <w:szCs w:val="22"/>
        </w:rPr>
        <w:t xml:space="preserve"> Treatments are reported in order of SUCRA ranking. Comparisons should be read left to right with mean differences of less than 0 indicating the treatment in the column is favoured over the treatment in the row. TA = topical anesthetic; NNS = non-nutritive sucking</w:t>
      </w:r>
    </w:p>
    <w:p w:rsidR="000F6000" w:rsidRPr="00C05C58" w:rsidRDefault="000F6000" w:rsidP="000F6000">
      <w:pPr>
        <w:pStyle w:val="Caption"/>
        <w:keepNext/>
        <w:rPr>
          <w:rFonts w:ascii="Times New Roman" w:hAnsi="Times New Roman" w:cs="Times New Roman"/>
          <w:sz w:val="20"/>
          <w:szCs w:val="22"/>
        </w:rPr>
      </w:pPr>
      <w:r w:rsidRPr="00C05C58">
        <w:rPr>
          <w:rFonts w:ascii="Times New Roman" w:hAnsi="Times New Roman" w:cs="Times New Roman"/>
          <w:noProof/>
          <w:sz w:val="20"/>
          <w:szCs w:val="22"/>
          <w:lang w:val="en-US"/>
        </w:rPr>
        <w:lastRenderedPageBreak/>
        <w:drawing>
          <wp:inline distT="0" distB="0" distL="0" distR="0">
            <wp:extent cx="8229600" cy="5661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5661025"/>
                    </a:xfrm>
                    <a:prstGeom prst="rect">
                      <a:avLst/>
                    </a:prstGeom>
                  </pic:spPr>
                </pic:pic>
              </a:graphicData>
            </a:graphic>
          </wp:inline>
        </w:drawing>
      </w:r>
    </w:p>
    <w:p w:rsidR="00B83F38" w:rsidRPr="00C05C58" w:rsidRDefault="000F6000" w:rsidP="000F6000">
      <w:pPr>
        <w:pStyle w:val="Caption"/>
        <w:rPr>
          <w:rFonts w:ascii="Times New Roman" w:hAnsi="Times New Roman" w:cs="Times New Roman"/>
          <w:i w:val="0"/>
          <w:sz w:val="20"/>
          <w:szCs w:val="22"/>
        </w:rPr>
      </w:pPr>
      <w:r w:rsidRPr="00C05C58">
        <w:rPr>
          <w:rFonts w:ascii="Times New Roman" w:hAnsi="Times New Roman" w:cs="Times New Roman"/>
          <w:sz w:val="20"/>
          <w:szCs w:val="22"/>
        </w:rPr>
        <w:t xml:space="preserve">Figure </w:t>
      </w:r>
      <w:r w:rsidR="000B18A3" w:rsidRPr="00C05C58">
        <w:rPr>
          <w:rFonts w:ascii="Times New Roman" w:hAnsi="Times New Roman" w:cs="Times New Roman"/>
          <w:sz w:val="20"/>
          <w:szCs w:val="22"/>
        </w:rPr>
        <w:fldChar w:fldCharType="begin"/>
      </w:r>
      <w:r w:rsidR="00DB77CD" w:rsidRPr="00C05C58">
        <w:rPr>
          <w:rFonts w:ascii="Times New Roman" w:hAnsi="Times New Roman" w:cs="Times New Roman"/>
          <w:sz w:val="20"/>
          <w:szCs w:val="22"/>
        </w:rPr>
        <w:instrText xml:space="preserve"> SEQ Figure \* ARABIC </w:instrText>
      </w:r>
      <w:r w:rsidR="000B18A3" w:rsidRPr="00C05C58">
        <w:rPr>
          <w:rFonts w:ascii="Times New Roman" w:hAnsi="Times New Roman" w:cs="Times New Roman"/>
          <w:sz w:val="20"/>
          <w:szCs w:val="22"/>
        </w:rPr>
        <w:fldChar w:fldCharType="separate"/>
      </w:r>
      <w:r w:rsidR="00C05C58">
        <w:rPr>
          <w:rFonts w:ascii="Times New Roman" w:hAnsi="Times New Roman" w:cs="Times New Roman"/>
          <w:noProof/>
          <w:sz w:val="20"/>
          <w:szCs w:val="22"/>
        </w:rPr>
        <w:t>3</w:t>
      </w:r>
      <w:r w:rsidR="000B18A3" w:rsidRPr="00C05C58">
        <w:rPr>
          <w:rFonts w:ascii="Times New Roman" w:hAnsi="Times New Roman" w:cs="Times New Roman"/>
          <w:noProof/>
          <w:sz w:val="20"/>
          <w:szCs w:val="22"/>
        </w:rPr>
        <w:fldChar w:fldCharType="end"/>
      </w:r>
      <w:r w:rsidRPr="00C05C58">
        <w:rPr>
          <w:rFonts w:ascii="Times New Roman" w:hAnsi="Times New Roman" w:cs="Times New Roman"/>
          <w:sz w:val="20"/>
          <w:szCs w:val="22"/>
        </w:rPr>
        <w:t>. Absolute PIPP scores based on largest low risk of bias trial as baseline (Topical anesthetic). Thermometer indicates absolute score with shading for low (green), moderate (yellow) and severe (red) pain. Solid and dashed line indicates median score with 95% credible interval. Colour of icons indicates the number of neonates expected at each pain threshold using the median score and assuming PIPP scores are normally distributed.</w:t>
      </w:r>
    </w:p>
    <w:p w:rsidR="00BF5D94" w:rsidRPr="00C05C58" w:rsidRDefault="00AB166D" w:rsidP="00BF5D94">
      <w:pPr>
        <w:keepNext/>
        <w:spacing w:line="480" w:lineRule="auto"/>
        <w:rPr>
          <w:rFonts w:ascii="Times New Roman" w:hAnsi="Times New Roman" w:cs="Times New Roman"/>
          <w:sz w:val="20"/>
        </w:rPr>
      </w:pPr>
      <w:r w:rsidRPr="00C05C58">
        <w:rPr>
          <w:rFonts w:ascii="Times New Roman" w:hAnsi="Times New Roman" w:cs="Times New Roman"/>
          <w:noProof/>
          <w:sz w:val="20"/>
          <w:lang w:val="en-US"/>
        </w:rPr>
        <w:lastRenderedPageBreak/>
        <w:drawing>
          <wp:inline distT="0" distB="0" distL="0" distR="0">
            <wp:extent cx="7658100" cy="5457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63180" cy="5461198"/>
                    </a:xfrm>
                    <a:prstGeom prst="rect">
                      <a:avLst/>
                    </a:prstGeom>
                  </pic:spPr>
                </pic:pic>
              </a:graphicData>
            </a:graphic>
          </wp:inline>
        </w:drawing>
      </w:r>
    </w:p>
    <w:p w:rsidR="00C12721" w:rsidRPr="00C05C58" w:rsidRDefault="00BF5D94" w:rsidP="00BF5D94">
      <w:pPr>
        <w:pStyle w:val="Caption"/>
        <w:rPr>
          <w:rFonts w:ascii="Times New Roman" w:hAnsi="Times New Roman" w:cs="Times New Roman"/>
          <w:b/>
          <w:sz w:val="20"/>
          <w:szCs w:val="22"/>
        </w:rPr>
      </w:pPr>
      <w:r w:rsidRPr="00C05C58">
        <w:rPr>
          <w:rFonts w:ascii="Times New Roman" w:hAnsi="Times New Roman" w:cs="Times New Roman"/>
          <w:sz w:val="20"/>
          <w:szCs w:val="22"/>
        </w:rPr>
        <w:t xml:space="preserve">Figure </w:t>
      </w:r>
      <w:r w:rsidR="000B18A3" w:rsidRPr="00C05C58">
        <w:rPr>
          <w:rFonts w:ascii="Times New Roman" w:hAnsi="Times New Roman" w:cs="Times New Roman"/>
          <w:sz w:val="20"/>
          <w:szCs w:val="22"/>
        </w:rPr>
        <w:fldChar w:fldCharType="begin"/>
      </w:r>
      <w:r w:rsidR="00C05C58" w:rsidRPr="00C05C58">
        <w:rPr>
          <w:rFonts w:ascii="Times New Roman" w:hAnsi="Times New Roman" w:cs="Times New Roman"/>
          <w:sz w:val="20"/>
          <w:szCs w:val="22"/>
        </w:rPr>
        <w:instrText xml:space="preserve"> SEQ Figure \* ARABIC </w:instrText>
      </w:r>
      <w:r w:rsidR="000B18A3" w:rsidRPr="00C05C58">
        <w:rPr>
          <w:rFonts w:ascii="Times New Roman" w:hAnsi="Times New Roman" w:cs="Times New Roman"/>
          <w:sz w:val="20"/>
          <w:szCs w:val="22"/>
        </w:rPr>
        <w:fldChar w:fldCharType="separate"/>
      </w:r>
      <w:r w:rsidR="00C05C58">
        <w:rPr>
          <w:rFonts w:ascii="Times New Roman" w:hAnsi="Times New Roman" w:cs="Times New Roman"/>
          <w:noProof/>
          <w:sz w:val="20"/>
          <w:szCs w:val="22"/>
        </w:rPr>
        <w:t>4</w:t>
      </w:r>
      <w:r w:rsidR="000B18A3" w:rsidRPr="00C05C58">
        <w:rPr>
          <w:rFonts w:ascii="Times New Roman" w:hAnsi="Times New Roman" w:cs="Times New Roman"/>
          <w:noProof/>
          <w:sz w:val="20"/>
          <w:szCs w:val="22"/>
        </w:rPr>
        <w:fldChar w:fldCharType="end"/>
      </w:r>
      <w:r w:rsidRPr="00C05C58">
        <w:rPr>
          <w:rFonts w:ascii="Times New Roman" w:hAnsi="Times New Roman" w:cs="Times New Roman"/>
          <w:sz w:val="20"/>
          <w:szCs w:val="22"/>
        </w:rPr>
        <w:t xml:space="preserve">. Analyses for all outcome based on SUCRA. Higher scores indicate increased probability that treatment is among the top treatments. SUCRA of 100% indicates treatment is always best, 0% indicates treatment is always worst. NA indicates no information for a treatment. </w:t>
      </w:r>
      <w:proofErr w:type="gramStart"/>
      <w:r w:rsidRPr="00C05C58">
        <w:rPr>
          <w:rFonts w:ascii="Times New Roman" w:hAnsi="Times New Roman" w:cs="Times New Roman"/>
          <w:sz w:val="20"/>
          <w:szCs w:val="22"/>
        </w:rPr>
        <w:t>nStud</w:t>
      </w:r>
      <w:proofErr w:type="gramEnd"/>
      <w:r w:rsidRPr="00C05C58">
        <w:rPr>
          <w:rFonts w:ascii="Times New Roman" w:hAnsi="Times New Roman" w:cs="Times New Roman"/>
          <w:sz w:val="20"/>
          <w:szCs w:val="22"/>
        </w:rPr>
        <w:t xml:space="preserve"> = number of studies; N = total sample size; </w:t>
      </w:r>
      <w:r w:rsidR="00AB166D" w:rsidRPr="00C05C58">
        <w:rPr>
          <w:rFonts w:ascii="Times New Roman" w:hAnsi="Times New Roman" w:cs="Times New Roman"/>
          <w:sz w:val="20"/>
          <w:szCs w:val="22"/>
        </w:rPr>
        <w:t xml:space="preserve">Type = fixed or random effect model; </w:t>
      </w:r>
      <w:r w:rsidRPr="00C05C58">
        <w:rPr>
          <w:rFonts w:ascii="Times New Roman" w:hAnsi="Times New Roman" w:cs="Times New Roman"/>
          <w:sz w:val="20"/>
          <w:szCs w:val="22"/>
        </w:rPr>
        <w:t>pDr = Ratio of residual devianc</w:t>
      </w:r>
      <w:r w:rsidR="00AB166D" w:rsidRPr="00C05C58">
        <w:rPr>
          <w:rFonts w:ascii="Times New Roman" w:hAnsi="Times New Roman" w:cs="Times New Roman"/>
          <w:sz w:val="20"/>
          <w:szCs w:val="22"/>
        </w:rPr>
        <w:t xml:space="preserve">e to unconstrained data points; </w:t>
      </w:r>
      <w:r w:rsidRPr="00C05C58">
        <w:rPr>
          <w:rFonts w:ascii="Times New Roman" w:hAnsi="Times New Roman" w:cs="Times New Roman"/>
          <w:sz w:val="20"/>
          <w:szCs w:val="22"/>
        </w:rPr>
        <w:t>SD = between-trial heterogeneity in units on the PIPP; MR = meta-regression.</w:t>
      </w:r>
    </w:p>
    <w:p w:rsidR="00901C67" w:rsidRPr="00C05C58" w:rsidRDefault="00901C67" w:rsidP="00C12721">
      <w:pPr>
        <w:spacing w:line="480" w:lineRule="auto"/>
        <w:jc w:val="center"/>
        <w:rPr>
          <w:rFonts w:ascii="Times New Roman" w:hAnsi="Times New Roman" w:cs="Times New Roman"/>
          <w:b/>
          <w:sz w:val="24"/>
          <w:szCs w:val="24"/>
        </w:rPr>
      </w:pPr>
    </w:p>
    <w:p w:rsidR="00901C67" w:rsidRPr="00C05C58" w:rsidRDefault="00901C67" w:rsidP="00C12721">
      <w:pPr>
        <w:spacing w:line="480" w:lineRule="auto"/>
        <w:jc w:val="center"/>
        <w:rPr>
          <w:rFonts w:ascii="Times New Roman" w:hAnsi="Times New Roman" w:cs="Times New Roman"/>
          <w:b/>
          <w:sz w:val="24"/>
          <w:szCs w:val="24"/>
        </w:rPr>
      </w:pPr>
    </w:p>
    <w:p w:rsidR="00901C67" w:rsidRPr="00C05C58" w:rsidRDefault="00901C67" w:rsidP="00C12721">
      <w:pPr>
        <w:spacing w:line="480" w:lineRule="auto"/>
        <w:jc w:val="center"/>
        <w:rPr>
          <w:rFonts w:ascii="Times New Roman" w:hAnsi="Times New Roman" w:cs="Times New Roman"/>
          <w:b/>
          <w:sz w:val="24"/>
          <w:szCs w:val="24"/>
        </w:rPr>
      </w:pPr>
    </w:p>
    <w:p w:rsidR="00901C67" w:rsidRPr="00C05C58" w:rsidRDefault="00901C67" w:rsidP="00C12721">
      <w:pPr>
        <w:spacing w:line="480" w:lineRule="auto"/>
        <w:jc w:val="center"/>
        <w:rPr>
          <w:rFonts w:ascii="Times New Roman" w:hAnsi="Times New Roman" w:cs="Times New Roman"/>
          <w:b/>
          <w:sz w:val="24"/>
          <w:szCs w:val="24"/>
        </w:rPr>
      </w:pPr>
    </w:p>
    <w:p w:rsidR="00B83F38" w:rsidRPr="00C05C58" w:rsidRDefault="00B83F38" w:rsidP="00C12721">
      <w:pPr>
        <w:spacing w:line="480" w:lineRule="auto"/>
        <w:jc w:val="center"/>
        <w:rPr>
          <w:rFonts w:ascii="Times New Roman" w:hAnsi="Times New Roman" w:cs="Times New Roman"/>
          <w:b/>
          <w:sz w:val="24"/>
          <w:szCs w:val="24"/>
        </w:rPr>
      </w:pPr>
    </w:p>
    <w:p w:rsidR="00B83F38" w:rsidRPr="00C05C58" w:rsidRDefault="00B83F38" w:rsidP="00C12721">
      <w:pPr>
        <w:spacing w:line="480" w:lineRule="auto"/>
        <w:jc w:val="center"/>
        <w:rPr>
          <w:rFonts w:ascii="Times New Roman" w:hAnsi="Times New Roman" w:cs="Times New Roman"/>
          <w:b/>
          <w:sz w:val="24"/>
          <w:szCs w:val="24"/>
        </w:rPr>
      </w:pPr>
    </w:p>
    <w:p w:rsidR="00B83F38" w:rsidRPr="00C05C58" w:rsidRDefault="00B83F38" w:rsidP="00B83F38">
      <w:pPr>
        <w:spacing w:line="480" w:lineRule="auto"/>
        <w:rPr>
          <w:rFonts w:ascii="Times New Roman" w:hAnsi="Times New Roman" w:cs="Times New Roman"/>
          <w:b/>
          <w:sz w:val="24"/>
          <w:szCs w:val="24"/>
        </w:rPr>
      </w:pPr>
    </w:p>
    <w:p w:rsidR="00B83F38" w:rsidRPr="00C05C58" w:rsidRDefault="00B83F38" w:rsidP="00B83F38">
      <w:pPr>
        <w:spacing w:line="480" w:lineRule="auto"/>
        <w:rPr>
          <w:rFonts w:ascii="Times New Roman" w:hAnsi="Times New Roman" w:cs="Times New Roman"/>
          <w:b/>
          <w:sz w:val="24"/>
          <w:szCs w:val="24"/>
        </w:rPr>
      </w:pPr>
    </w:p>
    <w:p w:rsidR="00B83F38" w:rsidRPr="00C05C58" w:rsidRDefault="00B83F38" w:rsidP="00B83F38">
      <w:pPr>
        <w:spacing w:line="480" w:lineRule="auto"/>
        <w:rPr>
          <w:rFonts w:ascii="Times New Roman" w:hAnsi="Times New Roman" w:cs="Times New Roman"/>
          <w:b/>
          <w:sz w:val="24"/>
          <w:szCs w:val="24"/>
        </w:rPr>
      </w:pPr>
    </w:p>
    <w:p w:rsidR="001949B8" w:rsidRPr="00C05C58" w:rsidRDefault="001949B8" w:rsidP="00B83F38">
      <w:pPr>
        <w:spacing w:line="480" w:lineRule="auto"/>
        <w:rPr>
          <w:rFonts w:ascii="Times New Roman" w:hAnsi="Times New Roman" w:cs="Times New Roman"/>
          <w:b/>
          <w:sz w:val="24"/>
          <w:szCs w:val="24"/>
        </w:rPr>
      </w:pPr>
    </w:p>
    <w:p w:rsidR="00B83F38" w:rsidRPr="00C05C58" w:rsidRDefault="00B83F38" w:rsidP="00B83F38">
      <w:pPr>
        <w:spacing w:line="480" w:lineRule="auto"/>
        <w:rPr>
          <w:rFonts w:ascii="Times New Roman" w:hAnsi="Times New Roman" w:cs="Times New Roman"/>
          <w:b/>
          <w:sz w:val="24"/>
          <w:szCs w:val="24"/>
        </w:rPr>
      </w:pPr>
    </w:p>
    <w:p w:rsidR="00901C67" w:rsidRPr="00C05C58" w:rsidRDefault="00901C67" w:rsidP="00B83F38">
      <w:pPr>
        <w:spacing w:line="480" w:lineRule="auto"/>
        <w:rPr>
          <w:rFonts w:ascii="Times New Roman" w:hAnsi="Times New Roman" w:cs="Times New Roman"/>
          <w:b/>
          <w:sz w:val="24"/>
          <w:szCs w:val="24"/>
        </w:rPr>
      </w:pPr>
    </w:p>
    <w:p w:rsidR="00901C67" w:rsidRPr="00C05C58" w:rsidRDefault="00901C67" w:rsidP="00B83F38">
      <w:pPr>
        <w:spacing w:line="480" w:lineRule="auto"/>
        <w:rPr>
          <w:rFonts w:ascii="Times New Roman" w:hAnsi="Times New Roman" w:cs="Times New Roman"/>
          <w:b/>
          <w:sz w:val="24"/>
          <w:szCs w:val="24"/>
        </w:rPr>
      </w:pPr>
    </w:p>
    <w:p w:rsidR="00901C67" w:rsidRPr="00C05C58" w:rsidRDefault="00901C67" w:rsidP="00B83F38">
      <w:pPr>
        <w:spacing w:line="480" w:lineRule="auto"/>
        <w:rPr>
          <w:rFonts w:ascii="Times New Roman" w:hAnsi="Times New Roman" w:cs="Times New Roman"/>
          <w:b/>
          <w:sz w:val="24"/>
          <w:szCs w:val="24"/>
        </w:rPr>
      </w:pPr>
    </w:p>
    <w:p w:rsidR="00B83F38" w:rsidRPr="00C05C58" w:rsidRDefault="00B83F38" w:rsidP="00B83F38">
      <w:pPr>
        <w:spacing w:line="480" w:lineRule="auto"/>
        <w:rPr>
          <w:rFonts w:ascii="Times New Roman" w:hAnsi="Times New Roman" w:cs="Times New Roman"/>
          <w:b/>
          <w:sz w:val="24"/>
          <w:szCs w:val="24"/>
        </w:rPr>
      </w:pPr>
    </w:p>
    <w:p w:rsidR="00A866D6" w:rsidRPr="00C05C58" w:rsidRDefault="00A866D6" w:rsidP="00B83F38">
      <w:pPr>
        <w:spacing w:line="480" w:lineRule="auto"/>
        <w:rPr>
          <w:rFonts w:ascii="Times New Roman" w:hAnsi="Times New Roman" w:cs="Times New Roman"/>
          <w:b/>
          <w:sz w:val="24"/>
          <w:szCs w:val="24"/>
        </w:rPr>
      </w:pPr>
    </w:p>
    <w:p w:rsidR="00901C67" w:rsidRPr="00C05C58" w:rsidRDefault="00901C67" w:rsidP="00B83F38">
      <w:pPr>
        <w:spacing w:line="480" w:lineRule="auto"/>
        <w:rPr>
          <w:rFonts w:ascii="Times New Roman" w:hAnsi="Times New Roman" w:cs="Times New Roman"/>
          <w:b/>
          <w:sz w:val="24"/>
          <w:szCs w:val="24"/>
        </w:rPr>
      </w:pPr>
    </w:p>
    <w:p w:rsidR="00A866D6" w:rsidRPr="00C05C58" w:rsidRDefault="00A866D6" w:rsidP="00B83F38">
      <w:pPr>
        <w:spacing w:line="480" w:lineRule="auto"/>
        <w:rPr>
          <w:rFonts w:ascii="Times New Roman" w:hAnsi="Times New Roman" w:cs="Times New Roman"/>
          <w:b/>
          <w:sz w:val="24"/>
          <w:szCs w:val="24"/>
        </w:rPr>
      </w:pPr>
    </w:p>
    <w:sectPr w:rsidR="00A866D6" w:rsidRPr="00C05C58" w:rsidSect="000F6000">
      <w:pgSz w:w="15840" w:h="12240" w:orient="landscape"/>
      <w:pgMar w:top="72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ouvik mitra" w:date="2018-01-10T19:31:00Z" w:initials="sm">
    <w:p w:rsidR="00184457" w:rsidRDefault="00184457">
      <w:pPr>
        <w:pStyle w:val="CommentText"/>
      </w:pPr>
      <w:r>
        <w:rPr>
          <w:rStyle w:val="CommentReference"/>
        </w:rPr>
        <w:annotationRef/>
      </w:r>
      <w:r>
        <w:t>Following JAMA’s style it should be simply systematic review and meta-analysis</w:t>
      </w:r>
    </w:p>
  </w:comment>
  <w:comment w:id="7" w:author="Disher, Tim" w:date="2017-12-21T14:59:00Z" w:initials="DT">
    <w:p w:rsidR="00411598" w:rsidRDefault="00411598">
      <w:pPr>
        <w:pStyle w:val="CommentText"/>
      </w:pPr>
      <w:r>
        <w:rPr>
          <w:rStyle w:val="CommentReference"/>
        </w:rPr>
        <w:annotationRef/>
      </w:r>
      <w:r>
        <w:t>Chris, is this OK?</w:t>
      </w:r>
    </w:p>
  </w:comment>
  <w:comment w:id="16" w:author="Marsha Campbell-Yeo" w:date="2017-12-29T17:24:00Z" w:initials="MC">
    <w:p w:rsidR="00411598" w:rsidRDefault="00411598">
      <w:pPr>
        <w:pStyle w:val="CommentText"/>
      </w:pPr>
      <w:r>
        <w:rPr>
          <w:rStyle w:val="CommentReference"/>
        </w:rPr>
        <w:annotationRef/>
      </w:r>
      <w:r>
        <w:t xml:space="preserve">Tim – not sure word limit for abstract but feel that it should be able to stand alone. As such I would aim to include the information on what procedure and in whom that you are interested </w:t>
      </w:r>
      <w:proofErr w:type="gramStart"/>
      <w:r>
        <w:t>in .</w:t>
      </w:r>
      <w:proofErr w:type="gramEnd"/>
    </w:p>
  </w:comment>
  <w:comment w:id="24" w:author="Marsha Campbell-Yeo" w:date="2018-01-02T08:27:00Z" w:initials="MC">
    <w:p w:rsidR="00411598" w:rsidRDefault="00411598">
      <w:pPr>
        <w:pStyle w:val="CommentText"/>
      </w:pPr>
      <w:r>
        <w:rPr>
          <w:rStyle w:val="CommentReference"/>
        </w:rPr>
        <w:annotationRef/>
      </w:r>
      <w:r>
        <w:t xml:space="preserve">Are you saying that you reviewed 24 studies and include 16 ….or that - Of the 24 studies meeting inclusion criteria, 16 were included in the meta-analysis of the primary </w:t>
      </w:r>
      <w:proofErr w:type="gramStart"/>
      <w:r>
        <w:t>outcome ?</w:t>
      </w:r>
      <w:proofErr w:type="gramEnd"/>
    </w:p>
  </w:comment>
  <w:comment w:id="25" w:author="souvik mitra" w:date="2018-01-10T19:36:00Z" w:initials="sm">
    <w:p w:rsidR="00184457" w:rsidRDefault="00184457">
      <w:pPr>
        <w:pStyle w:val="CommentText"/>
      </w:pPr>
      <w:r>
        <w:rPr>
          <w:rStyle w:val="CommentReference"/>
        </w:rPr>
        <w:annotationRef/>
      </w:r>
      <w:r>
        <w:t xml:space="preserve">Rephrase this sentence. As per the PRISMA diagram 24 studies were included in the quantitative synthesis. </w:t>
      </w:r>
    </w:p>
  </w:comment>
  <w:comment w:id="43" w:author="Marsha Campbell-Yeo" w:date="2017-12-29T17:45:00Z" w:initials="MC">
    <w:p w:rsidR="00411598" w:rsidRDefault="00411598">
      <w:pPr>
        <w:pStyle w:val="CommentText"/>
      </w:pPr>
      <w:r>
        <w:rPr>
          <w:rStyle w:val="CommentReference"/>
        </w:rPr>
        <w:annotationRef/>
      </w:r>
      <w:r>
        <w:t xml:space="preserve">Is it </w:t>
      </w:r>
      <w:r w:rsidRPr="00C05C58">
        <w:rPr>
          <w:rFonts w:ascii="Times New Roman" w:hAnsi="Times New Roman" w:cs="Times New Roman"/>
          <w:sz w:val="24"/>
          <w:szCs w:val="24"/>
        </w:rPr>
        <w:t>screening program effectiveness</w:t>
      </w:r>
      <w:r>
        <w:rPr>
          <w:rFonts w:ascii="Times New Roman" w:hAnsi="Times New Roman" w:cs="Times New Roman"/>
          <w:sz w:val="24"/>
          <w:szCs w:val="24"/>
        </w:rPr>
        <w:t xml:space="preserve"> that you are most worried about or accuracy of diagnosis or detection of disease? </w:t>
      </w:r>
    </w:p>
  </w:comment>
  <w:comment w:id="42" w:author="souvik mitra" w:date="2018-01-10T19:38:00Z" w:initials="sm">
    <w:p w:rsidR="00184457" w:rsidRDefault="00184457">
      <w:pPr>
        <w:pStyle w:val="CommentText"/>
      </w:pPr>
      <w:r>
        <w:rPr>
          <w:rStyle w:val="CommentReference"/>
        </w:rPr>
        <w:annotationRef/>
      </w:r>
      <w:r>
        <w:t>...without compromising diagnostic accuracy. Does that sound better?</w:t>
      </w:r>
    </w:p>
  </w:comment>
  <w:comment w:id="71" w:author="souvik mitra" w:date="2018-01-10T19:40:00Z" w:initials="sm">
    <w:p w:rsidR="001940CD" w:rsidRDefault="001940CD">
      <w:pPr>
        <w:pStyle w:val="CommentText"/>
      </w:pPr>
      <w:r>
        <w:rPr>
          <w:rStyle w:val="CommentReference"/>
        </w:rPr>
        <w:annotationRef/>
      </w:r>
      <w:r>
        <w:t>This section is redundant. Usually you would end the introduction with your research question</w:t>
      </w:r>
    </w:p>
  </w:comment>
  <w:comment w:id="77" w:author="souvik mitra" w:date="2018-01-10T19:42:00Z" w:initials="sm">
    <w:p w:rsidR="001B6BD5" w:rsidRDefault="001B6BD5">
      <w:pPr>
        <w:pStyle w:val="CommentText"/>
      </w:pPr>
      <w:r>
        <w:rPr>
          <w:rStyle w:val="CommentReference"/>
        </w:rPr>
        <w:annotationRef/>
      </w:r>
      <w:r>
        <w:t>Complete the sentence</w:t>
      </w:r>
    </w:p>
  </w:comment>
  <w:comment w:id="78" w:author="Marsha Campbell-Yeo" w:date="2018-01-02T09:08:00Z" w:initials="MC">
    <w:p w:rsidR="00411598" w:rsidRDefault="00411598">
      <w:pPr>
        <w:pStyle w:val="CommentText"/>
      </w:pPr>
      <w:r>
        <w:rPr>
          <w:rStyle w:val="CommentReference"/>
        </w:rPr>
        <w:annotationRef/>
      </w:r>
      <w:r>
        <w:t xml:space="preserve">I would add a sentence explaining rationale for this decision - </w:t>
      </w:r>
    </w:p>
  </w:comment>
  <w:comment w:id="80" w:author="souvik mitra" w:date="2018-01-10T19:43:00Z" w:initials="sm">
    <w:p w:rsidR="001B6BD5" w:rsidRDefault="001B6BD5">
      <w:pPr>
        <w:pStyle w:val="CommentText"/>
      </w:pPr>
      <w:r>
        <w:rPr>
          <w:rStyle w:val="CommentReference"/>
        </w:rPr>
        <w:annotationRef/>
      </w:r>
      <w:r>
        <w:t>Complete the sentence</w:t>
      </w:r>
    </w:p>
  </w:comment>
  <w:comment w:id="83" w:author="souvik mitra" w:date="2018-01-10T19:46:00Z" w:initials="sm">
    <w:p w:rsidR="001B6BD5" w:rsidRDefault="001B6BD5">
      <w:pPr>
        <w:pStyle w:val="CommentText"/>
      </w:pPr>
      <w:r>
        <w:rPr>
          <w:rStyle w:val="CommentReference"/>
        </w:rPr>
        <w:annotationRef/>
      </w:r>
      <w:r>
        <w:t>Include total sample size as well</w:t>
      </w:r>
    </w:p>
  </w:comment>
  <w:comment w:id="84" w:author="Marsha Campbell-Yeo" w:date="2018-01-02T09:05:00Z" w:initials="MC">
    <w:p w:rsidR="00411598" w:rsidRDefault="00411598">
      <w:pPr>
        <w:pStyle w:val="CommentText"/>
      </w:pPr>
      <w:r>
        <w:rPr>
          <w:rStyle w:val="CommentReference"/>
        </w:rPr>
        <w:annotationRef/>
      </w:r>
      <w:r>
        <w:t>Please be consistent with use of capital or non capital for Supplementary – you have used both</w:t>
      </w:r>
    </w:p>
  </w:comment>
  <w:comment w:id="85" w:author="souvik mitra" w:date="2018-01-10T19:47:00Z" w:initials="sm">
    <w:p w:rsidR="001B6BD5" w:rsidRDefault="001B6BD5">
      <w:pPr>
        <w:pStyle w:val="CommentText"/>
      </w:pPr>
      <w:r>
        <w:rPr>
          <w:rStyle w:val="CommentReference"/>
        </w:rPr>
        <w:annotationRef/>
      </w:r>
      <w:r>
        <w:t>So what do you conclude from this observation?</w:t>
      </w:r>
    </w:p>
  </w:comment>
  <w:comment w:id="86" w:author="Marsha Campbell-Yeo" w:date="2018-01-02T08:43:00Z" w:initials="MC">
    <w:p w:rsidR="00411598" w:rsidRDefault="00411598">
      <w:pPr>
        <w:pStyle w:val="CommentText"/>
      </w:pPr>
      <w:r>
        <w:rPr>
          <w:rStyle w:val="CommentReference"/>
        </w:rPr>
        <w:annotationRef/>
      </w:r>
      <w:r>
        <w:t xml:space="preserve">Listed </w:t>
      </w:r>
      <w:proofErr w:type="gramStart"/>
      <w:r>
        <w:t>where ?</w:t>
      </w:r>
      <w:proofErr w:type="gramEnd"/>
    </w:p>
  </w:comment>
  <w:comment w:id="88" w:author="Marsha Campbell-Yeo" w:date="2018-01-02T09:05:00Z" w:initials="MC">
    <w:p w:rsidR="00411598" w:rsidRDefault="00411598">
      <w:pPr>
        <w:pStyle w:val="CommentText"/>
      </w:pPr>
      <w:r>
        <w:rPr>
          <w:rStyle w:val="CommentReference"/>
        </w:rPr>
        <w:annotationRef/>
      </w:r>
      <w:r>
        <w:t xml:space="preserve">As above </w:t>
      </w:r>
    </w:p>
  </w:comment>
  <w:comment w:id="89" w:author="Marsha Campbell-Yeo" w:date="2018-01-02T09:09:00Z" w:initials="MC">
    <w:p w:rsidR="00411598" w:rsidRDefault="00411598">
      <w:pPr>
        <w:pStyle w:val="CommentText"/>
      </w:pPr>
      <w:r>
        <w:rPr>
          <w:rStyle w:val="CommentReference"/>
        </w:rPr>
        <w:annotationRef/>
      </w:r>
      <w:r>
        <w:t>Why?</w:t>
      </w:r>
    </w:p>
  </w:comment>
  <w:comment w:id="90" w:author="Marsha Campbell-Yeo" w:date="2018-01-02T09:12:00Z" w:initials="MC">
    <w:p w:rsidR="00411598" w:rsidRDefault="00411598">
      <w:pPr>
        <w:pStyle w:val="CommentText"/>
      </w:pPr>
      <w:r>
        <w:rPr>
          <w:rStyle w:val="CommentReference"/>
        </w:rPr>
        <w:annotationRef/>
      </w:r>
      <w:r>
        <w:t>Unclear sentence – do you mean “</w:t>
      </w:r>
      <w:r w:rsidRPr="00C05C58">
        <w:rPr>
          <w:rFonts w:ascii="Times New Roman" w:hAnsi="Times New Roman" w:cs="Times New Roman"/>
          <w:sz w:val="24"/>
          <w:szCs w:val="24"/>
        </w:rPr>
        <w:t xml:space="preserve">found that feeding infants one hour prior to their eye exam reduced cry time </w:t>
      </w:r>
      <w:r>
        <w:rPr>
          <w:rFonts w:ascii="Times New Roman" w:hAnsi="Times New Roman" w:cs="Times New Roman"/>
          <w:sz w:val="24"/>
          <w:szCs w:val="24"/>
        </w:rPr>
        <w:t xml:space="preserve">compared </w:t>
      </w:r>
      <w:r w:rsidRPr="00C05C58">
        <w:rPr>
          <w:rFonts w:ascii="Times New Roman" w:hAnsi="Times New Roman" w:cs="Times New Roman"/>
          <w:sz w:val="24"/>
          <w:szCs w:val="24"/>
        </w:rPr>
        <w:t>to feeding two hours prior</w:t>
      </w:r>
    </w:p>
  </w:comment>
  <w:comment w:id="91" w:author="Marsha Campbell-Yeo" w:date="2018-01-02T09:13:00Z" w:initials="MC">
    <w:p w:rsidR="00411598" w:rsidRDefault="00411598">
      <w:pPr>
        <w:pStyle w:val="CommentText"/>
      </w:pPr>
      <w:r>
        <w:rPr>
          <w:rStyle w:val="CommentReference"/>
        </w:rPr>
        <w:annotationRef/>
      </w:r>
      <w:r>
        <w:t xml:space="preserve">Awkward, perhaps make this one very long sentence 2 for clarity? </w:t>
      </w:r>
    </w:p>
  </w:comment>
  <w:comment w:id="95" w:author="souvik mitra" w:date="2018-01-10T19:52:00Z" w:initials="sm">
    <w:p w:rsidR="009607EF" w:rsidRDefault="009607EF">
      <w:pPr>
        <w:pStyle w:val="CommentText"/>
      </w:pPr>
      <w:r>
        <w:rPr>
          <w:rStyle w:val="CommentReference"/>
        </w:rPr>
        <w:annotationRef/>
      </w:r>
      <w:r>
        <w:t xml:space="preserve">Avoid the use of first person if you are thinking of JAMA </w:t>
      </w:r>
      <w:proofErr w:type="spellStart"/>
      <w:r>
        <w:t>Peds</w:t>
      </w:r>
      <w:proofErr w:type="spellEnd"/>
    </w:p>
  </w:comment>
  <w:comment w:id="97" w:author="souvik mitra" w:date="2018-01-10T19:53:00Z" w:initials="sm">
    <w:p w:rsidR="009607EF" w:rsidRDefault="009607EF">
      <w:pPr>
        <w:pStyle w:val="CommentText"/>
      </w:pPr>
      <w:r>
        <w:rPr>
          <w:rStyle w:val="CommentReference"/>
        </w:rPr>
        <w:annotationRef/>
      </w:r>
      <w:r>
        <w:t>Diagnostic accuracy?</w:t>
      </w:r>
    </w:p>
  </w:comment>
  <w:comment w:id="103" w:author="Marsha Campbell-Yeo" w:date="2018-01-02T09:20:00Z" w:initials="MC">
    <w:p w:rsidR="0069751B" w:rsidRDefault="0069751B">
      <w:pPr>
        <w:pStyle w:val="CommentText"/>
      </w:pPr>
      <w:r>
        <w:rPr>
          <w:rStyle w:val="CommentReference"/>
        </w:rPr>
        <w:annotationRef/>
      </w:r>
      <w:r>
        <w:t xml:space="preserve">Unclear sentence </w:t>
      </w:r>
    </w:p>
  </w:comment>
  <w:comment w:id="106" w:author="Marsha Campbell-Yeo" w:date="2018-01-02T09:22:00Z" w:initials="MC">
    <w:p w:rsidR="0069751B" w:rsidRDefault="0069751B">
      <w:pPr>
        <w:pStyle w:val="CommentText"/>
      </w:pPr>
      <w:r>
        <w:rPr>
          <w:rStyle w:val="CommentReference"/>
        </w:rPr>
        <w:annotationRef/>
      </w:r>
      <w:r>
        <w:t xml:space="preserve">Of what – unclear and vague? </w:t>
      </w:r>
    </w:p>
  </w:comment>
  <w:comment w:id="107" w:author="Marsha Campbell-Yeo" w:date="2018-01-02T09:23:00Z" w:initials="MC">
    <w:p w:rsidR="0069751B" w:rsidRDefault="0069751B">
      <w:pPr>
        <w:pStyle w:val="CommentText"/>
      </w:pPr>
      <w:r>
        <w:rPr>
          <w:rStyle w:val="CommentReference"/>
        </w:rPr>
        <w:annotationRef/>
      </w:r>
      <w:r>
        <w:t xml:space="preserve">Not sure what this adds as a conclusion </w:t>
      </w:r>
    </w:p>
  </w:comment>
  <w:comment w:id="108" w:author="souvik mitra" w:date="2018-01-10T19:56:00Z" w:initials="sm">
    <w:p w:rsidR="009607EF" w:rsidRDefault="009607EF">
      <w:pPr>
        <w:pStyle w:val="CommentText"/>
      </w:pPr>
      <w:r>
        <w:rPr>
          <w:rStyle w:val="CommentReference"/>
        </w:rPr>
        <w:annotationRef/>
      </w:r>
      <w:r>
        <w:t xml:space="preserve">Can I reliably conclude this based on our review. If not </w:t>
      </w:r>
      <w:proofErr w:type="spellStart"/>
      <w:r>
        <w:t>i</w:t>
      </w:r>
      <w:proofErr w:type="spellEnd"/>
      <w:r>
        <w:t xml:space="preserve"> would delete this sentence</w:t>
      </w:r>
    </w:p>
  </w:comment>
  <w:comment w:id="105" w:author="Marsha Campbell-Yeo" w:date="2018-01-02T09:23:00Z" w:initials="MC">
    <w:p w:rsidR="0069751B" w:rsidRDefault="0069751B">
      <w:pPr>
        <w:pStyle w:val="CommentText"/>
      </w:pPr>
      <w:r>
        <w:rPr>
          <w:rStyle w:val="CommentReference"/>
        </w:rPr>
        <w:annotationRef/>
      </w:r>
      <w:r>
        <w:t xml:space="preserve">Not sure if either of these sentences are useful to a clinician or researcher. </w:t>
      </w:r>
    </w:p>
  </w:comment>
  <w:comment w:id="113" w:author="souvik mitra" w:date="2018-01-10T20:01:00Z" w:initials="sm">
    <w:p w:rsidR="009607EF" w:rsidRDefault="009607EF">
      <w:pPr>
        <w:pStyle w:val="CommentText"/>
      </w:pPr>
      <w:r>
        <w:rPr>
          <w:rStyle w:val="CommentReference"/>
        </w:rPr>
        <w:annotationRef/>
      </w:r>
      <w:r>
        <w:t>They may want number of infants in each no</w:t>
      </w:r>
      <w:r w:rsidR="004070F4">
        <w:t xml:space="preserve">de in the network diagram. </w:t>
      </w:r>
    </w:p>
  </w:comment>
  <w:comment w:id="114" w:author="souvik mitra" w:date="2018-01-10T19:58:00Z" w:initials="sm">
    <w:p w:rsidR="009607EF" w:rsidRDefault="009607EF">
      <w:pPr>
        <w:pStyle w:val="CommentText"/>
      </w:pPr>
      <w:r>
        <w:rPr>
          <w:rStyle w:val="CommentReference"/>
        </w:rPr>
        <w:annotationRef/>
      </w:r>
      <w:r>
        <w:t>Readers may be unfamiliar with what a league table is. I would either explain or delete the term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FFCAF7"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游明朝">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1C12D9"/>
    <w:multiLevelType w:val="hybridMultilevel"/>
    <w:tmpl w:val="78DC2F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sher, Tim">
    <w15:presenceInfo w15:providerId="AD" w15:userId="S-1-5-21-3048047568-2293187203-1415343921-20917"/>
  </w15:person>
  <w15:person w15:author="Chris Cameron">
    <w15:presenceInfo w15:providerId="AD" w15:userId="S-1-5-21-820304311-505777287-123130688-318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trackRevisions/>
  <w:defaultTabStop w:val="720"/>
  <w:characterSpacingControl w:val="doNotCompress"/>
  <w:compat/>
  <w:docVars>
    <w:docVar w:name="__Grammarly_42____i" w:val="H4sIAAAAAAAEAKtWckksSQxILCpxzi/NK1GyMqwFAAEhoTITAAAA"/>
    <w:docVar w:name="__Grammarly_42___1" w:val="H4sIAAAAAAAEAKtWcslP9kxRslIyNDY0trA0tgCSBgaGJkaWJko6SsGpxcWZ+XkgBYa1APam8AosAAAA"/>
  </w:docVars>
  <w:rsids>
    <w:rsidRoot w:val="000611FD"/>
    <w:rsid w:val="000154F5"/>
    <w:rsid w:val="00025B56"/>
    <w:rsid w:val="00027C4A"/>
    <w:rsid w:val="00030B65"/>
    <w:rsid w:val="00032EC6"/>
    <w:rsid w:val="000455A7"/>
    <w:rsid w:val="0005278E"/>
    <w:rsid w:val="000611FD"/>
    <w:rsid w:val="0008123F"/>
    <w:rsid w:val="000A05ED"/>
    <w:rsid w:val="000A457E"/>
    <w:rsid w:val="000A775C"/>
    <w:rsid w:val="000B18A3"/>
    <w:rsid w:val="000B5352"/>
    <w:rsid w:val="000B794A"/>
    <w:rsid w:val="000C0AC5"/>
    <w:rsid w:val="000C70B1"/>
    <w:rsid w:val="000D5552"/>
    <w:rsid w:val="000E1B19"/>
    <w:rsid w:val="000F3409"/>
    <w:rsid w:val="000F6000"/>
    <w:rsid w:val="00101DC0"/>
    <w:rsid w:val="00160550"/>
    <w:rsid w:val="00172911"/>
    <w:rsid w:val="00184457"/>
    <w:rsid w:val="001940CD"/>
    <w:rsid w:val="001949B8"/>
    <w:rsid w:val="001B5D86"/>
    <w:rsid w:val="001B6BD5"/>
    <w:rsid w:val="001C2DCC"/>
    <w:rsid w:val="001C3B50"/>
    <w:rsid w:val="001D357B"/>
    <w:rsid w:val="001E436E"/>
    <w:rsid w:val="001E774B"/>
    <w:rsid w:val="001F66C5"/>
    <w:rsid w:val="00201FF7"/>
    <w:rsid w:val="002029BD"/>
    <w:rsid w:val="00240F6C"/>
    <w:rsid w:val="0025622F"/>
    <w:rsid w:val="00257B35"/>
    <w:rsid w:val="00260217"/>
    <w:rsid w:val="00276B84"/>
    <w:rsid w:val="002A6D2B"/>
    <w:rsid w:val="002B764F"/>
    <w:rsid w:val="002D0A05"/>
    <w:rsid w:val="002D3674"/>
    <w:rsid w:val="002E6E2F"/>
    <w:rsid w:val="00317DCB"/>
    <w:rsid w:val="003312A3"/>
    <w:rsid w:val="0033295E"/>
    <w:rsid w:val="003403BD"/>
    <w:rsid w:val="00345ED3"/>
    <w:rsid w:val="00353A28"/>
    <w:rsid w:val="00390205"/>
    <w:rsid w:val="0039411A"/>
    <w:rsid w:val="00394C17"/>
    <w:rsid w:val="003B5B8C"/>
    <w:rsid w:val="003C1BD9"/>
    <w:rsid w:val="003E7876"/>
    <w:rsid w:val="003F119C"/>
    <w:rsid w:val="00404E10"/>
    <w:rsid w:val="004070F4"/>
    <w:rsid w:val="00411598"/>
    <w:rsid w:val="00415228"/>
    <w:rsid w:val="00474090"/>
    <w:rsid w:val="00486CBA"/>
    <w:rsid w:val="00487A3C"/>
    <w:rsid w:val="00493EE8"/>
    <w:rsid w:val="004957CC"/>
    <w:rsid w:val="004A22DC"/>
    <w:rsid w:val="004A7941"/>
    <w:rsid w:val="004C6F07"/>
    <w:rsid w:val="004D239F"/>
    <w:rsid w:val="004D604B"/>
    <w:rsid w:val="004F2C78"/>
    <w:rsid w:val="00504A01"/>
    <w:rsid w:val="005164E9"/>
    <w:rsid w:val="005176A1"/>
    <w:rsid w:val="0052449A"/>
    <w:rsid w:val="005307AC"/>
    <w:rsid w:val="00542530"/>
    <w:rsid w:val="00544CE8"/>
    <w:rsid w:val="0055736D"/>
    <w:rsid w:val="005819A0"/>
    <w:rsid w:val="00586A17"/>
    <w:rsid w:val="005A25F2"/>
    <w:rsid w:val="005B1493"/>
    <w:rsid w:val="005C477C"/>
    <w:rsid w:val="005D2EB3"/>
    <w:rsid w:val="005D4EDC"/>
    <w:rsid w:val="005E6B1C"/>
    <w:rsid w:val="005F6DA3"/>
    <w:rsid w:val="005F7178"/>
    <w:rsid w:val="00607FAB"/>
    <w:rsid w:val="00620D66"/>
    <w:rsid w:val="00657885"/>
    <w:rsid w:val="0069751B"/>
    <w:rsid w:val="006C4958"/>
    <w:rsid w:val="006D0265"/>
    <w:rsid w:val="006D3073"/>
    <w:rsid w:val="006D5754"/>
    <w:rsid w:val="006E46C3"/>
    <w:rsid w:val="006F2B84"/>
    <w:rsid w:val="007158B6"/>
    <w:rsid w:val="00755FA2"/>
    <w:rsid w:val="00771336"/>
    <w:rsid w:val="00773D40"/>
    <w:rsid w:val="00790268"/>
    <w:rsid w:val="007B132A"/>
    <w:rsid w:val="007B4054"/>
    <w:rsid w:val="007D2B9C"/>
    <w:rsid w:val="007E1666"/>
    <w:rsid w:val="007F37AB"/>
    <w:rsid w:val="007F4333"/>
    <w:rsid w:val="00807137"/>
    <w:rsid w:val="008257ED"/>
    <w:rsid w:val="0085046E"/>
    <w:rsid w:val="00851F34"/>
    <w:rsid w:val="00884659"/>
    <w:rsid w:val="0089324E"/>
    <w:rsid w:val="00893FCC"/>
    <w:rsid w:val="00894F5B"/>
    <w:rsid w:val="008A43B1"/>
    <w:rsid w:val="00901C67"/>
    <w:rsid w:val="00947361"/>
    <w:rsid w:val="00956528"/>
    <w:rsid w:val="009607EF"/>
    <w:rsid w:val="00967D49"/>
    <w:rsid w:val="00971AB7"/>
    <w:rsid w:val="009E4924"/>
    <w:rsid w:val="009E7BED"/>
    <w:rsid w:val="00A2365F"/>
    <w:rsid w:val="00A52823"/>
    <w:rsid w:val="00A530A5"/>
    <w:rsid w:val="00A6729A"/>
    <w:rsid w:val="00A84BE1"/>
    <w:rsid w:val="00A866D6"/>
    <w:rsid w:val="00AB166D"/>
    <w:rsid w:val="00AC34A7"/>
    <w:rsid w:val="00AD501E"/>
    <w:rsid w:val="00B03323"/>
    <w:rsid w:val="00B1343D"/>
    <w:rsid w:val="00B51BF4"/>
    <w:rsid w:val="00B83F38"/>
    <w:rsid w:val="00B86FB0"/>
    <w:rsid w:val="00B93D44"/>
    <w:rsid w:val="00BA7A24"/>
    <w:rsid w:val="00BB218D"/>
    <w:rsid w:val="00BE7B97"/>
    <w:rsid w:val="00BF5D94"/>
    <w:rsid w:val="00C05C58"/>
    <w:rsid w:val="00C12383"/>
    <w:rsid w:val="00C12721"/>
    <w:rsid w:val="00C133F1"/>
    <w:rsid w:val="00C34AA1"/>
    <w:rsid w:val="00C8652D"/>
    <w:rsid w:val="00CA010F"/>
    <w:rsid w:val="00CB7B2D"/>
    <w:rsid w:val="00D03BA8"/>
    <w:rsid w:val="00D04E92"/>
    <w:rsid w:val="00D343AA"/>
    <w:rsid w:val="00D36D2A"/>
    <w:rsid w:val="00D44A9C"/>
    <w:rsid w:val="00D53C99"/>
    <w:rsid w:val="00D6743E"/>
    <w:rsid w:val="00DA2D59"/>
    <w:rsid w:val="00DB4395"/>
    <w:rsid w:val="00DB77CD"/>
    <w:rsid w:val="00DF6CE5"/>
    <w:rsid w:val="00E31E94"/>
    <w:rsid w:val="00E3283B"/>
    <w:rsid w:val="00E84FBA"/>
    <w:rsid w:val="00E8604D"/>
    <w:rsid w:val="00E93565"/>
    <w:rsid w:val="00E94C42"/>
    <w:rsid w:val="00EB0842"/>
    <w:rsid w:val="00ED531B"/>
    <w:rsid w:val="00EE00D8"/>
    <w:rsid w:val="00EF48F9"/>
    <w:rsid w:val="00F03FD0"/>
    <w:rsid w:val="00F051D8"/>
    <w:rsid w:val="00F272B0"/>
    <w:rsid w:val="00F365A4"/>
    <w:rsid w:val="00F61E3A"/>
    <w:rsid w:val="00F6447C"/>
    <w:rsid w:val="00F77847"/>
    <w:rsid w:val="00F83B1B"/>
    <w:rsid w:val="00FC722B"/>
    <w:rsid w:val="00FD5D13"/>
    <w:rsid w:val="00FF4E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8A3"/>
  </w:style>
  <w:style w:type="paragraph" w:styleId="Heading1">
    <w:name w:val="heading 1"/>
    <w:basedOn w:val="Normal"/>
    <w:next w:val="Normal"/>
    <w:link w:val="Heading1Char"/>
    <w:uiPriority w:val="9"/>
    <w:qFormat/>
    <w:rsid w:val="00353A28"/>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11FD"/>
    <w:rPr>
      <w:sz w:val="16"/>
      <w:szCs w:val="16"/>
    </w:rPr>
  </w:style>
  <w:style w:type="paragraph" w:styleId="CommentText">
    <w:name w:val="annotation text"/>
    <w:basedOn w:val="Normal"/>
    <w:link w:val="CommentTextChar"/>
    <w:uiPriority w:val="99"/>
    <w:semiHidden/>
    <w:unhideWhenUsed/>
    <w:rsid w:val="000611FD"/>
    <w:pPr>
      <w:spacing w:line="240" w:lineRule="auto"/>
    </w:pPr>
    <w:rPr>
      <w:sz w:val="20"/>
      <w:szCs w:val="20"/>
    </w:rPr>
  </w:style>
  <w:style w:type="character" w:customStyle="1" w:styleId="CommentTextChar">
    <w:name w:val="Comment Text Char"/>
    <w:basedOn w:val="DefaultParagraphFont"/>
    <w:link w:val="CommentText"/>
    <w:uiPriority w:val="99"/>
    <w:semiHidden/>
    <w:rsid w:val="000611FD"/>
    <w:rPr>
      <w:sz w:val="20"/>
      <w:szCs w:val="20"/>
    </w:rPr>
  </w:style>
  <w:style w:type="paragraph" w:styleId="CommentSubject">
    <w:name w:val="annotation subject"/>
    <w:basedOn w:val="CommentText"/>
    <w:next w:val="CommentText"/>
    <w:link w:val="CommentSubjectChar"/>
    <w:uiPriority w:val="99"/>
    <w:semiHidden/>
    <w:unhideWhenUsed/>
    <w:rsid w:val="000611FD"/>
    <w:rPr>
      <w:b/>
      <w:bCs/>
    </w:rPr>
  </w:style>
  <w:style w:type="character" w:customStyle="1" w:styleId="CommentSubjectChar">
    <w:name w:val="Comment Subject Char"/>
    <w:basedOn w:val="CommentTextChar"/>
    <w:link w:val="CommentSubject"/>
    <w:uiPriority w:val="99"/>
    <w:semiHidden/>
    <w:rsid w:val="000611FD"/>
    <w:rPr>
      <w:b/>
      <w:bCs/>
      <w:sz w:val="20"/>
      <w:szCs w:val="20"/>
    </w:rPr>
  </w:style>
  <w:style w:type="paragraph" w:styleId="BalloonText">
    <w:name w:val="Balloon Text"/>
    <w:basedOn w:val="Normal"/>
    <w:link w:val="BalloonTextChar"/>
    <w:uiPriority w:val="99"/>
    <w:semiHidden/>
    <w:unhideWhenUsed/>
    <w:rsid w:val="00061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1FD"/>
    <w:rPr>
      <w:rFonts w:ascii="Segoe UI" w:hAnsi="Segoe UI" w:cs="Segoe UI"/>
      <w:sz w:val="18"/>
      <w:szCs w:val="18"/>
    </w:rPr>
  </w:style>
  <w:style w:type="character" w:customStyle="1" w:styleId="apple-converted-space">
    <w:name w:val="apple-converted-space"/>
    <w:basedOn w:val="DefaultParagraphFont"/>
    <w:rsid w:val="000611FD"/>
  </w:style>
  <w:style w:type="character" w:styleId="Strong">
    <w:name w:val="Strong"/>
    <w:basedOn w:val="DefaultParagraphFont"/>
    <w:uiPriority w:val="22"/>
    <w:qFormat/>
    <w:rsid w:val="000611FD"/>
    <w:rPr>
      <w:b/>
      <w:bCs/>
    </w:rPr>
  </w:style>
  <w:style w:type="character" w:styleId="Hyperlink">
    <w:name w:val="Hyperlink"/>
    <w:basedOn w:val="DefaultParagraphFont"/>
    <w:uiPriority w:val="99"/>
    <w:semiHidden/>
    <w:unhideWhenUsed/>
    <w:rsid w:val="000611FD"/>
    <w:rPr>
      <w:color w:val="0000FF"/>
      <w:u w:val="single"/>
    </w:rPr>
  </w:style>
  <w:style w:type="character" w:styleId="Emphasis">
    <w:name w:val="Emphasis"/>
    <w:basedOn w:val="DefaultParagraphFont"/>
    <w:uiPriority w:val="20"/>
    <w:qFormat/>
    <w:rsid w:val="000611FD"/>
    <w:rPr>
      <w:i/>
      <w:iCs/>
    </w:rPr>
  </w:style>
  <w:style w:type="paragraph" w:styleId="ListParagraph">
    <w:name w:val="List Paragraph"/>
    <w:basedOn w:val="Normal"/>
    <w:uiPriority w:val="34"/>
    <w:qFormat/>
    <w:rsid w:val="00D6743E"/>
    <w:pPr>
      <w:ind w:left="720"/>
      <w:contextualSpacing/>
    </w:pPr>
  </w:style>
  <w:style w:type="character" w:customStyle="1" w:styleId="Heading1Char">
    <w:name w:val="Heading 1 Char"/>
    <w:basedOn w:val="DefaultParagraphFont"/>
    <w:link w:val="Heading1"/>
    <w:uiPriority w:val="9"/>
    <w:rsid w:val="00353A28"/>
    <w:rPr>
      <w:rFonts w:asciiTheme="majorHAnsi" w:eastAsiaTheme="majorEastAsia" w:hAnsiTheme="majorHAnsi" w:cstheme="majorBidi"/>
      <w:color w:val="2F5496" w:themeColor="accent1" w:themeShade="BF"/>
      <w:sz w:val="30"/>
      <w:szCs w:val="30"/>
      <w:lang w:val="en-US"/>
    </w:rPr>
  </w:style>
  <w:style w:type="paragraph" w:styleId="Caption">
    <w:name w:val="caption"/>
    <w:basedOn w:val="Normal"/>
    <w:next w:val="Normal"/>
    <w:uiPriority w:val="35"/>
    <w:unhideWhenUsed/>
    <w:qFormat/>
    <w:rsid w:val="00C12721"/>
    <w:pPr>
      <w:spacing w:after="200" w:line="240" w:lineRule="auto"/>
    </w:pPr>
    <w:rPr>
      <w:i/>
      <w:iCs/>
      <w:color w:val="44546A" w:themeColor="text2"/>
      <w:sz w:val="18"/>
      <w:szCs w:val="18"/>
    </w:rPr>
  </w:style>
  <w:style w:type="table" w:customStyle="1" w:styleId="PlainTable2">
    <w:name w:val="Plain Table 2"/>
    <w:basedOn w:val="TableNormal"/>
    <w:uiPriority w:val="42"/>
    <w:rsid w:val="00C1272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
    <w:name w:val="List Table 6 Colorful"/>
    <w:basedOn w:val="TableNormal"/>
    <w:uiPriority w:val="51"/>
    <w:rsid w:val="00B83F38"/>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949B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28"/>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11FD"/>
    <w:rPr>
      <w:sz w:val="16"/>
      <w:szCs w:val="16"/>
    </w:rPr>
  </w:style>
  <w:style w:type="paragraph" w:styleId="CommentText">
    <w:name w:val="annotation text"/>
    <w:basedOn w:val="Normal"/>
    <w:link w:val="CommentTextChar"/>
    <w:uiPriority w:val="99"/>
    <w:semiHidden/>
    <w:unhideWhenUsed/>
    <w:rsid w:val="000611FD"/>
    <w:pPr>
      <w:spacing w:line="240" w:lineRule="auto"/>
    </w:pPr>
    <w:rPr>
      <w:sz w:val="20"/>
      <w:szCs w:val="20"/>
    </w:rPr>
  </w:style>
  <w:style w:type="character" w:customStyle="1" w:styleId="CommentTextChar">
    <w:name w:val="Comment Text Char"/>
    <w:basedOn w:val="DefaultParagraphFont"/>
    <w:link w:val="CommentText"/>
    <w:uiPriority w:val="99"/>
    <w:semiHidden/>
    <w:rsid w:val="000611FD"/>
    <w:rPr>
      <w:sz w:val="20"/>
      <w:szCs w:val="20"/>
    </w:rPr>
  </w:style>
  <w:style w:type="paragraph" w:styleId="CommentSubject">
    <w:name w:val="annotation subject"/>
    <w:basedOn w:val="CommentText"/>
    <w:next w:val="CommentText"/>
    <w:link w:val="CommentSubjectChar"/>
    <w:uiPriority w:val="99"/>
    <w:semiHidden/>
    <w:unhideWhenUsed/>
    <w:rsid w:val="000611FD"/>
    <w:rPr>
      <w:b/>
      <w:bCs/>
    </w:rPr>
  </w:style>
  <w:style w:type="character" w:customStyle="1" w:styleId="CommentSubjectChar">
    <w:name w:val="Comment Subject Char"/>
    <w:basedOn w:val="CommentTextChar"/>
    <w:link w:val="CommentSubject"/>
    <w:uiPriority w:val="99"/>
    <w:semiHidden/>
    <w:rsid w:val="000611FD"/>
    <w:rPr>
      <w:b/>
      <w:bCs/>
      <w:sz w:val="20"/>
      <w:szCs w:val="20"/>
    </w:rPr>
  </w:style>
  <w:style w:type="paragraph" w:styleId="BalloonText">
    <w:name w:val="Balloon Text"/>
    <w:basedOn w:val="Normal"/>
    <w:link w:val="BalloonTextChar"/>
    <w:uiPriority w:val="99"/>
    <w:semiHidden/>
    <w:unhideWhenUsed/>
    <w:rsid w:val="00061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1FD"/>
    <w:rPr>
      <w:rFonts w:ascii="Segoe UI" w:hAnsi="Segoe UI" w:cs="Segoe UI"/>
      <w:sz w:val="18"/>
      <w:szCs w:val="18"/>
    </w:rPr>
  </w:style>
  <w:style w:type="character" w:customStyle="1" w:styleId="apple-converted-space">
    <w:name w:val="apple-converted-space"/>
    <w:basedOn w:val="DefaultParagraphFont"/>
    <w:rsid w:val="000611FD"/>
  </w:style>
  <w:style w:type="character" w:styleId="Strong">
    <w:name w:val="Strong"/>
    <w:basedOn w:val="DefaultParagraphFont"/>
    <w:uiPriority w:val="22"/>
    <w:qFormat/>
    <w:rsid w:val="000611FD"/>
    <w:rPr>
      <w:b/>
      <w:bCs/>
    </w:rPr>
  </w:style>
  <w:style w:type="character" w:styleId="Hyperlink">
    <w:name w:val="Hyperlink"/>
    <w:basedOn w:val="DefaultParagraphFont"/>
    <w:uiPriority w:val="99"/>
    <w:semiHidden/>
    <w:unhideWhenUsed/>
    <w:rsid w:val="000611FD"/>
    <w:rPr>
      <w:color w:val="0000FF"/>
      <w:u w:val="single"/>
    </w:rPr>
  </w:style>
  <w:style w:type="character" w:styleId="Emphasis">
    <w:name w:val="Emphasis"/>
    <w:basedOn w:val="DefaultParagraphFont"/>
    <w:uiPriority w:val="20"/>
    <w:qFormat/>
    <w:rsid w:val="000611FD"/>
    <w:rPr>
      <w:i/>
      <w:iCs/>
    </w:rPr>
  </w:style>
  <w:style w:type="paragraph" w:styleId="ListParagraph">
    <w:name w:val="List Paragraph"/>
    <w:basedOn w:val="Normal"/>
    <w:uiPriority w:val="34"/>
    <w:qFormat/>
    <w:rsid w:val="00D6743E"/>
    <w:pPr>
      <w:ind w:left="720"/>
      <w:contextualSpacing/>
    </w:pPr>
  </w:style>
  <w:style w:type="character" w:customStyle="1" w:styleId="Heading1Char">
    <w:name w:val="Heading 1 Char"/>
    <w:basedOn w:val="DefaultParagraphFont"/>
    <w:link w:val="Heading1"/>
    <w:uiPriority w:val="9"/>
    <w:rsid w:val="00353A28"/>
    <w:rPr>
      <w:rFonts w:asciiTheme="majorHAnsi" w:eastAsiaTheme="majorEastAsia" w:hAnsiTheme="majorHAnsi" w:cstheme="majorBidi"/>
      <w:color w:val="2F5496" w:themeColor="accent1" w:themeShade="BF"/>
      <w:sz w:val="30"/>
      <w:szCs w:val="30"/>
      <w:lang w:val="en-US"/>
    </w:rPr>
  </w:style>
  <w:style w:type="paragraph" w:styleId="Caption">
    <w:name w:val="caption"/>
    <w:basedOn w:val="Normal"/>
    <w:next w:val="Normal"/>
    <w:uiPriority w:val="35"/>
    <w:unhideWhenUsed/>
    <w:qFormat/>
    <w:rsid w:val="00C12721"/>
    <w:pPr>
      <w:spacing w:after="200" w:line="240" w:lineRule="auto"/>
    </w:pPr>
    <w:rPr>
      <w:i/>
      <w:iCs/>
      <w:color w:val="44546A" w:themeColor="text2"/>
      <w:sz w:val="18"/>
      <w:szCs w:val="18"/>
    </w:rPr>
  </w:style>
  <w:style w:type="table" w:customStyle="1" w:styleId="PlainTable2">
    <w:name w:val="Plain Table 2"/>
    <w:basedOn w:val="TableNormal"/>
    <w:uiPriority w:val="42"/>
    <w:rsid w:val="00C1272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
    <w:name w:val="List Table 6 Colorful"/>
    <w:basedOn w:val="TableNormal"/>
    <w:uiPriority w:val="51"/>
    <w:rsid w:val="00B83F38"/>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949B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r="http://schemas.openxmlformats.org/officeDocument/2006/relationships" xmlns:w="http://schemas.openxmlformats.org/wordprocessingml/2006/main">
  <w:divs>
    <w:div w:id="188684895">
      <w:bodyDiv w:val="1"/>
      <w:marLeft w:val="0"/>
      <w:marRight w:val="0"/>
      <w:marTop w:val="0"/>
      <w:marBottom w:val="0"/>
      <w:divBdr>
        <w:top w:val="none" w:sz="0" w:space="0" w:color="auto"/>
        <w:left w:val="none" w:sz="0" w:space="0" w:color="auto"/>
        <w:bottom w:val="none" w:sz="0" w:space="0" w:color="auto"/>
        <w:right w:val="none" w:sz="0" w:space="0" w:color="auto"/>
      </w:divBdr>
    </w:div>
    <w:div w:id="488257625">
      <w:bodyDiv w:val="1"/>
      <w:marLeft w:val="0"/>
      <w:marRight w:val="0"/>
      <w:marTop w:val="0"/>
      <w:marBottom w:val="0"/>
      <w:divBdr>
        <w:top w:val="none" w:sz="0" w:space="0" w:color="auto"/>
        <w:left w:val="none" w:sz="0" w:space="0" w:color="auto"/>
        <w:bottom w:val="none" w:sz="0" w:space="0" w:color="auto"/>
        <w:right w:val="none" w:sz="0" w:space="0" w:color="auto"/>
      </w:divBdr>
    </w:div>
    <w:div w:id="494420511">
      <w:bodyDiv w:val="1"/>
      <w:marLeft w:val="0"/>
      <w:marRight w:val="0"/>
      <w:marTop w:val="0"/>
      <w:marBottom w:val="0"/>
      <w:divBdr>
        <w:top w:val="none" w:sz="0" w:space="0" w:color="auto"/>
        <w:left w:val="none" w:sz="0" w:space="0" w:color="auto"/>
        <w:bottom w:val="none" w:sz="0" w:space="0" w:color="auto"/>
        <w:right w:val="none" w:sz="0" w:space="0" w:color="auto"/>
      </w:divBdr>
    </w:div>
    <w:div w:id="555704007">
      <w:bodyDiv w:val="1"/>
      <w:marLeft w:val="0"/>
      <w:marRight w:val="0"/>
      <w:marTop w:val="0"/>
      <w:marBottom w:val="0"/>
      <w:divBdr>
        <w:top w:val="none" w:sz="0" w:space="0" w:color="auto"/>
        <w:left w:val="none" w:sz="0" w:space="0" w:color="auto"/>
        <w:bottom w:val="none" w:sz="0" w:space="0" w:color="auto"/>
        <w:right w:val="none" w:sz="0" w:space="0" w:color="auto"/>
      </w:divBdr>
    </w:div>
    <w:div w:id="929970829">
      <w:bodyDiv w:val="1"/>
      <w:marLeft w:val="0"/>
      <w:marRight w:val="0"/>
      <w:marTop w:val="0"/>
      <w:marBottom w:val="0"/>
      <w:divBdr>
        <w:top w:val="none" w:sz="0" w:space="0" w:color="auto"/>
        <w:left w:val="none" w:sz="0" w:space="0" w:color="auto"/>
        <w:bottom w:val="none" w:sz="0" w:space="0" w:color="auto"/>
        <w:right w:val="none" w:sz="0" w:space="0" w:color="auto"/>
      </w:divBdr>
    </w:div>
    <w:div w:id="963541854">
      <w:bodyDiv w:val="1"/>
      <w:marLeft w:val="0"/>
      <w:marRight w:val="0"/>
      <w:marTop w:val="0"/>
      <w:marBottom w:val="0"/>
      <w:divBdr>
        <w:top w:val="none" w:sz="0" w:space="0" w:color="auto"/>
        <w:left w:val="none" w:sz="0" w:space="0" w:color="auto"/>
        <w:bottom w:val="none" w:sz="0" w:space="0" w:color="auto"/>
        <w:right w:val="none" w:sz="0" w:space="0" w:color="auto"/>
      </w:divBdr>
    </w:div>
    <w:div w:id="1079405778">
      <w:bodyDiv w:val="1"/>
      <w:marLeft w:val="0"/>
      <w:marRight w:val="0"/>
      <w:marTop w:val="0"/>
      <w:marBottom w:val="0"/>
      <w:divBdr>
        <w:top w:val="none" w:sz="0" w:space="0" w:color="auto"/>
        <w:left w:val="none" w:sz="0" w:space="0" w:color="auto"/>
        <w:bottom w:val="none" w:sz="0" w:space="0" w:color="auto"/>
        <w:right w:val="none" w:sz="0" w:space="0" w:color="auto"/>
      </w:divBdr>
    </w:div>
    <w:div w:id="1245996826">
      <w:bodyDiv w:val="1"/>
      <w:marLeft w:val="0"/>
      <w:marRight w:val="0"/>
      <w:marTop w:val="0"/>
      <w:marBottom w:val="0"/>
      <w:divBdr>
        <w:top w:val="none" w:sz="0" w:space="0" w:color="auto"/>
        <w:left w:val="none" w:sz="0" w:space="0" w:color="auto"/>
        <w:bottom w:val="none" w:sz="0" w:space="0" w:color="auto"/>
        <w:right w:val="none" w:sz="0" w:space="0" w:color="auto"/>
      </w:divBdr>
    </w:div>
    <w:div w:id="1249922795">
      <w:bodyDiv w:val="1"/>
      <w:marLeft w:val="0"/>
      <w:marRight w:val="0"/>
      <w:marTop w:val="0"/>
      <w:marBottom w:val="0"/>
      <w:divBdr>
        <w:top w:val="none" w:sz="0" w:space="0" w:color="auto"/>
        <w:left w:val="none" w:sz="0" w:space="0" w:color="auto"/>
        <w:bottom w:val="none" w:sz="0" w:space="0" w:color="auto"/>
        <w:right w:val="none" w:sz="0" w:space="0" w:color="auto"/>
      </w:divBdr>
    </w:div>
    <w:div w:id="1261841189">
      <w:bodyDiv w:val="1"/>
      <w:marLeft w:val="0"/>
      <w:marRight w:val="0"/>
      <w:marTop w:val="0"/>
      <w:marBottom w:val="0"/>
      <w:divBdr>
        <w:top w:val="none" w:sz="0" w:space="0" w:color="auto"/>
        <w:left w:val="none" w:sz="0" w:space="0" w:color="auto"/>
        <w:bottom w:val="none" w:sz="0" w:space="0" w:color="auto"/>
        <w:right w:val="none" w:sz="0" w:space="0" w:color="auto"/>
      </w:divBdr>
    </w:div>
    <w:div w:id="1391925772">
      <w:bodyDiv w:val="1"/>
      <w:marLeft w:val="0"/>
      <w:marRight w:val="0"/>
      <w:marTop w:val="0"/>
      <w:marBottom w:val="0"/>
      <w:divBdr>
        <w:top w:val="none" w:sz="0" w:space="0" w:color="auto"/>
        <w:left w:val="none" w:sz="0" w:space="0" w:color="auto"/>
        <w:bottom w:val="none" w:sz="0" w:space="0" w:color="auto"/>
        <w:right w:val="none" w:sz="0" w:space="0" w:color="auto"/>
      </w:divBdr>
    </w:div>
    <w:div w:id="1448507061">
      <w:bodyDiv w:val="1"/>
      <w:marLeft w:val="0"/>
      <w:marRight w:val="0"/>
      <w:marTop w:val="0"/>
      <w:marBottom w:val="0"/>
      <w:divBdr>
        <w:top w:val="none" w:sz="0" w:space="0" w:color="auto"/>
        <w:left w:val="none" w:sz="0" w:space="0" w:color="auto"/>
        <w:bottom w:val="none" w:sz="0" w:space="0" w:color="auto"/>
        <w:right w:val="none" w:sz="0" w:space="0" w:color="auto"/>
      </w:divBdr>
    </w:div>
    <w:div w:id="1473210998">
      <w:bodyDiv w:val="1"/>
      <w:marLeft w:val="0"/>
      <w:marRight w:val="0"/>
      <w:marTop w:val="0"/>
      <w:marBottom w:val="0"/>
      <w:divBdr>
        <w:top w:val="none" w:sz="0" w:space="0" w:color="auto"/>
        <w:left w:val="none" w:sz="0" w:space="0" w:color="auto"/>
        <w:bottom w:val="none" w:sz="0" w:space="0" w:color="auto"/>
        <w:right w:val="none" w:sz="0" w:space="0" w:color="auto"/>
      </w:divBdr>
    </w:div>
    <w:div w:id="1490367509">
      <w:bodyDiv w:val="1"/>
      <w:marLeft w:val="0"/>
      <w:marRight w:val="0"/>
      <w:marTop w:val="0"/>
      <w:marBottom w:val="0"/>
      <w:divBdr>
        <w:top w:val="none" w:sz="0" w:space="0" w:color="auto"/>
        <w:left w:val="none" w:sz="0" w:space="0" w:color="auto"/>
        <w:bottom w:val="none" w:sz="0" w:space="0" w:color="auto"/>
        <w:right w:val="none" w:sz="0" w:space="0" w:color="auto"/>
      </w:divBdr>
    </w:div>
    <w:div w:id="1580747978">
      <w:bodyDiv w:val="1"/>
      <w:marLeft w:val="0"/>
      <w:marRight w:val="0"/>
      <w:marTop w:val="0"/>
      <w:marBottom w:val="0"/>
      <w:divBdr>
        <w:top w:val="none" w:sz="0" w:space="0" w:color="auto"/>
        <w:left w:val="none" w:sz="0" w:space="0" w:color="auto"/>
        <w:bottom w:val="none" w:sz="0" w:space="0" w:color="auto"/>
        <w:right w:val="none" w:sz="0" w:space="0" w:color="auto"/>
      </w:divBdr>
    </w:div>
    <w:div w:id="1758210729">
      <w:bodyDiv w:val="1"/>
      <w:marLeft w:val="0"/>
      <w:marRight w:val="0"/>
      <w:marTop w:val="0"/>
      <w:marBottom w:val="0"/>
      <w:divBdr>
        <w:top w:val="none" w:sz="0" w:space="0" w:color="auto"/>
        <w:left w:val="none" w:sz="0" w:space="0" w:color="auto"/>
        <w:bottom w:val="none" w:sz="0" w:space="0" w:color="auto"/>
        <w:right w:val="none" w:sz="0" w:space="0" w:color="auto"/>
      </w:divBdr>
    </w:div>
    <w:div w:id="1854760035">
      <w:bodyDiv w:val="1"/>
      <w:marLeft w:val="0"/>
      <w:marRight w:val="0"/>
      <w:marTop w:val="0"/>
      <w:marBottom w:val="0"/>
      <w:divBdr>
        <w:top w:val="none" w:sz="0" w:space="0" w:color="auto"/>
        <w:left w:val="none" w:sz="0" w:space="0" w:color="auto"/>
        <w:bottom w:val="none" w:sz="0" w:space="0" w:color="auto"/>
        <w:right w:val="none" w:sz="0" w:space="0" w:color="auto"/>
      </w:divBdr>
    </w:div>
    <w:div w:id="1936553344">
      <w:bodyDiv w:val="1"/>
      <w:marLeft w:val="0"/>
      <w:marRight w:val="0"/>
      <w:marTop w:val="0"/>
      <w:marBottom w:val="0"/>
      <w:divBdr>
        <w:top w:val="none" w:sz="0" w:space="0" w:color="auto"/>
        <w:left w:val="none" w:sz="0" w:space="0" w:color="auto"/>
        <w:bottom w:val="none" w:sz="0" w:space="0" w:color="auto"/>
        <w:right w:val="none" w:sz="0" w:space="0" w:color="auto"/>
      </w:divBdr>
    </w:div>
    <w:div w:id="194229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35964-5D58-9C4C-BCC7-CE7EACE49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29</Pages>
  <Words>42747</Words>
  <Characters>243661</Characters>
  <Application>Microsoft Office Word</Application>
  <DocSecurity>0</DocSecurity>
  <Lines>2030</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Disher</dc:creator>
  <cp:lastModifiedBy>souvik mitra</cp:lastModifiedBy>
  <cp:revision>3</cp:revision>
  <dcterms:created xsi:type="dcterms:W3CDTF">2018-01-10T23:39:00Z</dcterms:created>
  <dcterms:modified xsi:type="dcterms:W3CDTF">2018-01-11T00:01:00Z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ac7c7ffc-7bbc-3d19-b784-8489e594465a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