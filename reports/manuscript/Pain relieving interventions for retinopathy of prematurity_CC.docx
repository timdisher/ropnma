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65F82" w14:textId="77777777" w:rsidR="00390205" w:rsidRPr="005307AC" w:rsidRDefault="000611FD" w:rsidP="00F61E3A">
      <w:pPr>
        <w:spacing w:line="480" w:lineRule="auto"/>
        <w:jc w:val="center"/>
        <w:rPr>
          <w:rFonts w:ascii="Times New Roman" w:hAnsi="Times New Roman" w:cs="Times New Roman"/>
          <w:b/>
          <w:sz w:val="24"/>
          <w:szCs w:val="24"/>
          <w:rPrChange w:id="0" w:author="Chris Cameron" w:date="2017-05-10T22:26:00Z">
            <w:rPr>
              <w:rFonts w:ascii="Times New Roman" w:hAnsi="Times New Roman" w:cs="Times New Roman"/>
              <w:sz w:val="24"/>
              <w:szCs w:val="24"/>
            </w:rPr>
          </w:rPrChange>
        </w:rPr>
      </w:pPr>
      <w:commentRangeStart w:id="1"/>
      <w:r w:rsidRPr="005307AC">
        <w:rPr>
          <w:rFonts w:ascii="Times New Roman" w:hAnsi="Times New Roman" w:cs="Times New Roman"/>
          <w:b/>
          <w:sz w:val="24"/>
          <w:szCs w:val="24"/>
          <w:rPrChange w:id="2" w:author="Chris Cameron" w:date="2017-05-10T22:26:00Z">
            <w:rPr>
              <w:rFonts w:ascii="Times New Roman" w:hAnsi="Times New Roman" w:cs="Times New Roman"/>
              <w:sz w:val="24"/>
              <w:szCs w:val="24"/>
            </w:rPr>
          </w:rPrChange>
        </w:rPr>
        <w:t>Pain relieving interventions for retinopathy of prematurity: Systematic review and network meta-analysis</w:t>
      </w:r>
      <w:commentRangeEnd w:id="1"/>
      <w:r w:rsidR="00971AB7">
        <w:rPr>
          <w:rStyle w:val="CommentReference"/>
        </w:rPr>
        <w:commentReference w:id="1"/>
      </w:r>
    </w:p>
    <w:p w14:paraId="7DDAB658" w14:textId="2E099C5F" w:rsidR="000611FD" w:rsidRPr="00B83F38" w:rsidRDefault="000611FD" w:rsidP="00F61E3A">
      <w:pPr>
        <w:spacing w:line="480" w:lineRule="auto"/>
        <w:jc w:val="center"/>
        <w:rPr>
          <w:rFonts w:ascii="Times New Roman" w:hAnsi="Times New Roman" w:cs="Times New Roman"/>
          <w:sz w:val="24"/>
          <w:szCs w:val="24"/>
        </w:rPr>
      </w:pPr>
      <w:r w:rsidRPr="00B83F38">
        <w:rPr>
          <w:rFonts w:ascii="Times New Roman" w:hAnsi="Times New Roman" w:cs="Times New Roman"/>
          <w:sz w:val="24"/>
          <w:szCs w:val="24"/>
        </w:rPr>
        <w:t>Disher, T.,</w:t>
      </w:r>
      <w:r w:rsidR="00BB218D" w:rsidRPr="00B83F38">
        <w:rPr>
          <w:rFonts w:ascii="Times New Roman" w:hAnsi="Times New Roman" w:cs="Times New Roman"/>
          <w:sz w:val="24"/>
          <w:szCs w:val="24"/>
        </w:rPr>
        <w:t xml:space="preserve"> Cameron, C., Cathcart, K., Campbell-Yeo, M</w:t>
      </w:r>
      <w:proofErr w:type="gramStart"/>
      <w:r w:rsidR="00BB218D" w:rsidRPr="00B83F38">
        <w:rPr>
          <w:rFonts w:ascii="Times New Roman" w:hAnsi="Times New Roman" w:cs="Times New Roman"/>
          <w:sz w:val="24"/>
          <w:szCs w:val="24"/>
        </w:rPr>
        <w:t>.,</w:t>
      </w:r>
      <w:proofErr w:type="gramEnd"/>
    </w:p>
    <w:p w14:paraId="4A92500B" w14:textId="77777777" w:rsidR="000611FD" w:rsidRPr="00B83F38" w:rsidRDefault="000611FD" w:rsidP="00F61E3A">
      <w:pPr>
        <w:spacing w:line="480" w:lineRule="auto"/>
        <w:rPr>
          <w:rFonts w:ascii="Times New Roman" w:hAnsi="Times New Roman" w:cs="Times New Roman"/>
          <w:sz w:val="24"/>
          <w:szCs w:val="24"/>
        </w:rPr>
      </w:pPr>
    </w:p>
    <w:p w14:paraId="6A159C6C" w14:textId="2F1FC213" w:rsidR="000611FD" w:rsidRPr="00B83F38" w:rsidRDefault="000611FD" w:rsidP="00F61E3A">
      <w:pPr>
        <w:spacing w:line="480" w:lineRule="auto"/>
        <w:rPr>
          <w:rFonts w:ascii="Times New Roman" w:hAnsi="Times New Roman" w:cs="Times New Roman"/>
          <w:sz w:val="24"/>
          <w:szCs w:val="24"/>
        </w:rPr>
      </w:pPr>
      <w:r w:rsidRPr="00B83F38">
        <w:rPr>
          <w:rFonts w:ascii="Times New Roman" w:hAnsi="Times New Roman" w:cs="Times New Roman"/>
          <w:sz w:val="24"/>
          <w:szCs w:val="24"/>
        </w:rPr>
        <w:t xml:space="preserve">To be submitted </w:t>
      </w:r>
      <w:r w:rsidRPr="005307AC">
        <w:rPr>
          <w:rFonts w:ascii="Times New Roman" w:hAnsi="Times New Roman" w:cs="Times New Roman"/>
          <w:noProof/>
          <w:sz w:val="24"/>
          <w:szCs w:val="24"/>
        </w:rPr>
        <w:t>to:</w:t>
      </w:r>
      <w:r w:rsidRPr="00B83F38">
        <w:rPr>
          <w:rFonts w:ascii="Times New Roman" w:hAnsi="Times New Roman" w:cs="Times New Roman"/>
          <w:sz w:val="24"/>
          <w:szCs w:val="24"/>
        </w:rPr>
        <w:t xml:space="preserve"> </w:t>
      </w:r>
      <w:r w:rsidR="00D03BA8">
        <w:rPr>
          <w:rFonts w:ascii="Times New Roman" w:hAnsi="Times New Roman" w:cs="Times New Roman"/>
          <w:sz w:val="24"/>
          <w:szCs w:val="24"/>
        </w:rPr>
        <w:t>JAMA Pediatrics</w:t>
      </w:r>
    </w:p>
    <w:p w14:paraId="5A1EC0B0" w14:textId="77777777" w:rsidR="000611FD" w:rsidRPr="00B83F38" w:rsidRDefault="000611FD" w:rsidP="00F61E3A">
      <w:pPr>
        <w:spacing w:line="480" w:lineRule="auto"/>
        <w:rPr>
          <w:rFonts w:ascii="Times New Roman" w:hAnsi="Times New Roman" w:cs="Times New Roman"/>
          <w:sz w:val="24"/>
          <w:szCs w:val="24"/>
        </w:rPr>
      </w:pPr>
      <w:r w:rsidRPr="00B83F38">
        <w:rPr>
          <w:rFonts w:ascii="Times New Roman" w:hAnsi="Times New Roman" w:cs="Times New Roman"/>
          <w:sz w:val="24"/>
          <w:szCs w:val="24"/>
        </w:rPr>
        <w:t>Guidelines:</w:t>
      </w:r>
    </w:p>
    <w:p w14:paraId="68D2F787" w14:textId="48F71346" w:rsidR="000611FD" w:rsidRPr="00B83F38"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sz w:val="24"/>
          <w:szCs w:val="24"/>
        </w:rPr>
        <w:t>Maximum length: 4000</w:t>
      </w:r>
      <w:r w:rsidR="000611FD" w:rsidRPr="00B83F38">
        <w:rPr>
          <w:rFonts w:ascii="Times New Roman" w:hAnsi="Times New Roman" w:cs="Times New Roman"/>
          <w:sz w:val="24"/>
          <w:szCs w:val="24"/>
        </w:rPr>
        <w:t xml:space="preserve"> words of text, not including abstract, tables, figures, </w:t>
      </w:r>
      <w:r w:rsidR="000611FD" w:rsidRPr="005307AC">
        <w:rPr>
          <w:rFonts w:ascii="Times New Roman" w:hAnsi="Times New Roman" w:cs="Times New Roman"/>
          <w:noProof/>
          <w:sz w:val="24"/>
          <w:szCs w:val="24"/>
        </w:rPr>
        <w:t>acknowledg</w:t>
      </w:r>
      <w:del w:id="3" w:author="Chris Cameron" w:date="2017-05-10T22:02:00Z">
        <w:r w:rsidR="000611FD" w:rsidRPr="005307AC" w:rsidDel="005307AC">
          <w:rPr>
            <w:rFonts w:ascii="Times New Roman" w:hAnsi="Times New Roman" w:cs="Times New Roman"/>
            <w:noProof/>
            <w:sz w:val="24"/>
            <w:szCs w:val="24"/>
          </w:rPr>
          <w:delText>e</w:delText>
        </w:r>
      </w:del>
      <w:r w:rsidR="000611FD" w:rsidRPr="005307AC">
        <w:rPr>
          <w:rFonts w:ascii="Times New Roman" w:hAnsi="Times New Roman" w:cs="Times New Roman"/>
          <w:noProof/>
          <w:sz w:val="24"/>
          <w:szCs w:val="24"/>
        </w:rPr>
        <w:t>ments</w:t>
      </w:r>
      <w:r w:rsidR="000611FD" w:rsidRPr="00B83F38">
        <w:rPr>
          <w:rFonts w:ascii="Times New Roman" w:hAnsi="Times New Roman" w:cs="Times New Roman"/>
          <w:sz w:val="24"/>
          <w:szCs w:val="24"/>
        </w:rPr>
        <w:t>, references, and only-only material.</w:t>
      </w:r>
    </w:p>
    <w:p w14:paraId="381B2C67" w14:textId="56920F5A" w:rsidR="000611FD" w:rsidRPr="00B83F38" w:rsidRDefault="000611FD" w:rsidP="00F61E3A">
      <w:pPr>
        <w:spacing w:line="480" w:lineRule="auto"/>
        <w:rPr>
          <w:rFonts w:ascii="Times New Roman" w:hAnsi="Times New Roman" w:cs="Times New Roman"/>
          <w:sz w:val="24"/>
          <w:szCs w:val="24"/>
        </w:rPr>
      </w:pPr>
    </w:p>
    <w:p w14:paraId="05832E69" w14:textId="77777777" w:rsidR="000611FD" w:rsidRPr="00B83F38" w:rsidRDefault="000611FD" w:rsidP="00F61E3A">
      <w:pPr>
        <w:spacing w:line="480" w:lineRule="auto"/>
        <w:rPr>
          <w:rFonts w:ascii="Times New Roman" w:hAnsi="Times New Roman" w:cs="Times New Roman"/>
          <w:sz w:val="24"/>
          <w:szCs w:val="24"/>
        </w:rPr>
      </w:pPr>
    </w:p>
    <w:p w14:paraId="1498198F" w14:textId="77777777" w:rsidR="000611FD" w:rsidRPr="00B83F38" w:rsidRDefault="000611FD" w:rsidP="00F61E3A">
      <w:pPr>
        <w:spacing w:line="480" w:lineRule="auto"/>
        <w:rPr>
          <w:rFonts w:ascii="Times New Roman" w:hAnsi="Times New Roman" w:cs="Times New Roman"/>
          <w:sz w:val="24"/>
          <w:szCs w:val="24"/>
        </w:rPr>
      </w:pPr>
    </w:p>
    <w:p w14:paraId="2A194B42" w14:textId="77777777" w:rsidR="000611FD" w:rsidRPr="00B83F38" w:rsidRDefault="000611FD" w:rsidP="00F61E3A">
      <w:pPr>
        <w:spacing w:line="480" w:lineRule="auto"/>
        <w:rPr>
          <w:rFonts w:ascii="Times New Roman" w:hAnsi="Times New Roman" w:cs="Times New Roman"/>
          <w:sz w:val="24"/>
          <w:szCs w:val="24"/>
        </w:rPr>
      </w:pPr>
    </w:p>
    <w:p w14:paraId="2768E152" w14:textId="77777777" w:rsidR="000611FD" w:rsidRPr="00B83F38" w:rsidRDefault="000611FD" w:rsidP="00F61E3A">
      <w:pPr>
        <w:spacing w:line="480" w:lineRule="auto"/>
        <w:rPr>
          <w:rFonts w:ascii="Times New Roman" w:hAnsi="Times New Roman" w:cs="Times New Roman"/>
          <w:sz w:val="24"/>
          <w:szCs w:val="24"/>
        </w:rPr>
      </w:pPr>
    </w:p>
    <w:p w14:paraId="7D98BF0F" w14:textId="77777777" w:rsidR="000611FD" w:rsidRPr="00B83F38" w:rsidRDefault="000611FD" w:rsidP="00F61E3A">
      <w:pPr>
        <w:spacing w:line="480" w:lineRule="auto"/>
        <w:rPr>
          <w:rFonts w:ascii="Times New Roman" w:hAnsi="Times New Roman" w:cs="Times New Roman"/>
          <w:sz w:val="24"/>
          <w:szCs w:val="24"/>
        </w:rPr>
      </w:pPr>
    </w:p>
    <w:p w14:paraId="67E68C19" w14:textId="77777777" w:rsidR="000611FD" w:rsidRPr="00B83F38" w:rsidRDefault="000611FD" w:rsidP="00F61E3A">
      <w:pPr>
        <w:spacing w:line="480" w:lineRule="auto"/>
        <w:rPr>
          <w:rFonts w:ascii="Times New Roman" w:hAnsi="Times New Roman" w:cs="Times New Roman"/>
          <w:sz w:val="24"/>
          <w:szCs w:val="24"/>
        </w:rPr>
      </w:pPr>
    </w:p>
    <w:p w14:paraId="1299796B" w14:textId="77777777" w:rsidR="000611FD" w:rsidRPr="00B83F38" w:rsidRDefault="000611FD" w:rsidP="00F61E3A">
      <w:pPr>
        <w:spacing w:line="480" w:lineRule="auto"/>
        <w:rPr>
          <w:rFonts w:ascii="Times New Roman" w:hAnsi="Times New Roman" w:cs="Times New Roman"/>
          <w:sz w:val="24"/>
          <w:szCs w:val="24"/>
        </w:rPr>
      </w:pPr>
    </w:p>
    <w:p w14:paraId="24D3CBA6" w14:textId="77777777" w:rsidR="000611FD" w:rsidRPr="00B83F38" w:rsidRDefault="000611FD" w:rsidP="00F61E3A">
      <w:pPr>
        <w:spacing w:line="480" w:lineRule="auto"/>
        <w:rPr>
          <w:rFonts w:ascii="Times New Roman" w:hAnsi="Times New Roman" w:cs="Times New Roman"/>
          <w:sz w:val="24"/>
          <w:szCs w:val="24"/>
        </w:rPr>
      </w:pPr>
    </w:p>
    <w:p w14:paraId="6442F075" w14:textId="649785D3" w:rsidR="000611FD" w:rsidRDefault="000611FD" w:rsidP="00F61E3A">
      <w:pPr>
        <w:spacing w:line="480" w:lineRule="auto"/>
        <w:rPr>
          <w:rFonts w:ascii="Times New Roman" w:hAnsi="Times New Roman" w:cs="Times New Roman"/>
          <w:sz w:val="24"/>
          <w:szCs w:val="24"/>
        </w:rPr>
      </w:pPr>
    </w:p>
    <w:p w14:paraId="23F5D3AF" w14:textId="77777777" w:rsidR="002B764F" w:rsidRPr="00B83F38" w:rsidRDefault="002B764F" w:rsidP="00F61E3A">
      <w:pPr>
        <w:spacing w:line="480" w:lineRule="auto"/>
        <w:rPr>
          <w:rFonts w:ascii="Times New Roman" w:hAnsi="Times New Roman" w:cs="Times New Roman"/>
          <w:b/>
          <w:sz w:val="24"/>
          <w:szCs w:val="24"/>
        </w:rPr>
      </w:pPr>
    </w:p>
    <w:p w14:paraId="7C608F36" w14:textId="77777777" w:rsidR="00D6743E" w:rsidRPr="00B83F38" w:rsidRDefault="00D6743E"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lastRenderedPageBreak/>
        <w:t>Abstract</w:t>
      </w:r>
    </w:p>
    <w:p w14:paraId="35E7E8EF" w14:textId="0510EF25" w:rsidR="00D6743E"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 xml:space="preserve">Context: </w:t>
      </w:r>
      <w:r w:rsidR="002B764F">
        <w:rPr>
          <w:rFonts w:ascii="Times New Roman" w:hAnsi="Times New Roman" w:cs="Times New Roman"/>
          <w:sz w:val="24"/>
          <w:szCs w:val="24"/>
        </w:rPr>
        <w:t>Despite substantial research effort to identify effective pain relieving interventions, there has been no systematic review that compares all available interventions.</w:t>
      </w:r>
    </w:p>
    <w:p w14:paraId="4FAED59B" w14:textId="26D191CD" w:rsidR="000B794A" w:rsidRPr="000B794A" w:rsidRDefault="000B794A" w:rsidP="00F61E3A">
      <w:pPr>
        <w:spacing w:line="480" w:lineRule="auto"/>
        <w:rPr>
          <w:rFonts w:ascii="Times New Roman" w:hAnsi="Times New Roman" w:cs="Times New Roman"/>
          <w:sz w:val="24"/>
          <w:szCs w:val="24"/>
        </w:rPr>
      </w:pPr>
      <w:r w:rsidRPr="000B794A">
        <w:rPr>
          <w:rFonts w:ascii="Times New Roman" w:hAnsi="Times New Roman" w:cs="Times New Roman"/>
          <w:b/>
          <w:sz w:val="24"/>
          <w:szCs w:val="24"/>
        </w:rPr>
        <w:t>Methods:</w:t>
      </w:r>
      <w:r>
        <w:rPr>
          <w:rFonts w:ascii="Times New Roman" w:hAnsi="Times New Roman" w:cs="Times New Roman"/>
          <w:b/>
          <w:sz w:val="24"/>
          <w:szCs w:val="24"/>
        </w:rPr>
        <w:t xml:space="preserve"> </w:t>
      </w:r>
      <w:r>
        <w:rPr>
          <w:rFonts w:ascii="Times New Roman" w:hAnsi="Times New Roman" w:cs="Times New Roman"/>
          <w:sz w:val="24"/>
          <w:szCs w:val="24"/>
        </w:rPr>
        <w:t>Systematic review a</w:t>
      </w:r>
      <w:r w:rsidR="004C6F07">
        <w:rPr>
          <w:rFonts w:ascii="Times New Roman" w:hAnsi="Times New Roman" w:cs="Times New Roman"/>
          <w:sz w:val="24"/>
          <w:szCs w:val="24"/>
        </w:rPr>
        <w:t>nd network meta-analysis</w:t>
      </w:r>
      <w:del w:id="4" w:author="Chris Cameron" w:date="2017-05-10T22:02:00Z">
        <w:r w:rsidR="004C6F07" w:rsidDel="005307AC">
          <w:rPr>
            <w:rFonts w:ascii="Times New Roman" w:hAnsi="Times New Roman" w:cs="Times New Roman"/>
            <w:sz w:val="24"/>
            <w:szCs w:val="24"/>
          </w:rPr>
          <w:delText xml:space="preserve"> using</w:delText>
        </w:r>
        <w:r w:rsidDel="005307AC">
          <w:rPr>
            <w:rFonts w:ascii="Times New Roman" w:hAnsi="Times New Roman" w:cs="Times New Roman"/>
            <w:sz w:val="24"/>
            <w:szCs w:val="24"/>
          </w:rPr>
          <w:delText xml:space="preserve"> NetMetaXL</w:delText>
        </w:r>
      </w:del>
      <w:r>
        <w:rPr>
          <w:rFonts w:ascii="Times New Roman" w:hAnsi="Times New Roman" w:cs="Times New Roman"/>
          <w:sz w:val="24"/>
          <w:szCs w:val="24"/>
        </w:rPr>
        <w:t>.</w:t>
      </w:r>
    </w:p>
    <w:p w14:paraId="1CDFE301" w14:textId="5CF817FF" w:rsidR="00D6743E" w:rsidRPr="002B764F"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Data sources:</w:t>
      </w:r>
      <w:r w:rsidR="002B764F">
        <w:rPr>
          <w:rFonts w:ascii="Times New Roman" w:hAnsi="Times New Roman" w:cs="Times New Roman"/>
          <w:b/>
          <w:sz w:val="24"/>
          <w:szCs w:val="24"/>
        </w:rPr>
        <w:t xml:space="preserve"> </w:t>
      </w:r>
      <w:del w:id="5" w:author="Chris Cameron" w:date="2017-05-10T22:03:00Z">
        <w:r w:rsidR="002B764F" w:rsidRPr="002B764F" w:rsidDel="005307AC">
          <w:rPr>
            <w:rFonts w:ascii="Times New Roman" w:hAnsi="Times New Roman" w:cs="Times New Roman"/>
            <w:sz w:val="24"/>
            <w:szCs w:val="24"/>
          </w:rPr>
          <w:delText>Cochrane</w:delText>
        </w:r>
        <w:r w:rsidR="000B794A" w:rsidDel="005307AC">
          <w:rPr>
            <w:rFonts w:ascii="Times New Roman" w:hAnsi="Times New Roman" w:cs="Times New Roman"/>
            <w:sz w:val="24"/>
            <w:szCs w:val="24"/>
          </w:rPr>
          <w:delText xml:space="preserve"> </w:delText>
        </w:r>
        <w:r w:rsidR="004C6F07" w:rsidDel="005307AC">
          <w:rPr>
            <w:rFonts w:ascii="Times New Roman" w:hAnsi="Times New Roman" w:cs="Times New Roman"/>
            <w:sz w:val="24"/>
            <w:szCs w:val="24"/>
          </w:rPr>
          <w:delText>CENTRAL</w:delText>
        </w:r>
        <w:r w:rsidR="002B764F" w:rsidRPr="002B764F" w:rsidDel="005307AC">
          <w:rPr>
            <w:rFonts w:ascii="Times New Roman" w:hAnsi="Times New Roman" w:cs="Times New Roman"/>
            <w:sz w:val="24"/>
            <w:szCs w:val="24"/>
          </w:rPr>
          <w:delText xml:space="preserve">, </w:delText>
        </w:r>
      </w:del>
      <w:r w:rsidR="002B764F" w:rsidRPr="002B764F">
        <w:rPr>
          <w:rFonts w:ascii="Times New Roman" w:hAnsi="Times New Roman" w:cs="Times New Roman"/>
          <w:sz w:val="24"/>
          <w:szCs w:val="24"/>
        </w:rPr>
        <w:t xml:space="preserve">MEDLINE, </w:t>
      </w:r>
      <w:proofErr w:type="spellStart"/>
      <w:r w:rsidR="002B764F" w:rsidRPr="002B764F">
        <w:rPr>
          <w:rFonts w:ascii="Times New Roman" w:hAnsi="Times New Roman" w:cs="Times New Roman"/>
          <w:sz w:val="24"/>
          <w:szCs w:val="24"/>
        </w:rPr>
        <w:t>Embase</w:t>
      </w:r>
      <w:proofErr w:type="spellEnd"/>
      <w:r w:rsidR="000B794A">
        <w:rPr>
          <w:rFonts w:ascii="Times New Roman" w:hAnsi="Times New Roman" w:cs="Times New Roman"/>
          <w:sz w:val="24"/>
          <w:szCs w:val="24"/>
        </w:rPr>
        <w:t xml:space="preserve">, </w:t>
      </w:r>
      <w:ins w:id="6" w:author="Chris Cameron" w:date="2017-05-10T22:03:00Z">
        <w:r w:rsidR="005307AC" w:rsidRPr="002B764F">
          <w:rPr>
            <w:rFonts w:ascii="Times New Roman" w:hAnsi="Times New Roman" w:cs="Times New Roman"/>
            <w:sz w:val="24"/>
            <w:szCs w:val="24"/>
          </w:rPr>
          <w:t>Cochrane</w:t>
        </w:r>
        <w:r w:rsidR="005307AC">
          <w:rPr>
            <w:rFonts w:ascii="Times New Roman" w:hAnsi="Times New Roman" w:cs="Times New Roman"/>
            <w:sz w:val="24"/>
            <w:szCs w:val="24"/>
          </w:rPr>
          <w:t xml:space="preserve"> CENTRAL</w:t>
        </w:r>
        <w:r w:rsidR="005307AC" w:rsidRPr="002B764F">
          <w:rPr>
            <w:rFonts w:ascii="Times New Roman" w:hAnsi="Times New Roman" w:cs="Times New Roman"/>
            <w:sz w:val="24"/>
            <w:szCs w:val="24"/>
          </w:rPr>
          <w:t xml:space="preserve">, </w:t>
        </w:r>
      </w:ins>
      <w:r w:rsidR="002B764F" w:rsidRPr="002B764F">
        <w:rPr>
          <w:rFonts w:ascii="Times New Roman" w:hAnsi="Times New Roman" w:cs="Times New Roman"/>
          <w:sz w:val="24"/>
          <w:szCs w:val="24"/>
        </w:rPr>
        <w:t>Web of Science</w:t>
      </w:r>
      <w:r w:rsidR="002B764F">
        <w:rPr>
          <w:rFonts w:ascii="Times New Roman" w:hAnsi="Times New Roman" w:cs="Times New Roman"/>
          <w:sz w:val="24"/>
          <w:szCs w:val="24"/>
        </w:rPr>
        <w:t xml:space="preserve">, and the </w:t>
      </w:r>
      <w:r w:rsidR="000B794A">
        <w:rPr>
          <w:rFonts w:ascii="Times New Roman" w:hAnsi="Times New Roman" w:cs="Times New Roman"/>
          <w:sz w:val="24"/>
          <w:szCs w:val="24"/>
        </w:rPr>
        <w:t>WHO</w:t>
      </w:r>
      <w:r w:rsidR="004C6F07">
        <w:rPr>
          <w:rFonts w:ascii="Times New Roman" w:hAnsi="Times New Roman" w:cs="Times New Roman"/>
          <w:sz w:val="24"/>
          <w:szCs w:val="24"/>
        </w:rPr>
        <w:t xml:space="preserve"> ICTRP</w:t>
      </w:r>
      <w:r w:rsidR="002B764F">
        <w:rPr>
          <w:rFonts w:ascii="Times New Roman" w:hAnsi="Times New Roman" w:cs="Times New Roman"/>
          <w:sz w:val="24"/>
          <w:szCs w:val="24"/>
        </w:rPr>
        <w:t xml:space="preserve"> (2004-Feb 2017). </w:t>
      </w:r>
    </w:p>
    <w:p w14:paraId="3FD8530D" w14:textId="7441482A" w:rsidR="00AD501E" w:rsidRPr="00AD501E" w:rsidRDefault="00D6743E" w:rsidP="00AD501E">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Study Selection:</w:t>
      </w:r>
      <w:r w:rsidR="00AD501E" w:rsidRPr="00AD501E">
        <w:rPr>
          <w:rFonts w:ascii="Times New Roman" w:hAnsi="Times New Roman" w:cs="Times New Roman"/>
          <w:sz w:val="24"/>
          <w:szCs w:val="24"/>
        </w:rPr>
        <w:t xml:space="preserve"> </w:t>
      </w:r>
      <w:r w:rsidR="000B794A">
        <w:rPr>
          <w:rFonts w:ascii="Times New Roman" w:hAnsi="Times New Roman" w:cs="Times New Roman"/>
          <w:sz w:val="24"/>
          <w:szCs w:val="24"/>
        </w:rPr>
        <w:t>Interventions</w:t>
      </w:r>
      <w:r w:rsidR="00AD501E" w:rsidRPr="00AD501E">
        <w:rPr>
          <w:rFonts w:ascii="Times New Roman" w:hAnsi="Times New Roman" w:cs="Times New Roman"/>
          <w:sz w:val="24"/>
          <w:szCs w:val="24"/>
        </w:rPr>
        <w:t xml:space="preserve"> intended to provide pain relief and could include pharmacological, non-pharmacological, </w:t>
      </w:r>
      <w:r w:rsidR="000B794A">
        <w:rPr>
          <w:rFonts w:ascii="Times New Roman" w:hAnsi="Times New Roman" w:cs="Times New Roman"/>
          <w:sz w:val="24"/>
          <w:szCs w:val="24"/>
        </w:rPr>
        <w:t>multisensory</w:t>
      </w:r>
      <w:r w:rsidR="00AD501E" w:rsidRPr="00AD501E">
        <w:rPr>
          <w:rFonts w:ascii="Times New Roman" w:hAnsi="Times New Roman" w:cs="Times New Roman"/>
          <w:sz w:val="24"/>
          <w:szCs w:val="24"/>
        </w:rPr>
        <w:t xml:space="preserve">, or procedural modifications (e.g. the use of </w:t>
      </w:r>
      <w:r w:rsidR="00AD501E" w:rsidRPr="005307AC">
        <w:rPr>
          <w:rFonts w:ascii="Times New Roman" w:hAnsi="Times New Roman" w:cs="Times New Roman"/>
          <w:noProof/>
          <w:sz w:val="24"/>
          <w:szCs w:val="24"/>
        </w:rPr>
        <w:t>wide</w:t>
      </w:r>
      <w:ins w:id="7" w:author="Chris Cameron" w:date="2017-05-10T22:02:00Z">
        <w:r w:rsidR="005307AC">
          <w:rPr>
            <w:rFonts w:ascii="Times New Roman" w:hAnsi="Times New Roman" w:cs="Times New Roman"/>
            <w:noProof/>
            <w:sz w:val="24"/>
            <w:szCs w:val="24"/>
          </w:rPr>
          <w:t>-</w:t>
        </w:r>
      </w:ins>
      <w:del w:id="8" w:author="Chris Cameron" w:date="2017-05-10T22:02:00Z">
        <w:r w:rsidR="00AD501E" w:rsidRPr="005307AC" w:rsidDel="005307AC">
          <w:rPr>
            <w:rFonts w:ascii="Times New Roman" w:hAnsi="Times New Roman" w:cs="Times New Roman"/>
            <w:noProof/>
            <w:sz w:val="24"/>
            <w:szCs w:val="24"/>
          </w:rPr>
          <w:delText xml:space="preserve"> </w:delText>
        </w:r>
      </w:del>
      <w:r w:rsidR="00AD501E" w:rsidRPr="005307AC">
        <w:rPr>
          <w:rFonts w:ascii="Times New Roman" w:hAnsi="Times New Roman" w:cs="Times New Roman"/>
          <w:noProof/>
          <w:sz w:val="24"/>
          <w:szCs w:val="24"/>
        </w:rPr>
        <w:t>field</w:t>
      </w:r>
      <w:r w:rsidR="00AD501E" w:rsidRPr="00AD501E">
        <w:rPr>
          <w:rFonts w:ascii="Times New Roman" w:hAnsi="Times New Roman" w:cs="Times New Roman"/>
          <w:sz w:val="24"/>
          <w:szCs w:val="24"/>
        </w:rPr>
        <w:t xml:space="preserve"> digital retina imaging)</w:t>
      </w:r>
      <w:r w:rsidR="000B794A">
        <w:rPr>
          <w:rFonts w:ascii="Times New Roman" w:hAnsi="Times New Roman" w:cs="Times New Roman"/>
          <w:sz w:val="24"/>
          <w:szCs w:val="24"/>
        </w:rPr>
        <w:t xml:space="preserve"> </w:t>
      </w:r>
      <w:r w:rsidR="000B794A" w:rsidRPr="005307AC">
        <w:rPr>
          <w:rFonts w:ascii="Times New Roman" w:hAnsi="Times New Roman" w:cs="Times New Roman"/>
          <w:noProof/>
          <w:sz w:val="24"/>
          <w:szCs w:val="24"/>
        </w:rPr>
        <w:t>were included</w:t>
      </w:r>
      <w:r w:rsidR="00AD501E" w:rsidRPr="00AD501E">
        <w:rPr>
          <w:rFonts w:ascii="Times New Roman" w:hAnsi="Times New Roman" w:cs="Times New Roman"/>
          <w:sz w:val="24"/>
          <w:szCs w:val="24"/>
        </w:rPr>
        <w:t xml:space="preserve">. </w:t>
      </w:r>
    </w:p>
    <w:p w14:paraId="2F2B2334" w14:textId="38344E13" w:rsidR="00D6743E" w:rsidRPr="00AD501E"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Data Extraction:</w:t>
      </w:r>
      <w:r w:rsidR="00AD501E" w:rsidRPr="00AD501E">
        <w:rPr>
          <w:rFonts w:ascii="Times New Roman" w:hAnsi="Times New Roman" w:cs="Times New Roman"/>
          <w:sz w:val="24"/>
          <w:szCs w:val="24"/>
        </w:rPr>
        <w:t xml:space="preserve"> Abstract and title screen, full-text screening, and data </w:t>
      </w:r>
      <w:r w:rsidR="00AD501E" w:rsidRPr="005307AC">
        <w:rPr>
          <w:rFonts w:ascii="Times New Roman" w:hAnsi="Times New Roman" w:cs="Times New Roman"/>
          <w:noProof/>
          <w:sz w:val="24"/>
          <w:szCs w:val="24"/>
        </w:rPr>
        <w:t>extraction</w:t>
      </w:r>
      <w:del w:id="9" w:author="Chris Cameron" w:date="2017-05-10T22:03:00Z">
        <w:r w:rsidR="00AD501E" w:rsidRPr="005307AC" w:rsidDel="005307AC">
          <w:rPr>
            <w:rFonts w:ascii="Times New Roman" w:hAnsi="Times New Roman" w:cs="Times New Roman"/>
            <w:noProof/>
            <w:sz w:val="24"/>
            <w:szCs w:val="24"/>
          </w:rPr>
          <w:delText>,</w:delText>
        </w:r>
      </w:del>
      <w:r w:rsidR="00AD501E" w:rsidRPr="00AD501E">
        <w:rPr>
          <w:rFonts w:ascii="Times New Roman" w:hAnsi="Times New Roman" w:cs="Times New Roman"/>
          <w:sz w:val="24"/>
          <w:szCs w:val="24"/>
        </w:rPr>
        <w:t xml:space="preserve"> were conducted independently by two reviewers.</w:t>
      </w:r>
      <w:r w:rsidR="00AD501E">
        <w:rPr>
          <w:rFonts w:ascii="Times New Roman" w:hAnsi="Times New Roman" w:cs="Times New Roman"/>
          <w:sz w:val="24"/>
          <w:szCs w:val="24"/>
        </w:rPr>
        <w:t xml:space="preserve"> The </w:t>
      </w:r>
      <w:r w:rsidR="000B794A">
        <w:rPr>
          <w:rFonts w:ascii="Times New Roman" w:hAnsi="Times New Roman" w:cs="Times New Roman"/>
          <w:sz w:val="24"/>
          <w:szCs w:val="24"/>
        </w:rPr>
        <w:t>primary outcome</w:t>
      </w:r>
      <w:r w:rsidR="00AD501E">
        <w:rPr>
          <w:rFonts w:ascii="Times New Roman" w:hAnsi="Times New Roman" w:cs="Times New Roman"/>
          <w:sz w:val="24"/>
          <w:szCs w:val="24"/>
        </w:rPr>
        <w:t xml:space="preserve"> </w:t>
      </w:r>
      <w:r w:rsidR="00AD501E" w:rsidRPr="005307AC">
        <w:rPr>
          <w:rFonts w:ascii="Times New Roman" w:hAnsi="Times New Roman" w:cs="Times New Roman"/>
          <w:noProof/>
          <w:sz w:val="24"/>
          <w:szCs w:val="24"/>
        </w:rPr>
        <w:t>was</w:t>
      </w:r>
      <w:del w:id="10" w:author="Chris Cameron" w:date="2017-05-10T22:03:00Z">
        <w:r w:rsidR="00AD501E" w:rsidRPr="005307AC" w:rsidDel="005307AC">
          <w:rPr>
            <w:rFonts w:ascii="Times New Roman" w:hAnsi="Times New Roman" w:cs="Times New Roman"/>
            <w:noProof/>
            <w:sz w:val="24"/>
            <w:szCs w:val="24"/>
          </w:rPr>
          <w:delText xml:space="preserve"> </w:delText>
        </w:r>
      </w:del>
      <w:r w:rsidR="00AD501E" w:rsidRPr="005307AC">
        <w:rPr>
          <w:rFonts w:ascii="Times New Roman" w:hAnsi="Times New Roman" w:cs="Times New Roman"/>
          <w:noProof/>
          <w:sz w:val="24"/>
          <w:szCs w:val="24"/>
        </w:rPr>
        <w:t>pain</w:t>
      </w:r>
      <w:r w:rsidR="00AD501E">
        <w:rPr>
          <w:rFonts w:ascii="Times New Roman" w:hAnsi="Times New Roman" w:cs="Times New Roman"/>
          <w:sz w:val="24"/>
          <w:szCs w:val="24"/>
        </w:rPr>
        <w:t xml:space="preserve"> in during the exam period (pain reactivity) with pain following the exam (pain recovery) and adverse events as secondary ou</w:t>
      </w:r>
      <w:r w:rsidR="000B794A">
        <w:rPr>
          <w:rFonts w:ascii="Times New Roman" w:hAnsi="Times New Roman" w:cs="Times New Roman"/>
          <w:sz w:val="24"/>
          <w:szCs w:val="24"/>
        </w:rPr>
        <w:t xml:space="preserve">tcomes. </w:t>
      </w:r>
    </w:p>
    <w:p w14:paraId="24F24E8B" w14:textId="264A621C" w:rsidR="00D6743E" w:rsidRPr="00AD501E"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Results:</w:t>
      </w:r>
      <w:r w:rsidR="00AD501E">
        <w:rPr>
          <w:rFonts w:ascii="Times New Roman" w:hAnsi="Times New Roman" w:cs="Times New Roman"/>
          <w:b/>
          <w:sz w:val="24"/>
          <w:szCs w:val="24"/>
        </w:rPr>
        <w:t xml:space="preserve"> </w:t>
      </w:r>
      <w:r w:rsidR="00AD501E">
        <w:rPr>
          <w:rFonts w:ascii="Times New Roman" w:hAnsi="Times New Roman" w:cs="Times New Roman"/>
          <w:sz w:val="24"/>
          <w:szCs w:val="24"/>
        </w:rPr>
        <w:t>Seventeen studies (n = 1187) investigating nine interventions</w:t>
      </w:r>
      <w:r w:rsidR="004C6F07">
        <w:rPr>
          <w:rFonts w:ascii="Times New Roman" w:hAnsi="Times New Roman" w:cs="Times New Roman"/>
          <w:sz w:val="24"/>
          <w:szCs w:val="24"/>
        </w:rPr>
        <w:t xml:space="preserve"> assessed</w:t>
      </w:r>
      <w:r w:rsidR="00AD501E">
        <w:rPr>
          <w:rFonts w:ascii="Times New Roman" w:hAnsi="Times New Roman" w:cs="Times New Roman"/>
          <w:sz w:val="24"/>
          <w:szCs w:val="24"/>
        </w:rPr>
        <w:t xml:space="preserve"> pain reactivity phase. Only multisensory </w:t>
      </w:r>
      <w:r w:rsidR="005C477C">
        <w:rPr>
          <w:rFonts w:ascii="Times New Roman" w:hAnsi="Times New Roman" w:cs="Times New Roman"/>
          <w:sz w:val="24"/>
          <w:szCs w:val="24"/>
        </w:rPr>
        <w:t>interventions combined</w:t>
      </w:r>
      <w:r w:rsidR="00AD501E">
        <w:rPr>
          <w:rFonts w:ascii="Times New Roman" w:hAnsi="Times New Roman" w:cs="Times New Roman"/>
          <w:sz w:val="24"/>
          <w:szCs w:val="24"/>
        </w:rPr>
        <w:t xml:space="preserve"> with topical anesthetic showed statistically significant improvement over topical anesthetic alone (</w:t>
      </w:r>
      <w:r w:rsidR="000B794A">
        <w:rPr>
          <w:rFonts w:ascii="Times New Roman" w:hAnsi="Times New Roman" w:cs="Times New Roman"/>
          <w:sz w:val="24"/>
          <w:szCs w:val="24"/>
        </w:rPr>
        <w:t xml:space="preserve">Random effect </w:t>
      </w:r>
      <w:r w:rsidR="00AD501E">
        <w:rPr>
          <w:rFonts w:ascii="Times New Roman" w:hAnsi="Times New Roman" w:cs="Times New Roman"/>
          <w:sz w:val="24"/>
          <w:szCs w:val="24"/>
        </w:rPr>
        <w:t xml:space="preserve">MD = 2.96, 95% Credible Interval = -5.23 to -0.62). </w:t>
      </w:r>
      <w:r w:rsidR="005C477C">
        <w:rPr>
          <w:rFonts w:ascii="Times New Roman" w:hAnsi="Times New Roman" w:cs="Times New Roman"/>
          <w:sz w:val="24"/>
          <w:szCs w:val="24"/>
        </w:rPr>
        <w:t>Eleven</w:t>
      </w:r>
      <w:r w:rsidR="00AD501E">
        <w:rPr>
          <w:rFonts w:ascii="Times New Roman" w:hAnsi="Times New Roman" w:cs="Times New Roman"/>
          <w:sz w:val="24"/>
          <w:szCs w:val="24"/>
        </w:rPr>
        <w:t xml:space="preserve"> studies (n = 630)</w:t>
      </w:r>
      <w:r w:rsidR="005C477C">
        <w:rPr>
          <w:rFonts w:ascii="Times New Roman" w:hAnsi="Times New Roman" w:cs="Times New Roman"/>
          <w:sz w:val="24"/>
          <w:szCs w:val="24"/>
        </w:rPr>
        <w:t xml:space="preserve"> assessed pain recovery</w:t>
      </w:r>
      <w:r w:rsidR="00AD501E">
        <w:rPr>
          <w:rFonts w:ascii="Times New Roman" w:hAnsi="Times New Roman" w:cs="Times New Roman"/>
          <w:sz w:val="24"/>
          <w:szCs w:val="24"/>
        </w:rPr>
        <w:t xml:space="preserve"> with multisensory interventions showing a statistically significant decrease in pain (</w:t>
      </w:r>
      <w:r w:rsidR="000B794A">
        <w:rPr>
          <w:rFonts w:ascii="Times New Roman" w:hAnsi="Times New Roman" w:cs="Times New Roman"/>
          <w:sz w:val="24"/>
          <w:szCs w:val="24"/>
        </w:rPr>
        <w:t xml:space="preserve">Random effect </w:t>
      </w:r>
      <w:r w:rsidR="00AD501E">
        <w:rPr>
          <w:rFonts w:ascii="Times New Roman" w:hAnsi="Times New Roman" w:cs="Times New Roman"/>
          <w:sz w:val="24"/>
          <w:szCs w:val="24"/>
        </w:rPr>
        <w:t>MD = -4.79, 95% Credible Interval = -8.81 to 0.79).</w:t>
      </w:r>
      <w:r w:rsidR="000B794A">
        <w:rPr>
          <w:rFonts w:ascii="Times New Roman" w:hAnsi="Times New Roman" w:cs="Times New Roman"/>
          <w:sz w:val="24"/>
          <w:szCs w:val="24"/>
        </w:rPr>
        <w:t xml:space="preserve"> No differences </w:t>
      </w:r>
      <w:r w:rsidR="000B794A" w:rsidRPr="005307AC">
        <w:rPr>
          <w:rFonts w:ascii="Times New Roman" w:hAnsi="Times New Roman" w:cs="Times New Roman"/>
          <w:noProof/>
          <w:sz w:val="24"/>
          <w:szCs w:val="24"/>
        </w:rPr>
        <w:t>were detected</w:t>
      </w:r>
      <w:r w:rsidR="000B794A">
        <w:rPr>
          <w:rFonts w:ascii="Times New Roman" w:hAnsi="Times New Roman" w:cs="Times New Roman"/>
          <w:sz w:val="24"/>
          <w:szCs w:val="24"/>
        </w:rPr>
        <w:t xml:space="preserve"> in adverse events.</w:t>
      </w:r>
    </w:p>
    <w:p w14:paraId="7EBBFD5D" w14:textId="44A6CB71" w:rsidR="00D6743E" w:rsidRPr="000B794A"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Limitations</w:t>
      </w:r>
      <w:commentRangeStart w:id="11"/>
      <w:r w:rsidRPr="00B83F38">
        <w:rPr>
          <w:rFonts w:ascii="Times New Roman" w:hAnsi="Times New Roman" w:cs="Times New Roman"/>
          <w:b/>
          <w:sz w:val="24"/>
          <w:szCs w:val="24"/>
        </w:rPr>
        <w:t>:</w:t>
      </w:r>
      <w:r w:rsidR="000B794A">
        <w:rPr>
          <w:rFonts w:ascii="Times New Roman" w:hAnsi="Times New Roman" w:cs="Times New Roman"/>
          <w:b/>
          <w:sz w:val="24"/>
          <w:szCs w:val="24"/>
        </w:rPr>
        <w:t xml:space="preserve"> </w:t>
      </w:r>
      <w:r w:rsidR="000B794A">
        <w:rPr>
          <w:rFonts w:ascii="Times New Roman" w:hAnsi="Times New Roman" w:cs="Times New Roman"/>
          <w:sz w:val="24"/>
          <w:szCs w:val="24"/>
        </w:rPr>
        <w:t xml:space="preserve">We found </w:t>
      </w:r>
      <w:r w:rsidR="000B794A" w:rsidRPr="000B794A">
        <w:rPr>
          <w:rFonts w:ascii="Times New Roman" w:hAnsi="Times New Roman" w:cs="Times New Roman"/>
          <w:sz w:val="24"/>
          <w:szCs w:val="24"/>
        </w:rPr>
        <w:t>evidence that vague priors artificially inflated network heterogeneity.</w:t>
      </w:r>
      <w:r w:rsidR="000B794A">
        <w:rPr>
          <w:rFonts w:ascii="Times New Roman" w:hAnsi="Times New Roman" w:cs="Times New Roman"/>
          <w:sz w:val="24"/>
          <w:szCs w:val="24"/>
        </w:rPr>
        <w:t xml:space="preserve"> </w:t>
      </w:r>
      <w:commentRangeEnd w:id="11"/>
      <w:r w:rsidR="005307AC">
        <w:rPr>
          <w:rStyle w:val="CommentReference"/>
        </w:rPr>
        <w:commentReference w:id="11"/>
      </w:r>
      <w:r w:rsidR="004C6F07">
        <w:rPr>
          <w:rFonts w:ascii="Times New Roman" w:hAnsi="Times New Roman" w:cs="Times New Roman"/>
          <w:sz w:val="24"/>
          <w:szCs w:val="24"/>
        </w:rPr>
        <w:t xml:space="preserve">Additional </w:t>
      </w:r>
      <w:r w:rsidR="000B794A">
        <w:rPr>
          <w:rFonts w:ascii="Times New Roman" w:hAnsi="Times New Roman" w:cs="Times New Roman"/>
          <w:sz w:val="24"/>
          <w:szCs w:val="24"/>
        </w:rPr>
        <w:t>h</w:t>
      </w:r>
      <w:r w:rsidR="004C6F07">
        <w:rPr>
          <w:rFonts w:ascii="Times New Roman" w:hAnsi="Times New Roman" w:cs="Times New Roman"/>
          <w:sz w:val="24"/>
          <w:szCs w:val="24"/>
        </w:rPr>
        <w:t xml:space="preserve">eterogeneity within nodes </w:t>
      </w:r>
      <w:r w:rsidR="000B794A">
        <w:rPr>
          <w:rFonts w:ascii="Times New Roman" w:hAnsi="Times New Roman" w:cs="Times New Roman"/>
          <w:sz w:val="24"/>
          <w:szCs w:val="24"/>
        </w:rPr>
        <w:t xml:space="preserve">could not </w:t>
      </w:r>
      <w:r w:rsidR="000B794A" w:rsidRPr="005307AC">
        <w:rPr>
          <w:rFonts w:ascii="Times New Roman" w:hAnsi="Times New Roman" w:cs="Times New Roman"/>
          <w:noProof/>
          <w:sz w:val="24"/>
          <w:szCs w:val="24"/>
        </w:rPr>
        <w:t>be explained</w:t>
      </w:r>
      <w:r w:rsidR="000B794A">
        <w:rPr>
          <w:rFonts w:ascii="Times New Roman" w:hAnsi="Times New Roman" w:cs="Times New Roman"/>
          <w:sz w:val="24"/>
          <w:szCs w:val="24"/>
        </w:rPr>
        <w:t xml:space="preserve"> through sensitivity analyses.</w:t>
      </w:r>
    </w:p>
    <w:p w14:paraId="013CFAA5" w14:textId="77310F38" w:rsidR="00D6743E" w:rsidRPr="000B794A" w:rsidRDefault="000B794A" w:rsidP="00F61E3A">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Conclusions: </w:t>
      </w:r>
      <w:r w:rsidRPr="005307AC">
        <w:rPr>
          <w:rFonts w:ascii="Times New Roman" w:hAnsi="Times New Roman" w:cs="Times New Roman"/>
          <w:noProof/>
          <w:sz w:val="24"/>
          <w:szCs w:val="24"/>
        </w:rPr>
        <w:t>Recommendations for best treatments for ROP eye exams is complicated by significant heterogeneity</w:t>
      </w:r>
      <w:r>
        <w:rPr>
          <w:rFonts w:ascii="Times New Roman" w:hAnsi="Times New Roman" w:cs="Times New Roman"/>
          <w:sz w:val="24"/>
          <w:szCs w:val="24"/>
        </w:rPr>
        <w:t xml:space="preserve">. </w:t>
      </w:r>
      <w:commentRangeStart w:id="12"/>
      <w:r>
        <w:rPr>
          <w:rFonts w:ascii="Times New Roman" w:hAnsi="Times New Roman" w:cs="Times New Roman"/>
          <w:sz w:val="24"/>
          <w:szCs w:val="24"/>
        </w:rPr>
        <w:t xml:space="preserve">Use of informative priors may improve </w:t>
      </w:r>
      <w:r w:rsidRPr="005307AC">
        <w:rPr>
          <w:rFonts w:ascii="Times New Roman" w:hAnsi="Times New Roman" w:cs="Times New Roman"/>
          <w:noProof/>
          <w:sz w:val="24"/>
          <w:szCs w:val="24"/>
        </w:rPr>
        <w:t>precision</w:t>
      </w:r>
      <w:ins w:id="13" w:author="Chris Cameron" w:date="2017-05-10T22:04:00Z">
        <w:r w:rsidR="005307AC">
          <w:rPr>
            <w:rFonts w:ascii="Times New Roman" w:hAnsi="Times New Roman" w:cs="Times New Roman"/>
            <w:noProof/>
            <w:sz w:val="24"/>
            <w:szCs w:val="24"/>
          </w:rPr>
          <w:t>,</w:t>
        </w:r>
      </w:ins>
      <w:r>
        <w:rPr>
          <w:rFonts w:ascii="Times New Roman" w:hAnsi="Times New Roman" w:cs="Times New Roman"/>
          <w:sz w:val="24"/>
          <w:szCs w:val="24"/>
        </w:rPr>
        <w:t xml:space="preserve"> but significant unexplained heterogeneity is likely to remain. </w:t>
      </w:r>
      <w:commentRangeEnd w:id="12"/>
      <w:r w:rsidR="005307AC">
        <w:rPr>
          <w:rStyle w:val="CommentReference"/>
        </w:rPr>
        <w:commentReference w:id="12"/>
      </w:r>
      <w:r>
        <w:rPr>
          <w:rFonts w:ascii="Times New Roman" w:hAnsi="Times New Roman" w:cs="Times New Roman"/>
          <w:sz w:val="24"/>
          <w:szCs w:val="24"/>
        </w:rPr>
        <w:t xml:space="preserve">Multisensory interventions are likely optimal, but results should </w:t>
      </w:r>
      <w:r w:rsidRPr="005307AC">
        <w:rPr>
          <w:rFonts w:ascii="Times New Roman" w:hAnsi="Times New Roman" w:cs="Times New Roman"/>
          <w:noProof/>
          <w:sz w:val="24"/>
          <w:szCs w:val="24"/>
        </w:rPr>
        <w:t>be interpreted</w:t>
      </w:r>
      <w:r>
        <w:rPr>
          <w:rFonts w:ascii="Times New Roman" w:hAnsi="Times New Roman" w:cs="Times New Roman"/>
          <w:sz w:val="24"/>
          <w:szCs w:val="24"/>
        </w:rPr>
        <w:t xml:space="preserve"> with caution.</w:t>
      </w:r>
    </w:p>
    <w:p w14:paraId="7A6864AD" w14:textId="77777777" w:rsidR="000611FD" w:rsidRPr="00B83F38" w:rsidRDefault="000611FD" w:rsidP="00F61E3A">
      <w:pPr>
        <w:spacing w:line="480" w:lineRule="auto"/>
        <w:rPr>
          <w:rFonts w:ascii="Times New Roman" w:hAnsi="Times New Roman" w:cs="Times New Roman"/>
          <w:sz w:val="24"/>
          <w:szCs w:val="24"/>
        </w:rPr>
      </w:pPr>
    </w:p>
    <w:p w14:paraId="11EB3763" w14:textId="77777777" w:rsidR="000611FD" w:rsidRPr="00B83F38" w:rsidRDefault="000611FD" w:rsidP="00F61E3A">
      <w:pPr>
        <w:spacing w:line="480" w:lineRule="auto"/>
        <w:rPr>
          <w:rFonts w:ascii="Times New Roman" w:hAnsi="Times New Roman" w:cs="Times New Roman"/>
          <w:sz w:val="24"/>
          <w:szCs w:val="24"/>
        </w:rPr>
      </w:pPr>
    </w:p>
    <w:p w14:paraId="07B8923B" w14:textId="77777777" w:rsidR="000611FD" w:rsidRPr="00B83F38" w:rsidRDefault="000611FD" w:rsidP="00F61E3A">
      <w:pPr>
        <w:spacing w:line="480" w:lineRule="auto"/>
        <w:rPr>
          <w:rFonts w:ascii="Times New Roman" w:hAnsi="Times New Roman" w:cs="Times New Roman"/>
          <w:sz w:val="24"/>
          <w:szCs w:val="24"/>
        </w:rPr>
      </w:pPr>
    </w:p>
    <w:p w14:paraId="4ECE9CED" w14:textId="77777777" w:rsidR="000611FD" w:rsidRPr="00B83F38" w:rsidRDefault="000611FD" w:rsidP="00F61E3A">
      <w:pPr>
        <w:spacing w:line="480" w:lineRule="auto"/>
        <w:rPr>
          <w:rFonts w:ascii="Times New Roman" w:hAnsi="Times New Roman" w:cs="Times New Roman"/>
          <w:sz w:val="24"/>
          <w:szCs w:val="24"/>
        </w:rPr>
      </w:pPr>
    </w:p>
    <w:p w14:paraId="6767127A" w14:textId="77777777" w:rsidR="000611FD" w:rsidRPr="00B83F38" w:rsidRDefault="000611FD" w:rsidP="00F61E3A">
      <w:pPr>
        <w:spacing w:line="480" w:lineRule="auto"/>
        <w:rPr>
          <w:rFonts w:ascii="Times New Roman" w:hAnsi="Times New Roman" w:cs="Times New Roman"/>
          <w:sz w:val="24"/>
          <w:szCs w:val="24"/>
        </w:rPr>
      </w:pPr>
    </w:p>
    <w:p w14:paraId="783CBF1D" w14:textId="77777777" w:rsidR="000611FD" w:rsidRPr="00B83F38" w:rsidRDefault="000611FD" w:rsidP="00F61E3A">
      <w:pPr>
        <w:spacing w:line="480" w:lineRule="auto"/>
        <w:rPr>
          <w:rFonts w:ascii="Times New Roman" w:hAnsi="Times New Roman" w:cs="Times New Roman"/>
          <w:sz w:val="24"/>
          <w:szCs w:val="24"/>
        </w:rPr>
      </w:pPr>
    </w:p>
    <w:p w14:paraId="4D7CB1D9" w14:textId="77777777" w:rsidR="000611FD" w:rsidRPr="00B83F38" w:rsidRDefault="000611FD" w:rsidP="00F61E3A">
      <w:pPr>
        <w:spacing w:line="480" w:lineRule="auto"/>
        <w:rPr>
          <w:rFonts w:ascii="Times New Roman" w:hAnsi="Times New Roman" w:cs="Times New Roman"/>
          <w:sz w:val="24"/>
          <w:szCs w:val="24"/>
        </w:rPr>
      </w:pPr>
    </w:p>
    <w:p w14:paraId="43BFA47A" w14:textId="77777777" w:rsidR="000611FD" w:rsidRPr="00B83F38" w:rsidRDefault="000611FD" w:rsidP="00F61E3A">
      <w:pPr>
        <w:spacing w:line="480" w:lineRule="auto"/>
        <w:jc w:val="center"/>
        <w:rPr>
          <w:rFonts w:ascii="Times New Roman" w:hAnsi="Times New Roman" w:cs="Times New Roman"/>
          <w:sz w:val="24"/>
          <w:szCs w:val="24"/>
        </w:rPr>
      </w:pPr>
    </w:p>
    <w:p w14:paraId="2A15C393" w14:textId="6BDFB038" w:rsidR="000611FD" w:rsidRPr="00B83F38" w:rsidRDefault="000611FD" w:rsidP="00F61E3A">
      <w:pPr>
        <w:spacing w:line="480" w:lineRule="auto"/>
        <w:jc w:val="center"/>
        <w:rPr>
          <w:rFonts w:ascii="Times New Roman" w:hAnsi="Times New Roman" w:cs="Times New Roman"/>
          <w:sz w:val="24"/>
          <w:szCs w:val="24"/>
        </w:rPr>
      </w:pPr>
    </w:p>
    <w:p w14:paraId="7F783A8B" w14:textId="426ADD68" w:rsidR="00E94C42" w:rsidRPr="00B83F38" w:rsidRDefault="00E94C42" w:rsidP="00F61E3A">
      <w:pPr>
        <w:spacing w:line="480" w:lineRule="auto"/>
        <w:jc w:val="center"/>
        <w:rPr>
          <w:rFonts w:ascii="Times New Roman" w:hAnsi="Times New Roman" w:cs="Times New Roman"/>
          <w:sz w:val="24"/>
          <w:szCs w:val="24"/>
        </w:rPr>
      </w:pPr>
    </w:p>
    <w:p w14:paraId="18BCC2D0" w14:textId="1C8A6BD9" w:rsidR="00E94C42" w:rsidRPr="00B83F38" w:rsidRDefault="00E94C42" w:rsidP="00F61E3A">
      <w:pPr>
        <w:spacing w:line="480" w:lineRule="auto"/>
        <w:jc w:val="center"/>
        <w:rPr>
          <w:rFonts w:ascii="Times New Roman" w:hAnsi="Times New Roman" w:cs="Times New Roman"/>
          <w:sz w:val="24"/>
          <w:szCs w:val="24"/>
        </w:rPr>
      </w:pPr>
    </w:p>
    <w:p w14:paraId="11816BB1" w14:textId="2D0D2F7B" w:rsidR="00E94C42" w:rsidRPr="00B83F38" w:rsidRDefault="00E94C42" w:rsidP="00F61E3A">
      <w:pPr>
        <w:spacing w:line="480" w:lineRule="auto"/>
        <w:jc w:val="center"/>
        <w:rPr>
          <w:rFonts w:ascii="Times New Roman" w:hAnsi="Times New Roman" w:cs="Times New Roman"/>
          <w:sz w:val="24"/>
          <w:szCs w:val="24"/>
        </w:rPr>
      </w:pPr>
    </w:p>
    <w:p w14:paraId="1FFC9D6B" w14:textId="77777777" w:rsidR="000611FD" w:rsidRPr="00B83F38" w:rsidRDefault="000611FD" w:rsidP="00F61E3A">
      <w:pPr>
        <w:spacing w:line="480" w:lineRule="auto"/>
        <w:jc w:val="center"/>
        <w:rPr>
          <w:rFonts w:ascii="Times New Roman" w:hAnsi="Times New Roman" w:cs="Times New Roman"/>
          <w:sz w:val="24"/>
          <w:szCs w:val="24"/>
        </w:rPr>
      </w:pPr>
    </w:p>
    <w:p w14:paraId="2C7FAE91" w14:textId="2D63CFB9" w:rsidR="000611FD" w:rsidRDefault="000611FD" w:rsidP="00F61E3A">
      <w:pPr>
        <w:spacing w:line="480" w:lineRule="auto"/>
        <w:rPr>
          <w:rFonts w:ascii="Times New Roman" w:hAnsi="Times New Roman" w:cs="Times New Roman"/>
          <w:sz w:val="24"/>
          <w:szCs w:val="24"/>
        </w:rPr>
      </w:pPr>
    </w:p>
    <w:p w14:paraId="6924A826" w14:textId="77777777" w:rsidR="007D2B9C" w:rsidRPr="00B83F38" w:rsidRDefault="007D2B9C" w:rsidP="00F61E3A">
      <w:pPr>
        <w:spacing w:line="480" w:lineRule="auto"/>
        <w:rPr>
          <w:rFonts w:ascii="Times New Roman" w:hAnsi="Times New Roman" w:cs="Times New Roman"/>
          <w:sz w:val="24"/>
          <w:szCs w:val="24"/>
        </w:rPr>
      </w:pPr>
    </w:p>
    <w:p w14:paraId="3958BE61" w14:textId="351C0A66" w:rsidR="000611FD" w:rsidRPr="00B83F38" w:rsidRDefault="00D6743E"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lastRenderedPageBreak/>
        <w:t>Background</w:t>
      </w:r>
    </w:p>
    <w:p w14:paraId="4DFC003A" w14:textId="11BA3710" w:rsidR="000611FD" w:rsidRPr="00B83F38" w:rsidRDefault="001C3B50" w:rsidP="00353A28">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 xml:space="preserve">Preterm </w:t>
      </w:r>
      <w:proofErr w:type="spellStart"/>
      <w:r w:rsidRPr="00B83F38">
        <w:rPr>
          <w:rFonts w:ascii="Times New Roman" w:hAnsi="Times New Roman" w:cs="Times New Roman"/>
          <w:sz w:val="24"/>
          <w:szCs w:val="24"/>
        </w:rPr>
        <w:t>neonates</w:t>
      </w:r>
      <w:r w:rsidR="00607FAB">
        <w:rPr>
          <w:rFonts w:ascii="Times New Roman" w:hAnsi="Times New Roman" w:cs="Times New Roman"/>
          <w:sz w:val="24"/>
          <w:szCs w:val="24"/>
        </w:rPr>
        <w:t>,</w:t>
      </w:r>
      <w:r w:rsidRPr="00B83F38">
        <w:rPr>
          <w:rFonts w:ascii="Times New Roman" w:hAnsi="Times New Roman" w:cs="Times New Roman"/>
          <w:sz w:val="24"/>
          <w:szCs w:val="24"/>
        </w:rPr>
        <w:t>are</w:t>
      </w:r>
      <w:proofErr w:type="spellEnd"/>
      <w:r w:rsidRPr="00B83F38">
        <w:rPr>
          <w:rFonts w:ascii="Times New Roman" w:hAnsi="Times New Roman" w:cs="Times New Roman"/>
          <w:sz w:val="24"/>
          <w:szCs w:val="24"/>
        </w:rPr>
        <w:t xml:space="preserve"> at higher r</w:t>
      </w:r>
      <w:r w:rsidR="00353A28" w:rsidRPr="00B83F38">
        <w:rPr>
          <w:rFonts w:ascii="Times New Roman" w:hAnsi="Times New Roman" w:cs="Times New Roman"/>
          <w:sz w:val="24"/>
          <w:szCs w:val="24"/>
        </w:rPr>
        <w:t xml:space="preserve">isk for pain exposures, which have </w:t>
      </w:r>
      <w:r w:rsidR="00353A28" w:rsidRPr="005307AC">
        <w:rPr>
          <w:rFonts w:ascii="Times New Roman" w:hAnsi="Times New Roman" w:cs="Times New Roman"/>
          <w:noProof/>
          <w:sz w:val="24"/>
          <w:szCs w:val="24"/>
        </w:rPr>
        <w:t>been associated</w:t>
      </w:r>
      <w:r w:rsidR="00353A28" w:rsidRPr="00B83F38">
        <w:rPr>
          <w:rFonts w:ascii="Times New Roman" w:hAnsi="Times New Roman" w:cs="Times New Roman"/>
          <w:sz w:val="24"/>
          <w:szCs w:val="24"/>
        </w:rPr>
        <w:t xml:space="preserve"> with numerous short and long-term </w:t>
      </w:r>
      <w:r w:rsidR="00353A28" w:rsidRPr="005307AC">
        <w:rPr>
          <w:rFonts w:ascii="Times New Roman" w:hAnsi="Times New Roman" w:cs="Times New Roman"/>
          <w:noProof/>
          <w:sz w:val="24"/>
          <w:szCs w:val="24"/>
        </w:rPr>
        <w:t>sequ</w:t>
      </w:r>
      <w:r w:rsidR="005307AC" w:rsidRPr="005307AC">
        <w:rPr>
          <w:rFonts w:ascii="Times New Roman" w:hAnsi="Times New Roman" w:cs="Times New Roman"/>
          <w:noProof/>
          <w:sz w:val="24"/>
          <w:szCs w:val="24"/>
        </w:rPr>
        <w:t>e</w:t>
      </w:r>
      <w:r w:rsidR="00353A28" w:rsidRPr="005307AC">
        <w:rPr>
          <w:rFonts w:ascii="Times New Roman" w:hAnsi="Times New Roman" w:cs="Times New Roman"/>
          <w:noProof/>
          <w:sz w:val="24"/>
          <w:szCs w:val="24"/>
        </w:rPr>
        <w:t>lae</w:t>
      </w:r>
      <w:r w:rsidR="00353A28" w:rsidRPr="00B83F38">
        <w:rPr>
          <w:rFonts w:ascii="Times New Roman" w:hAnsi="Times New Roman" w:cs="Times New Roman"/>
          <w:sz w:val="24"/>
          <w:szCs w:val="24"/>
        </w:rPr>
        <w:t xml:space="preserve"> including altered cortical development and changes in response to later pain</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"10.1002/ana.22267", "ISBN" : "1531-8249 (Electronic)\n0364-5134 (Linking)", "ISSN" : "03645134", "PMID" : "22374882", "abstract" : "OBJECTIVE: Preterm infants are exposed to multiple painful procedures in the neonatal intensive care unit (NICU) during a period of rapid brain development. Our aim was to examine relationships between procedural pain in the NICU and early brain development in very preterm infants. METHODS: Infants born very preterm (N=86; 24-32 weeks gestational age) were followed prospectively from birth, and studied with magnetic resonance imaging, 3-dimensional magnetic resonance spectroscopic imaging, and diffusion tensor imaging: scan 1 early in life (median, 32.1 weeks) and scan 2 at term-equivalent age (median, 40 weeks). We calculated N-acetylaspartate to choline ratios (NAA/choline), lactate to choline ratios, average diffusivity, and white matter fractional anisotropy (FA) from up to 7 white and 4 subcortical gray matter regions of interest. Procedural pain was quantified as the number of skin-breaking events from birth to term or scan 2. Data were analyzed using generalized estimating equation modeling adjusting for clinical confounders such as illness severity, morphine exposure, brain injury, and surgery. RESULTS: After comprehensively adjusting for multiple clinical factors, greater neonatal procedural pain was associated with reduced white matter FA (beta=-0.0002, p=0.028) and reduced subcortical gray matter NAA/choline (beta=-0.0006, p=0.004). Reduced FA was predicted by early pain (before scan 1), whereas lower NAA/choline was predicted by pain exposure throughout the neonatal course, suggesting a primary and early effect on subcortical structures with secondary white matter changes. INTERPRETATION: Early procedural pain in very preterm infants may contribute to impaired brain development.", "author" : [ { "dropping-particle" : "", "family" : "Brummelte", "given" : "Susanne", "non-dropping-particle" : "", "parse-names" : false, "suffix" : "" }, { "dropping-particle" : "", "family" : "Grunau", "given" : "Ruth E.", "non-dropping-particle" : "", "parse-names" : false, "suffix" : "" }, { "dropping-particle" : "", "family" : "Chau", "given" : "Vann", "non-dropping-particle" : "", "parse-names" : false, "suffix" : "" }, { "dropping-particle" : "", "family" : "Poskitt", "given" : "Kenneth J.", "non-dropping-particle" : "", "parse-names" : false, "suffix" : "" }, { "dropping-particle" : "", "family" : "Brant", "given" : "Rollin", "non-dropping-particle" : "", "parse-names" : false, "suffix" : "" }, { "dropping-particle" : "", "family" : "Vinall", "given" : "Jillian", "non-dropping-particle" : "", "parse-names" : false, "suffix" : "" }, { "dropping-particle" : "", "family" : "Gover", "given" : "Ayala", "non-dropping-particle" : "", "parse-names" : false, "suffix" : "" }, { "dropping-particle" : "", "family" : "Synnes", "given" : "Anne R.", "non-dropping-particle" : "", "parse-names" : false, "suffix" : "" }, { "dropping-particle" : "", "family" : "Miller", "given" : "Steven P.", "non-dropping-particle" : "", "parse-names" : false, "suffix" : "" } ], "container-title" : "Annals of Neurology", "id" : "ITEM-1", "issue" : "3", "issued" : { "date-parts" : [ [ "2012" ] ] }, "page" : "385-396", "title" : "Procedural pain and brain development in premature newborns", "type" : "article-journal", "volume" : "71" }, "uris" : [ "http://www.mendeley.com/documents/?uuid=fbc0e8cb-7793-448e-91f1-10338505ce62" ] }, { "id" : "ITEM-2", "itemData" : { "DOI" : "10.1097/AJP.0000000000000114", "ISBN" : "1536-5409 (Electronic) 0749-8047 (Linking)", "ISSN" : "0749-8047", "PMID" : "24866853", "abstract" : "BACKGROUND:: Neonates cared for in neonatal intensive care units are exposed to many painful and stressful procedures, which cumulatively, could impact later neurodevelopmental outcomes. However, a systematic analysis of these effects has yet to be reported. OBJECTIVES:: The aim of this research was to review empirical studies examining the association between early neonatal pain experiences of preterm infants and the subsequent developmental outcomes of these children across different ages. METHODS:: The literature search was performed using PubMed, PsycINFO, Lilacs, and SciELO databases and included the following key words: \"pain\", \"preterm\", and \"development\". Additionally, a complementary search was performed in online journals that published pain and developmental studies to ensure all of the target studies had been found. The data were extracted according to predefined inclusion and exclusion criteria. RESULTS:: Thirteen studies were analyzed. In infants born extremely preterm (gestational age, GA&lt;/=2950% shaded blockwk) greater numbers of painful procedures were associated with delayed postnatal growth, with poor early neurodevelopment, high cortical activation, and with altered brain development. In toddlers born very preterm (GA&lt;/=3250% shaded blockwk) biobehavioral pain reactivity-recovery scores were associated with negative affectivity temperament. Furthermore, greater numbers of neonatal painful experiences were associated with a poor quality of cognitive and motor development at 1 year of age, and changes in cortical rhythmicity and cortical thickness in children at 7 years of age. CONCLUSIONS:: For infants born preterm, neonatal pain-related stress was associated with alterations in both early and in later developmental outcomes. Few longitudinal studies examined the impact of neonatal pain in the long-term development of children born preterm.", "author" : [ { "dropping-particle" : "", "family" : "Valeri", "given" : "Beatriz O.", "non-dropping-particle" : "", "parse-names" : false, "suffix" : "" }, { "dropping-particle" : "", "family" : "Holsti", "given" : "Liisa", "non-dropping-particle" : "", "parse-names" : false, "suffix" : "" }, { "dropping-particle" : "", "family" : "Linhares", "given" : "Maria B.M. M", "non-dropping-particle" : "", "parse-names" : false, "suffix" : "" } ], "container-title" : "Clinical Journal of Pain", "id" : "ITEM-2", "issue" : "4", "issued" : { "date-parts" : [ [ "2015", "4" ] ] }, "page" : "355-362", "title" : "Neonatal Pain and Developmental Outcomes in Children Born Preterm: A Systematic Review", "type" : "article-journal", "volume" : "31" }, "uris" : [ "http://www.mendeley.com/documents/?uuid=e39d72bb-d09c-4f70-a0be-10c9c9e24d15" ] } ], "mendeley" : { "formattedCitation" : "&lt;sup&gt;1,2&lt;/sup&gt;", "plainTextFormattedCitation" : "1,2", "previouslyFormattedCitation" : "&lt;sup&gt;1,2&lt;/sup&gt;"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1,2</w:t>
      </w:r>
      <w:r w:rsidR="00353A28" w:rsidRPr="00B83F38">
        <w:rPr>
          <w:rFonts w:ascii="Times New Roman" w:hAnsi="Times New Roman" w:cs="Times New Roman"/>
          <w:sz w:val="24"/>
          <w:szCs w:val="24"/>
        </w:rPr>
        <w:fldChar w:fldCharType="end"/>
      </w:r>
      <w:r w:rsidRPr="00B83F38">
        <w:rPr>
          <w:rFonts w:ascii="Times New Roman" w:hAnsi="Times New Roman" w:cs="Times New Roman"/>
          <w:sz w:val="24"/>
          <w:szCs w:val="24"/>
        </w:rPr>
        <w:t xml:space="preserve">. </w:t>
      </w:r>
      <w:r w:rsidR="0033295E" w:rsidRPr="00B83F38">
        <w:rPr>
          <w:rFonts w:ascii="Times New Roman" w:hAnsi="Times New Roman" w:cs="Times New Roman"/>
          <w:sz w:val="24"/>
          <w:szCs w:val="24"/>
        </w:rPr>
        <w:t>Retinopathy of prematurity (</w:t>
      </w:r>
      <w:proofErr w:type="spellStart"/>
      <w:r w:rsidR="0033295E" w:rsidRPr="005307AC">
        <w:rPr>
          <w:rFonts w:ascii="Times New Roman" w:hAnsi="Times New Roman" w:cs="Times New Roman"/>
          <w:noProof/>
          <w:sz w:val="24"/>
          <w:szCs w:val="24"/>
        </w:rPr>
        <w:t>RoP</w:t>
      </w:r>
      <w:proofErr w:type="spellEnd"/>
      <w:r w:rsidR="0033295E" w:rsidRPr="00B83F38">
        <w:rPr>
          <w:rFonts w:ascii="Times New Roman" w:hAnsi="Times New Roman" w:cs="Times New Roman"/>
          <w:sz w:val="24"/>
          <w:szCs w:val="24"/>
        </w:rPr>
        <w:t>) is a potentially serious disease that arises from the immature vascu</w:t>
      </w:r>
      <w:r w:rsidR="00E94C42" w:rsidRPr="00B83F38">
        <w:rPr>
          <w:rFonts w:ascii="Times New Roman" w:hAnsi="Times New Roman" w:cs="Times New Roman"/>
          <w:sz w:val="24"/>
          <w:szCs w:val="24"/>
        </w:rPr>
        <w:t>lature of the preterm retina</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"&lt;sup&gt;3&lt;/sup&gt;", "plainTextFormattedCitation" : "3", "previouslyFormattedCitation" : "&lt;sup&gt;3&lt;/sup&gt;"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3</w:t>
      </w:r>
      <w:r w:rsidR="00353A28" w:rsidRPr="00B83F38">
        <w:rPr>
          <w:rFonts w:ascii="Times New Roman" w:hAnsi="Times New Roman" w:cs="Times New Roman"/>
          <w:sz w:val="24"/>
          <w:szCs w:val="24"/>
        </w:rPr>
        <w:fldChar w:fldCharType="end"/>
      </w:r>
      <w:r w:rsidR="0033295E" w:rsidRPr="00B83F38">
        <w:rPr>
          <w:rFonts w:ascii="Times New Roman" w:hAnsi="Times New Roman" w:cs="Times New Roman"/>
          <w:sz w:val="24"/>
          <w:szCs w:val="24"/>
        </w:rPr>
        <w:t xml:space="preserve">. If left untreated, </w:t>
      </w:r>
      <w:proofErr w:type="spellStart"/>
      <w:r w:rsidR="0033295E" w:rsidRPr="00B83F38">
        <w:rPr>
          <w:rFonts w:ascii="Times New Roman" w:hAnsi="Times New Roman" w:cs="Times New Roman"/>
          <w:sz w:val="24"/>
          <w:szCs w:val="24"/>
        </w:rPr>
        <w:t>RoP</w:t>
      </w:r>
      <w:proofErr w:type="spellEnd"/>
      <w:r w:rsidR="0033295E" w:rsidRPr="00B83F38">
        <w:rPr>
          <w:rFonts w:ascii="Times New Roman" w:hAnsi="Times New Roman" w:cs="Times New Roman"/>
          <w:sz w:val="24"/>
          <w:szCs w:val="24"/>
        </w:rPr>
        <w:t xml:space="preserve"> can result in blindn</w:t>
      </w:r>
      <w:r w:rsidR="00EE00D8" w:rsidRPr="00B83F38">
        <w:rPr>
          <w:rFonts w:ascii="Times New Roman" w:hAnsi="Times New Roman" w:cs="Times New Roman"/>
          <w:sz w:val="24"/>
          <w:szCs w:val="24"/>
        </w:rPr>
        <w:t>ess. Current guidelines recommend that infants born less than 30 we</w:t>
      </w:r>
      <w:r w:rsidR="00E94C42" w:rsidRPr="00B83F38">
        <w:rPr>
          <w:rFonts w:ascii="Times New Roman" w:hAnsi="Times New Roman" w:cs="Times New Roman"/>
          <w:sz w:val="24"/>
          <w:szCs w:val="24"/>
        </w:rPr>
        <w:t xml:space="preserve">eks receive eye serial eye exams </w:t>
      </w:r>
      <w:r w:rsidR="00EE00D8" w:rsidRPr="00B83F38">
        <w:rPr>
          <w:rFonts w:ascii="Times New Roman" w:hAnsi="Times New Roman" w:cs="Times New Roman"/>
          <w:sz w:val="24"/>
          <w:szCs w:val="24"/>
        </w:rPr>
        <w:t>until their retina reach maturity</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"&lt;sup&gt;3&lt;/sup&gt;", "plainTextFormattedCitation" : "3", "previouslyFormattedCitation" : "&lt;sup&gt;3&lt;/sup&gt;"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3</w:t>
      </w:r>
      <w:r w:rsidR="00353A28" w:rsidRPr="00B83F38">
        <w:rPr>
          <w:rFonts w:ascii="Times New Roman" w:hAnsi="Times New Roman" w:cs="Times New Roman"/>
          <w:sz w:val="24"/>
          <w:szCs w:val="24"/>
        </w:rPr>
        <w:fldChar w:fldCharType="end"/>
      </w:r>
      <w:r w:rsidR="00EE00D8" w:rsidRPr="00B83F38">
        <w:rPr>
          <w:rFonts w:ascii="Times New Roman" w:hAnsi="Times New Roman" w:cs="Times New Roman"/>
          <w:sz w:val="24"/>
          <w:szCs w:val="24"/>
        </w:rPr>
        <w:t xml:space="preserve">. Standard practice for eye exams </w:t>
      </w:r>
      <w:r w:rsidR="00345ED3" w:rsidRPr="00B83F38">
        <w:rPr>
          <w:rFonts w:ascii="Times New Roman" w:hAnsi="Times New Roman" w:cs="Times New Roman"/>
          <w:sz w:val="24"/>
          <w:szCs w:val="24"/>
        </w:rPr>
        <w:t>involves indirect ophthalmic examines which require eyelid retraction and scleral pressure</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"&lt;sup&gt;3&lt;/sup&gt;", "plainTextFormattedCitation" : "3", "previouslyFormattedCitation" : "&lt;sup&gt;3&lt;/sup&gt;"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3</w:t>
      </w:r>
      <w:r w:rsidR="00353A28" w:rsidRPr="00B83F38">
        <w:rPr>
          <w:rFonts w:ascii="Times New Roman" w:hAnsi="Times New Roman" w:cs="Times New Roman"/>
          <w:sz w:val="24"/>
          <w:szCs w:val="24"/>
        </w:rPr>
        <w:fldChar w:fldCharType="end"/>
      </w:r>
      <w:r w:rsidR="00345ED3" w:rsidRPr="00B83F38">
        <w:rPr>
          <w:rFonts w:ascii="Times New Roman" w:hAnsi="Times New Roman" w:cs="Times New Roman"/>
          <w:sz w:val="24"/>
          <w:szCs w:val="24"/>
        </w:rPr>
        <w:t xml:space="preserve">. This procedure </w:t>
      </w:r>
      <w:r w:rsidR="00345ED3" w:rsidRPr="005307AC">
        <w:rPr>
          <w:rFonts w:ascii="Times New Roman" w:hAnsi="Times New Roman" w:cs="Times New Roman"/>
          <w:noProof/>
          <w:sz w:val="24"/>
          <w:szCs w:val="24"/>
        </w:rPr>
        <w:t>is widely recognized</w:t>
      </w:r>
      <w:r w:rsidR="00345ED3" w:rsidRPr="00B83F38">
        <w:rPr>
          <w:rFonts w:ascii="Times New Roman" w:hAnsi="Times New Roman" w:cs="Times New Roman"/>
          <w:sz w:val="24"/>
          <w:szCs w:val="24"/>
        </w:rPr>
        <w:t xml:space="preserve"> as being painful, with neonates showing both immediate pain </w:t>
      </w:r>
      <w:r w:rsidR="00345ED3" w:rsidRPr="005307AC">
        <w:rPr>
          <w:rFonts w:ascii="Times New Roman" w:hAnsi="Times New Roman" w:cs="Times New Roman"/>
          <w:noProof/>
          <w:sz w:val="24"/>
          <w:szCs w:val="24"/>
        </w:rPr>
        <w:t>beha</w:t>
      </w:r>
      <w:r w:rsidR="00353A28" w:rsidRPr="005307AC">
        <w:rPr>
          <w:rFonts w:ascii="Times New Roman" w:hAnsi="Times New Roman" w:cs="Times New Roman"/>
          <w:noProof/>
          <w:sz w:val="24"/>
          <w:szCs w:val="24"/>
        </w:rPr>
        <w:t>v</w:t>
      </w:r>
      <w:r w:rsidR="00345ED3" w:rsidRPr="005307AC">
        <w:rPr>
          <w:rFonts w:ascii="Times New Roman" w:hAnsi="Times New Roman" w:cs="Times New Roman"/>
          <w:noProof/>
          <w:sz w:val="24"/>
          <w:szCs w:val="24"/>
        </w:rPr>
        <w:t>iors</w:t>
      </w:r>
      <w:r w:rsidR="00345ED3" w:rsidRPr="00B83F38">
        <w:rPr>
          <w:rFonts w:ascii="Times New Roman" w:hAnsi="Times New Roman" w:cs="Times New Roman"/>
          <w:sz w:val="24"/>
          <w:szCs w:val="24"/>
        </w:rPr>
        <w:t xml:space="preserve"> and prolonge</w:t>
      </w:r>
      <w:r w:rsidR="00353A28" w:rsidRPr="00B83F38">
        <w:rPr>
          <w:rFonts w:ascii="Times New Roman" w:hAnsi="Times New Roman" w:cs="Times New Roman"/>
          <w:sz w:val="24"/>
          <w:szCs w:val="24"/>
        </w:rPr>
        <w:t>d</w:t>
      </w:r>
      <w:r w:rsidR="00345ED3" w:rsidRPr="00B83F38">
        <w:rPr>
          <w:rFonts w:ascii="Times New Roman" w:hAnsi="Times New Roman" w:cs="Times New Roman"/>
          <w:sz w:val="24"/>
          <w:szCs w:val="24"/>
        </w:rPr>
        <w:t xml:space="preserve"> </w:t>
      </w:r>
      <w:r w:rsidR="00353A28" w:rsidRPr="00B83F38">
        <w:rPr>
          <w:rFonts w:ascii="Times New Roman" w:hAnsi="Times New Roman" w:cs="Times New Roman"/>
          <w:sz w:val="24"/>
          <w:szCs w:val="24"/>
        </w:rPr>
        <w:t>physiological</w:t>
      </w:r>
      <w:r w:rsidR="00345ED3" w:rsidRPr="00B83F38">
        <w:rPr>
          <w:rFonts w:ascii="Times New Roman" w:hAnsi="Times New Roman" w:cs="Times New Roman"/>
          <w:sz w:val="24"/>
          <w:szCs w:val="24"/>
        </w:rPr>
        <w:t xml:space="preserve"> arousal</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"&lt;sup&gt;4&lt;/sup&gt;", "plainTextFormattedCitation" : "4", "previouslyFormattedCitation" : "&lt;sup&gt;4&lt;/sup&gt;"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4</w:t>
      </w:r>
      <w:r w:rsidR="00353A28" w:rsidRPr="00B83F38">
        <w:rPr>
          <w:rFonts w:ascii="Times New Roman" w:hAnsi="Times New Roman" w:cs="Times New Roman"/>
          <w:sz w:val="24"/>
          <w:szCs w:val="24"/>
        </w:rPr>
        <w:fldChar w:fldCharType="end"/>
      </w:r>
      <w:r w:rsidR="00345ED3" w:rsidRPr="00B83F38">
        <w:rPr>
          <w:rFonts w:ascii="Times New Roman" w:hAnsi="Times New Roman" w:cs="Times New Roman"/>
          <w:sz w:val="24"/>
          <w:szCs w:val="24"/>
        </w:rPr>
        <w:t>.</w:t>
      </w:r>
      <w:r w:rsidR="00E94C42" w:rsidRPr="00B83F38">
        <w:rPr>
          <w:rFonts w:ascii="Times New Roman" w:hAnsi="Times New Roman" w:cs="Times New Roman"/>
          <w:sz w:val="24"/>
          <w:szCs w:val="24"/>
        </w:rPr>
        <w:t xml:space="preserve"> </w:t>
      </w:r>
    </w:p>
    <w:p w14:paraId="57A18F54" w14:textId="0EE1A9B6" w:rsidR="00345ED3" w:rsidRPr="00B83F38" w:rsidRDefault="00D03BA8" w:rsidP="00E94C42">
      <w:pPr>
        <w:spacing w:line="480" w:lineRule="auto"/>
        <w:ind w:firstLine="720"/>
        <w:rPr>
          <w:rFonts w:ascii="Times New Roman" w:hAnsi="Times New Roman" w:cs="Times New Roman"/>
          <w:sz w:val="24"/>
          <w:szCs w:val="24"/>
        </w:rPr>
      </w:pPr>
      <w:r>
        <w:rPr>
          <w:rFonts w:ascii="Times New Roman" w:hAnsi="Times New Roman" w:cs="Times New Roman"/>
          <w:sz w:val="24"/>
          <w:szCs w:val="24"/>
        </w:rPr>
        <w:t>Methods to reduce</w:t>
      </w:r>
      <w:r w:rsidR="00345ED3" w:rsidRPr="00B83F38">
        <w:rPr>
          <w:rFonts w:ascii="Times New Roman" w:hAnsi="Times New Roman" w:cs="Times New Roman"/>
          <w:sz w:val="24"/>
          <w:szCs w:val="24"/>
        </w:rPr>
        <w:t xml:space="preserve"> the pain associated with </w:t>
      </w:r>
      <w:r w:rsidR="00345ED3" w:rsidRPr="005307AC">
        <w:rPr>
          <w:rFonts w:ascii="Times New Roman" w:hAnsi="Times New Roman" w:cs="Times New Roman"/>
          <w:noProof/>
          <w:sz w:val="24"/>
          <w:szCs w:val="24"/>
        </w:rPr>
        <w:t>RoP</w:t>
      </w:r>
      <w:r w:rsidR="00345ED3" w:rsidRPr="00B83F38">
        <w:rPr>
          <w:rFonts w:ascii="Times New Roman" w:hAnsi="Times New Roman" w:cs="Times New Roman"/>
          <w:sz w:val="24"/>
          <w:szCs w:val="24"/>
        </w:rPr>
        <w:t xml:space="preserve"> eye examination, </w:t>
      </w:r>
      <w:r>
        <w:rPr>
          <w:rFonts w:ascii="Times New Roman" w:hAnsi="Times New Roman" w:cs="Times New Roman"/>
          <w:sz w:val="24"/>
          <w:szCs w:val="24"/>
        </w:rPr>
        <w:t>include</w:t>
      </w:r>
      <w:r w:rsidR="00345ED3" w:rsidRPr="00B83F38">
        <w:rPr>
          <w:rFonts w:ascii="Times New Roman" w:hAnsi="Times New Roman" w:cs="Times New Roman"/>
          <w:sz w:val="24"/>
          <w:szCs w:val="24"/>
        </w:rPr>
        <w:t xml:space="preserve"> pharmacological, non-pharmacological, and procedural</w:t>
      </w:r>
      <w:r w:rsidR="00353A28" w:rsidRPr="00B83F38">
        <w:rPr>
          <w:rFonts w:ascii="Times New Roman" w:hAnsi="Times New Roman" w:cs="Times New Roman"/>
          <w:sz w:val="24"/>
          <w:szCs w:val="24"/>
        </w:rPr>
        <w:t xml:space="preserve"> modification</w:t>
      </w:r>
      <w:r w:rsidR="00345ED3" w:rsidRPr="00B83F38">
        <w:rPr>
          <w:rFonts w:ascii="Times New Roman" w:hAnsi="Times New Roman" w:cs="Times New Roman"/>
          <w:sz w:val="24"/>
          <w:szCs w:val="24"/>
        </w:rPr>
        <w:t xml:space="preserve"> interventions</w:t>
      </w:r>
      <w:r w:rsidR="00353A28" w:rsidRPr="00B83F38">
        <w:rPr>
          <w:rFonts w:ascii="Times New Roman" w:hAnsi="Times New Roman" w:cs="Times New Roman"/>
          <w:sz w:val="24"/>
          <w:szCs w:val="24"/>
        </w:rPr>
        <w:fldChar w:fldCharType="begin" w:fldLock="1"/>
      </w:r>
      <w:r w:rsidR="00353A28" w:rsidRPr="00B83F38">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"&lt;sup&gt;4&lt;/sup&gt;", "plainTextFormattedCitation" : "4", "previouslyFormattedCitation" : "&lt;sup&gt;4&lt;/sup&gt;"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353A28" w:rsidRPr="00B83F38">
        <w:rPr>
          <w:rFonts w:ascii="Times New Roman" w:hAnsi="Times New Roman" w:cs="Times New Roman"/>
          <w:noProof/>
          <w:sz w:val="24"/>
          <w:szCs w:val="24"/>
          <w:vertAlign w:val="superscript"/>
        </w:rPr>
        <w:t>4</w:t>
      </w:r>
      <w:r w:rsidR="00353A28" w:rsidRPr="00B83F38">
        <w:rPr>
          <w:rFonts w:ascii="Times New Roman" w:hAnsi="Times New Roman" w:cs="Times New Roman"/>
          <w:sz w:val="24"/>
          <w:szCs w:val="24"/>
        </w:rPr>
        <w:fldChar w:fldCharType="end"/>
      </w:r>
      <w:r>
        <w:rPr>
          <w:rFonts w:ascii="Times New Roman" w:hAnsi="Times New Roman" w:cs="Times New Roman"/>
          <w:sz w:val="24"/>
          <w:szCs w:val="24"/>
        </w:rPr>
        <w:t>. T</w:t>
      </w:r>
      <w:r w:rsidR="00345ED3" w:rsidRPr="00B83F38">
        <w:rPr>
          <w:rFonts w:ascii="Times New Roman" w:hAnsi="Times New Roman" w:cs="Times New Roman"/>
          <w:sz w:val="24"/>
          <w:szCs w:val="24"/>
        </w:rPr>
        <w:t>he plurality of approaches makes a direct comparison of all interven</w:t>
      </w:r>
      <w:r w:rsidR="00901C67">
        <w:rPr>
          <w:rFonts w:ascii="Times New Roman" w:hAnsi="Times New Roman" w:cs="Times New Roman"/>
          <w:sz w:val="24"/>
          <w:szCs w:val="24"/>
        </w:rPr>
        <w:t xml:space="preserve">tions unfeasible without a </w:t>
      </w:r>
      <w:r w:rsidR="00345ED3" w:rsidRPr="00B83F38">
        <w:rPr>
          <w:rFonts w:ascii="Times New Roman" w:hAnsi="Times New Roman" w:cs="Times New Roman"/>
          <w:sz w:val="24"/>
          <w:szCs w:val="24"/>
        </w:rPr>
        <w:t>large multi-centre trial. As a result, despite the topic being the subj</w:t>
      </w:r>
      <w:r w:rsidR="00C8652D">
        <w:rPr>
          <w:rFonts w:ascii="Times New Roman" w:hAnsi="Times New Roman" w:cs="Times New Roman"/>
          <w:sz w:val="24"/>
          <w:szCs w:val="24"/>
        </w:rPr>
        <w:t>ect of at least three recent</w:t>
      </w:r>
      <w:r w:rsidR="00345ED3" w:rsidRPr="00B83F38">
        <w:rPr>
          <w:rFonts w:ascii="Times New Roman" w:hAnsi="Times New Roman" w:cs="Times New Roman"/>
          <w:sz w:val="24"/>
          <w:szCs w:val="24"/>
        </w:rPr>
        <w:t xml:space="preserve"> reviews</w:t>
      </w:r>
      <w:r w:rsidR="00C8652D">
        <w:rPr>
          <w:rFonts w:ascii="Times New Roman" w:hAnsi="Times New Roman" w:cs="Times New Roman"/>
          <w:sz w:val="24"/>
          <w:szCs w:val="24"/>
        </w:rPr>
        <w:fldChar w:fldCharType="begin" w:fldLock="1"/>
      </w:r>
      <w:r w:rsidR="00C8652D">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"id" : "ITEM-2", "itemData" : { "DOI" : "10.1097/ANC.0b013e3181a68b48", "ISBN" : "1536-0903 (Print)\\r1536-0903 (Linking)", "ISSN" : "1536-0903", "PMID" : "19542771", "abstract" : "Retinopathy of prematurity (ROP) remains a concern for many preterm infants. Early detection and timely treatment have been shown to be effective in improving visual outcomes; moreover, it is crucial that a series of indirect ophthalmic examinations be performed until an infant is considered no longer at risk for the disease. The purpose of this systematic review is to summarize and evaluate the published evidence regarding characteristics and effectiveness of pain management interventions during the ROP examination. Implications for practice are discussed and suggestions for further research are made. Despite the general consensus that ROP examination is a painful procedure with considerable amount of discomfort, evidence shows that pain management during the ROP examination is inadequate. Although there are currently clear recommendations and guidelines for performing the ROP examination, there are no standard protocols for pharmacological and nonpharmacological pain management during the ROP examination. This is an area where much work is still needed to address the needs of the infant during this critical examination.", "author" : [ { "dropping-particle" : "", "family" : "Samra", "given" : "Haifa a", "non-dropping-particle" : "", "parse-names" : false, "suffix" : "" }, { "dropping-particle" : "", "family" : "McGrath", "given" : "Jacqueline M", "non-dropping-particle" : "", "parse-names" : false, "suffix" : "" } ], "container-title" : "Advances in neonatal care : official journal of the National Association of Neonatal Nurses", "id" : "ITEM-2", "issue" : "3", "issued" : { "date-parts" : [ [ "2009" ] ] }, "page" : "99-110", "title" : "Pain management during retinopathy of prematurity eye examinations: a systematic review.", "type" : "article-journal", "volume" : "9" }, "uris" : [ "http://www.mendeley.com/documents/?uuid=3cad0095-49e6-4159-a2f8-c6788b91cdd3" ] }, { "id" : "ITEM-3", "itemData" : { "DOI" : "10.1111/j.1651-2227.2009.01612.x", "ISBN" : "1651-2227 (Electronic)\\n0803-5253 (Linking)", "ISSN" : "08035253", "PMID" : "19958293", "abstract" : "AIM: To assess whether non-pharmacological and/or pharmacological measures lead to decreased pain during an eye examination in preterm infants. METHODS: . DESIGN: Systematic review. Subjects: Premature infants meeting the criteria for screening eye examination for retinopathy. INTERVENTION: Databases were searched through the Ovid interface. Randomized and quasi-randomized controlled trials were included. Data were assessed independently by three reviewers. MAIN OUTCOME MEASURES: Pain assessed by Premature Infant Pain Profile (PIPP) or physiological changes. RESULTS: Eight studies were included and grouped according to intervention: oral sucrose (group 1), anaesthetic eye drops (group 2) and non-pharmacological measures (group 3). For group 1, the mean PIPP score with sucrose was 1.38 (WMD) (95% CI: 0.41-2.35) lower than that of placebo (p = 0.005). For group 2, one study showed a reduction of two points on the PIPP score with topical proparacaine, whereas another showed no benefit. For group 3, developmental care improved developmental scores and salivary cortisol in one study. CONCLUSION: Sucrose reduced pain during the eye examination, whereas the efficacy of proparacaine was not consistent in the studies included. However, PIPP scores remained relatively high in all the studies; thus further research is required to delineate better pain reduction strategies.", "author" : [ { "dropping-particle" : "", "family" : "Sun", "given" : "X.", "non-dropping-particle" : "", "parse-names" : false, "suffix" : "" }, { "dropping-particle" : "", "family" : "Lemyre", "given" : "B.", "non-dropping-particle" : "", "parse-names" : false, "suffix" : "" }, { "dropping-particle" : "", "family" : "Barrowman", "given" : "N.", "non-dropping-particle" : "", "parse-names" : false, "suffix" : "" }, { "dropping-particle" : "", "family" : "O'Connor", "given" : "M.", "non-dropping-particle" : "", "parse-names" : false, "suffix" : "" } ], "container-title" : "Acta Paediatrica, International Journal of Paediatrics", "id" : "ITEM-3", "issue" : "3", "issued" : { "date-parts" : [ [ "2010" ] ] }, "page" : "329-334", "title" : "Pain management during eye examinations for retinopathy of prematurity in preterm infants: A systematic review", "type" : "article-journal", "volume" : "99" }, "uris" : [ "http://www.mendeley.com/documents/?uuid=dd674bce-b4b9-411a-bdee-48630afe0031" ] } ], "mendeley" : { "formattedCitation" : "&lt;sup&gt;4\u20136&lt;/sup&gt;", "plainTextFormattedCitation" : "4\u20136", "previouslyFormattedCitation" : "&lt;sup&gt;4\u20136&lt;/sup&gt;" }, "properties" : { "noteIndex" : 0 }, "schema" : "https://github.com/citation-style-language/schema/raw/master/csl-citation.json" }</w:instrText>
      </w:r>
      <w:r w:rsidR="00C8652D">
        <w:rPr>
          <w:rFonts w:ascii="Times New Roman" w:hAnsi="Times New Roman" w:cs="Times New Roman"/>
          <w:sz w:val="24"/>
          <w:szCs w:val="24"/>
        </w:rPr>
        <w:fldChar w:fldCharType="separate"/>
      </w:r>
      <w:r w:rsidR="00C8652D" w:rsidRPr="00C8652D">
        <w:rPr>
          <w:rFonts w:ascii="Times New Roman" w:hAnsi="Times New Roman" w:cs="Times New Roman"/>
          <w:noProof/>
          <w:sz w:val="24"/>
          <w:szCs w:val="24"/>
          <w:vertAlign w:val="superscript"/>
        </w:rPr>
        <w:t>4–6</w:t>
      </w:r>
      <w:r w:rsidR="00C8652D">
        <w:rPr>
          <w:rFonts w:ascii="Times New Roman" w:hAnsi="Times New Roman" w:cs="Times New Roman"/>
          <w:sz w:val="24"/>
          <w:szCs w:val="24"/>
        </w:rPr>
        <w:fldChar w:fldCharType="end"/>
      </w:r>
      <w:r w:rsidR="00345ED3" w:rsidRPr="00B83F38">
        <w:rPr>
          <w:rFonts w:ascii="Times New Roman" w:hAnsi="Times New Roman" w:cs="Times New Roman"/>
          <w:sz w:val="24"/>
          <w:szCs w:val="24"/>
        </w:rPr>
        <w:t>, it has not been possible to provide a statistically derived estimate of the most effective treatment. The purpose of this systematic review will be to combine all existing randomized trials of pain-</w:t>
      </w:r>
      <w:r w:rsidR="00353A28" w:rsidRPr="00B83F38">
        <w:rPr>
          <w:rFonts w:ascii="Times New Roman" w:hAnsi="Times New Roman" w:cs="Times New Roman"/>
          <w:sz w:val="24"/>
          <w:szCs w:val="24"/>
        </w:rPr>
        <w:t>relieving</w:t>
      </w:r>
      <w:r w:rsidR="00345ED3" w:rsidRPr="00B83F38">
        <w:rPr>
          <w:rFonts w:ascii="Times New Roman" w:hAnsi="Times New Roman" w:cs="Times New Roman"/>
          <w:sz w:val="24"/>
          <w:szCs w:val="24"/>
        </w:rPr>
        <w:t xml:space="preserve"> interventions for </w:t>
      </w:r>
      <w:r w:rsidR="00345ED3" w:rsidRPr="005307AC">
        <w:rPr>
          <w:rFonts w:ascii="Times New Roman" w:hAnsi="Times New Roman" w:cs="Times New Roman"/>
          <w:noProof/>
          <w:sz w:val="24"/>
          <w:szCs w:val="24"/>
        </w:rPr>
        <w:t>RoP</w:t>
      </w:r>
      <w:r w:rsidR="00345ED3" w:rsidRPr="00B83F38">
        <w:rPr>
          <w:rFonts w:ascii="Times New Roman" w:hAnsi="Times New Roman" w:cs="Times New Roman"/>
          <w:sz w:val="24"/>
          <w:szCs w:val="24"/>
        </w:rPr>
        <w:t xml:space="preserve"> exams using network meta-analysis </w:t>
      </w:r>
      <w:r w:rsidR="00345ED3" w:rsidRPr="005307AC">
        <w:rPr>
          <w:rFonts w:ascii="Times New Roman" w:hAnsi="Times New Roman" w:cs="Times New Roman"/>
          <w:noProof/>
          <w:sz w:val="24"/>
          <w:szCs w:val="24"/>
        </w:rPr>
        <w:t>to</w:t>
      </w:r>
      <w:r w:rsidR="00345ED3" w:rsidRPr="00B83F38">
        <w:rPr>
          <w:rFonts w:ascii="Times New Roman" w:hAnsi="Times New Roman" w:cs="Times New Roman"/>
          <w:sz w:val="24"/>
          <w:szCs w:val="24"/>
        </w:rPr>
        <w:t xml:space="preserve"> allow for comparison of direct and indirect evidence.</w:t>
      </w:r>
    </w:p>
    <w:p w14:paraId="00EEC0E3" w14:textId="52D681FB" w:rsidR="00D6743E" w:rsidRPr="00B83F38" w:rsidRDefault="00D6743E"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t>Objectives</w:t>
      </w:r>
    </w:p>
    <w:p w14:paraId="7B66B30E" w14:textId="0B03F78C" w:rsidR="00D6743E" w:rsidRPr="00B83F38" w:rsidRDefault="00D6743E" w:rsidP="00F61E3A">
      <w:pPr>
        <w:spacing w:line="480" w:lineRule="auto"/>
        <w:rPr>
          <w:rFonts w:ascii="Times New Roman" w:hAnsi="Times New Roman" w:cs="Times New Roman"/>
          <w:sz w:val="24"/>
          <w:szCs w:val="24"/>
        </w:rPr>
      </w:pPr>
      <w:r w:rsidRPr="00B83F38">
        <w:rPr>
          <w:rFonts w:ascii="Times New Roman" w:hAnsi="Times New Roman" w:cs="Times New Roman"/>
          <w:sz w:val="24"/>
          <w:szCs w:val="24"/>
        </w:rPr>
        <w:t xml:space="preserve">To conduct a systematic review and network meta-analysis comparing all available pain-relieving strategies for </w:t>
      </w:r>
      <w:r w:rsidRPr="005307AC">
        <w:rPr>
          <w:rFonts w:ascii="Times New Roman" w:hAnsi="Times New Roman" w:cs="Times New Roman"/>
          <w:noProof/>
          <w:sz w:val="24"/>
          <w:szCs w:val="24"/>
        </w:rPr>
        <w:t>RoP</w:t>
      </w:r>
      <w:r w:rsidRPr="00B83F38">
        <w:rPr>
          <w:rFonts w:ascii="Times New Roman" w:hAnsi="Times New Roman" w:cs="Times New Roman"/>
          <w:sz w:val="24"/>
          <w:szCs w:val="24"/>
        </w:rPr>
        <w:t xml:space="preserve"> eye examinations.</w:t>
      </w:r>
    </w:p>
    <w:p w14:paraId="3E21ED43" w14:textId="77777777" w:rsidR="000455A7" w:rsidRPr="00B83F38" w:rsidRDefault="000455A7"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t>Methods</w:t>
      </w:r>
    </w:p>
    <w:p w14:paraId="3697F3E3"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lastRenderedPageBreak/>
        <w:t>Protocol and registration</w:t>
      </w:r>
    </w:p>
    <w:p w14:paraId="7E742F6A"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Study Design</w:t>
      </w:r>
    </w:p>
    <w:p w14:paraId="4A4C018C" w14:textId="07E0A75F" w:rsidR="000455A7" w:rsidRPr="00B83F38" w:rsidRDefault="00D03BA8" w:rsidP="00E94C42">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S</w:t>
      </w:r>
      <w:r w:rsidR="000455A7" w:rsidRPr="00B83F38">
        <w:rPr>
          <w:rFonts w:ascii="Times New Roman" w:hAnsi="Times New Roman" w:cs="Times New Roman"/>
          <w:sz w:val="24"/>
          <w:szCs w:val="24"/>
        </w:rPr>
        <w:t>ystematic review with</w:t>
      </w:r>
      <w:r w:rsidR="002D0A05">
        <w:rPr>
          <w:rFonts w:ascii="Times New Roman" w:hAnsi="Times New Roman" w:cs="Times New Roman"/>
          <w:sz w:val="24"/>
          <w:szCs w:val="24"/>
        </w:rPr>
        <w:t xml:space="preserve"> Bayesian</w:t>
      </w:r>
      <w:r w:rsidR="000455A7" w:rsidRPr="00B83F38">
        <w:rPr>
          <w:rFonts w:ascii="Times New Roman" w:hAnsi="Times New Roman" w:cs="Times New Roman"/>
          <w:sz w:val="24"/>
          <w:szCs w:val="24"/>
        </w:rPr>
        <w:t xml:space="preserve"> network meta-analysis usin</w:t>
      </w:r>
      <w:r>
        <w:rPr>
          <w:rFonts w:ascii="Times New Roman" w:hAnsi="Times New Roman" w:cs="Times New Roman"/>
          <w:sz w:val="24"/>
          <w:szCs w:val="24"/>
        </w:rPr>
        <w:t>g</w:t>
      </w:r>
      <w:r w:rsidR="002D0A05">
        <w:rPr>
          <w:rFonts w:ascii="Times New Roman" w:hAnsi="Times New Roman" w:cs="Times New Roman"/>
          <w:sz w:val="24"/>
          <w:szCs w:val="24"/>
        </w:rPr>
        <w:t xml:space="preserve"> the </w:t>
      </w:r>
      <w:proofErr w:type="spellStart"/>
      <w:r w:rsidR="002D0A05">
        <w:rPr>
          <w:rFonts w:ascii="Times New Roman" w:hAnsi="Times New Roman" w:cs="Times New Roman"/>
          <w:sz w:val="24"/>
          <w:szCs w:val="24"/>
        </w:rPr>
        <w:t>gemtc</w:t>
      </w:r>
      <w:proofErr w:type="spellEnd"/>
      <w:r w:rsidR="002D0A05">
        <w:rPr>
          <w:rFonts w:ascii="Times New Roman" w:hAnsi="Times New Roman" w:cs="Times New Roman"/>
          <w:sz w:val="24"/>
          <w:szCs w:val="24"/>
        </w:rPr>
        <w:t xml:space="preserve"> package in R for statistics</w:t>
      </w:r>
      <w:r w:rsidR="002D0A05">
        <w:rPr>
          <w:rFonts w:ascii="Times New Roman" w:hAnsi="Times New Roman" w:cs="Times New Roman"/>
          <w:sz w:val="24"/>
          <w:szCs w:val="24"/>
        </w:rPr>
        <w:fldChar w:fldCharType="begin" w:fldLock="1"/>
      </w:r>
      <w:r w:rsidR="002D0A05">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"2015" ] ] }, "publisher" : "R Foundation for Statistical Computing", "title" : "R: A language and environment for statistical computing", "type" : "article" }, "uris" : [ "http://www.mendeley.com/documents/?uuid=5a1895d9-96b7-417c-b83c-20da769fabd5" ] }, { "id" : "ITEM-2", "itemData" : { "DOI" : "10.1002/jrsm.1054", "ISBN" : "17592879", "ISSN" : "17592879", "PMID" : "26053422", "abstract" : "Mixed treatment comparison (MTC) (also called network meta-analysis) is an extension of traditional meta-analysis to allow the simultaneous pooling of data from clinical trials comparing more than two treatment options. Typically, MTCs are performed using general-purpose Markov chain Monte Carlo software such as WinBUGS, requiring a model and data to be specified using a specific syntax. It would be preferable if, for the most common cases, both could be derived from a well-structured data file that can be easily checked for errors. Automation is particularly valuable for simulation studies in which the large number of MTCs that have to be estimated may preclude manual model specification and analysis. Moreover, automated model generation raises issues that provide additional insight into the nature of MTC. We present a method for the automated generation of Bayesian homogeneous variance random effects consistency models, including the choice of basic parameters and trial baselines, priors, and starting values for the Markov chain(s). We validate our method against the results of five published MTCs. The method is implemented in freely available open source software. This means that performing an MTC no longer requires manually writing a statistical model. This reduces time and effort, and facilitates error checking of the dataset. Copyright \u00a9 2012 John Wiley &amp; Sons, Ltd.", "author" : [ { "dropping-particle" : "", "family" : "Valkenhoef", "given" : "Gert", "non-dropping-particle" : "van", "parse-names" : false, "suffix" : "" }, { "dropping-particle" : "", "family" : "Lu", "given" : "Guobing", "non-dropping-particle" : "", "parse-names" : false, "suffix" : "" }, { "dropping-particle" : "", "family" : "Brock", "given" : "Bert", "non-dropping-particle" : "de", "parse-names" : false, "suffix" : "" }, { "dropping-particle" : "", "family" : "Hillege", "given" : "Hans", "non-dropping-particle" : "", "parse-names" : false, "suffix" : "" }, { "dropping-particle" : "", "family" : "Ades", "given" : "A. E.", "non-dropping-particle" : "", "parse-names" : false, "suffix" : "" }, { "dropping-particle" : "", "family" : "Welton", "given" : "Nicky J.", "non-dropping-particle" : "", "parse-names" : false, "suffix" : "" } ], "container-title" : "Research Synthesis Methods", "id" : "ITEM-2", "issue" : "4", "issued" : { "date-parts" : [ [ "2012" ] ] }, "page" : "285-299", "title" : "Automating network meta-analysis", "type" : "article-journal", "volume" : "3" }, "uris" : [ "http://www.mendeley.com/documents/?uuid=be4518b9-901d-4555-aefa-077b79c5276e" ] } ], "mendeley" : { "formattedCitation" : "&lt;sup&gt;7,8&lt;/sup&gt;", "plainTextFormattedCitation" : "7,8", "previouslyFormattedCitation" : "&lt;sup&gt;7,8&lt;/sup&gt;" }, "properties" : { "noteIndex" : 5 }, "schema" : "https://github.com/citation-style-language/schema/raw/master/csl-citation.json" }</w:instrText>
      </w:r>
      <w:r w:rsidR="002D0A05">
        <w:rPr>
          <w:rFonts w:ascii="Times New Roman" w:hAnsi="Times New Roman" w:cs="Times New Roman"/>
          <w:sz w:val="24"/>
          <w:szCs w:val="24"/>
        </w:rPr>
        <w:fldChar w:fldCharType="separate"/>
      </w:r>
      <w:r w:rsidR="002D0A05" w:rsidRPr="002D0A05">
        <w:rPr>
          <w:rFonts w:ascii="Times New Roman" w:hAnsi="Times New Roman" w:cs="Times New Roman"/>
          <w:noProof/>
          <w:sz w:val="24"/>
          <w:szCs w:val="24"/>
          <w:vertAlign w:val="superscript"/>
        </w:rPr>
        <w:t>7,8</w:t>
      </w:r>
      <w:r w:rsidR="002D0A05">
        <w:rPr>
          <w:rFonts w:ascii="Times New Roman" w:hAnsi="Times New Roman" w:cs="Times New Roman"/>
          <w:sz w:val="24"/>
          <w:szCs w:val="24"/>
        </w:rPr>
        <w:fldChar w:fldCharType="end"/>
      </w:r>
      <w:r w:rsidR="000455A7" w:rsidRPr="00B83F38">
        <w:rPr>
          <w:rFonts w:ascii="Times New Roman" w:hAnsi="Times New Roman" w:cs="Times New Roman"/>
          <w:sz w:val="24"/>
          <w:szCs w:val="24"/>
        </w:rPr>
        <w:t>. A pre-</w:t>
      </w:r>
      <w:r w:rsidR="000455A7" w:rsidRPr="005307AC">
        <w:rPr>
          <w:rFonts w:ascii="Times New Roman" w:hAnsi="Times New Roman" w:cs="Times New Roman"/>
          <w:noProof/>
          <w:sz w:val="24"/>
          <w:szCs w:val="24"/>
        </w:rPr>
        <w:t>specified</w:t>
      </w:r>
      <w:r w:rsidR="000455A7" w:rsidRPr="00B83F38">
        <w:rPr>
          <w:rFonts w:ascii="Times New Roman" w:hAnsi="Times New Roman" w:cs="Times New Roman"/>
          <w:sz w:val="24"/>
          <w:szCs w:val="24"/>
        </w:rPr>
        <w:t xml:space="preserve"> protocol</w:t>
      </w:r>
      <w:r w:rsidR="00353A28" w:rsidRPr="00B83F38">
        <w:rPr>
          <w:rFonts w:ascii="Times New Roman" w:hAnsi="Times New Roman" w:cs="Times New Roman"/>
          <w:sz w:val="24"/>
          <w:szCs w:val="24"/>
        </w:rPr>
        <w:t xml:space="preserve"> </w:t>
      </w:r>
      <w:r w:rsidR="00353A28" w:rsidRPr="005307AC">
        <w:rPr>
          <w:rFonts w:ascii="Times New Roman" w:hAnsi="Times New Roman" w:cs="Times New Roman"/>
          <w:noProof/>
          <w:sz w:val="24"/>
          <w:szCs w:val="24"/>
        </w:rPr>
        <w:t>was followed</w:t>
      </w:r>
      <w:r w:rsidR="00353A28" w:rsidRPr="00B83F38">
        <w:rPr>
          <w:rFonts w:ascii="Times New Roman" w:hAnsi="Times New Roman" w:cs="Times New Roman"/>
          <w:sz w:val="24"/>
          <w:szCs w:val="24"/>
        </w:rPr>
        <w:t xml:space="preserve"> (PROSPERO </w:t>
      </w:r>
      <w:r w:rsidR="00353A28" w:rsidRPr="005307AC">
        <w:rPr>
          <w:rFonts w:ascii="Times New Roman" w:hAnsi="Times New Roman" w:cs="Times New Roman"/>
          <w:noProof/>
          <w:sz w:val="24"/>
          <w:szCs w:val="24"/>
        </w:rPr>
        <w:t>2017:</w:t>
      </w:r>
      <w:r w:rsidR="005307AC">
        <w:rPr>
          <w:rFonts w:ascii="Times New Roman" w:hAnsi="Times New Roman" w:cs="Times New Roman"/>
          <w:noProof/>
          <w:sz w:val="24"/>
          <w:szCs w:val="24"/>
        </w:rPr>
        <w:t xml:space="preserve"> </w:t>
      </w:r>
      <w:r w:rsidR="00353A28" w:rsidRPr="005307AC">
        <w:rPr>
          <w:rFonts w:ascii="Times New Roman" w:hAnsi="Times New Roman" w:cs="Times New Roman"/>
          <w:noProof/>
          <w:sz w:val="24"/>
          <w:szCs w:val="24"/>
        </w:rPr>
        <w:t>CRD42017058231)</w:t>
      </w:r>
      <w:r w:rsidR="000455A7" w:rsidRPr="005307AC">
        <w:rPr>
          <w:rFonts w:ascii="Times New Roman" w:hAnsi="Times New Roman" w:cs="Times New Roman"/>
          <w:noProof/>
          <w:sz w:val="24"/>
          <w:szCs w:val="24"/>
        </w:rPr>
        <w:t>.</w:t>
      </w:r>
      <w:r w:rsidR="000455A7" w:rsidRPr="00B83F38">
        <w:rPr>
          <w:rFonts w:ascii="Times New Roman" w:hAnsi="Times New Roman" w:cs="Times New Roman"/>
          <w:sz w:val="24"/>
          <w:szCs w:val="24"/>
        </w:rPr>
        <w:t xml:space="preserve"> </w:t>
      </w:r>
    </w:p>
    <w:p w14:paraId="60E4446E"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Search Strategy and Selection Criteria</w:t>
      </w:r>
    </w:p>
    <w:p w14:paraId="3022115E" w14:textId="3E4E0E7F" w:rsidR="000455A7" w:rsidRPr="00B83F38" w:rsidRDefault="000455A7" w:rsidP="00E94C42">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 xml:space="preserve">A database search </w:t>
      </w:r>
      <w:r w:rsidRPr="005307AC">
        <w:rPr>
          <w:rFonts w:ascii="Times New Roman" w:hAnsi="Times New Roman" w:cs="Times New Roman"/>
          <w:noProof/>
          <w:sz w:val="24"/>
          <w:szCs w:val="24"/>
        </w:rPr>
        <w:t>was conducted</w:t>
      </w:r>
      <w:r w:rsidRPr="00B83F38">
        <w:rPr>
          <w:rFonts w:ascii="Times New Roman" w:hAnsi="Times New Roman" w:cs="Times New Roman"/>
          <w:sz w:val="24"/>
          <w:szCs w:val="24"/>
        </w:rPr>
        <w:t xml:space="preserve"> and </w:t>
      </w:r>
      <w:r w:rsidR="002D0A05">
        <w:rPr>
          <w:rFonts w:ascii="Times New Roman" w:hAnsi="Times New Roman" w:cs="Times New Roman"/>
          <w:noProof/>
          <w:sz w:val="24"/>
          <w:szCs w:val="24"/>
        </w:rPr>
        <w:t>July</w:t>
      </w:r>
      <w:r w:rsidRPr="00B83F38">
        <w:rPr>
          <w:rFonts w:ascii="Times New Roman" w:hAnsi="Times New Roman" w:cs="Times New Roman"/>
          <w:sz w:val="24"/>
          <w:szCs w:val="24"/>
        </w:rPr>
        <w:t xml:space="preserve"> 2017. The search strategy was developed in partnership with</w:t>
      </w:r>
      <w:r w:rsidR="002D0A05">
        <w:rPr>
          <w:rFonts w:ascii="Times New Roman" w:hAnsi="Times New Roman" w:cs="Times New Roman"/>
          <w:sz w:val="24"/>
          <w:szCs w:val="24"/>
        </w:rPr>
        <w:t xml:space="preserve"> a</w:t>
      </w:r>
      <w:r w:rsidRPr="00B83F38">
        <w:rPr>
          <w:rFonts w:ascii="Times New Roman" w:hAnsi="Times New Roman" w:cs="Times New Roman"/>
          <w:sz w:val="24"/>
          <w:szCs w:val="24"/>
        </w:rPr>
        <w:t xml:space="preserve"> library professional and included searche</w:t>
      </w:r>
      <w:r w:rsidR="00F272B0" w:rsidRPr="00B83F38">
        <w:rPr>
          <w:rFonts w:ascii="Times New Roman" w:hAnsi="Times New Roman" w:cs="Times New Roman"/>
          <w:sz w:val="24"/>
          <w:szCs w:val="24"/>
        </w:rPr>
        <w:t>s of the Cochrane Library Centr</w:t>
      </w:r>
      <w:r w:rsidRPr="00B83F38">
        <w:rPr>
          <w:rFonts w:ascii="Times New Roman" w:hAnsi="Times New Roman" w:cs="Times New Roman"/>
          <w:sz w:val="24"/>
          <w:szCs w:val="24"/>
        </w:rPr>
        <w:t>al Registry of Controlled Trials</w:t>
      </w:r>
      <w:r w:rsidR="00353A28" w:rsidRPr="00B83F38">
        <w:rPr>
          <w:rFonts w:ascii="Times New Roman" w:hAnsi="Times New Roman" w:cs="Times New Roman"/>
          <w:sz w:val="24"/>
          <w:szCs w:val="24"/>
        </w:rPr>
        <w:t xml:space="preserve"> (1966-present)</w:t>
      </w:r>
      <w:r w:rsidRPr="00B83F38">
        <w:rPr>
          <w:rFonts w:ascii="Times New Roman" w:hAnsi="Times New Roman" w:cs="Times New Roman"/>
          <w:sz w:val="24"/>
          <w:szCs w:val="24"/>
        </w:rPr>
        <w:t>, MEDLINE</w:t>
      </w:r>
      <w:r w:rsidR="00353A28" w:rsidRPr="00B83F38">
        <w:rPr>
          <w:rFonts w:ascii="Times New Roman" w:hAnsi="Times New Roman" w:cs="Times New Roman"/>
          <w:sz w:val="24"/>
          <w:szCs w:val="24"/>
        </w:rPr>
        <w:t xml:space="preserve"> (1946-present)</w:t>
      </w:r>
      <w:r w:rsidRPr="00B83F38">
        <w:rPr>
          <w:rFonts w:ascii="Times New Roman" w:hAnsi="Times New Roman" w:cs="Times New Roman"/>
          <w:sz w:val="24"/>
          <w:szCs w:val="24"/>
        </w:rPr>
        <w:t xml:space="preserve">, </w:t>
      </w:r>
      <w:proofErr w:type="spellStart"/>
      <w:r w:rsidRPr="00B83F38">
        <w:rPr>
          <w:rFonts w:ascii="Times New Roman" w:hAnsi="Times New Roman" w:cs="Times New Roman"/>
          <w:sz w:val="24"/>
          <w:szCs w:val="24"/>
        </w:rPr>
        <w:t>Embase</w:t>
      </w:r>
      <w:proofErr w:type="spellEnd"/>
      <w:r w:rsidR="00353A28" w:rsidRPr="00B83F38">
        <w:rPr>
          <w:rFonts w:ascii="Times New Roman" w:hAnsi="Times New Roman" w:cs="Times New Roman"/>
          <w:sz w:val="24"/>
          <w:szCs w:val="24"/>
        </w:rPr>
        <w:t xml:space="preserve"> (1974-present)</w:t>
      </w:r>
      <w:r w:rsidRPr="00B83F38">
        <w:rPr>
          <w:rFonts w:ascii="Times New Roman" w:hAnsi="Times New Roman" w:cs="Times New Roman"/>
          <w:sz w:val="24"/>
          <w:szCs w:val="24"/>
        </w:rPr>
        <w:t>, and Web of Science</w:t>
      </w:r>
      <w:r w:rsidR="00353A28" w:rsidRPr="00B83F38">
        <w:rPr>
          <w:rFonts w:ascii="Times New Roman" w:hAnsi="Times New Roman" w:cs="Times New Roman"/>
          <w:sz w:val="24"/>
          <w:szCs w:val="24"/>
        </w:rPr>
        <w:t xml:space="preserve"> (1900-present)</w:t>
      </w:r>
      <w:r w:rsidRPr="00B83F38">
        <w:rPr>
          <w:rFonts w:ascii="Times New Roman" w:hAnsi="Times New Roman" w:cs="Times New Roman"/>
          <w:sz w:val="24"/>
          <w:szCs w:val="24"/>
        </w:rPr>
        <w:t xml:space="preserve">. A complete search strategy </w:t>
      </w:r>
      <w:r w:rsidR="001E774B">
        <w:rPr>
          <w:rFonts w:ascii="Times New Roman" w:hAnsi="Times New Roman" w:cs="Times New Roman"/>
          <w:sz w:val="24"/>
          <w:szCs w:val="24"/>
        </w:rPr>
        <w:t xml:space="preserve">for MEDLINE </w:t>
      </w:r>
      <w:r w:rsidRPr="00B83F38">
        <w:rPr>
          <w:rFonts w:ascii="Times New Roman" w:hAnsi="Times New Roman" w:cs="Times New Roman"/>
          <w:sz w:val="24"/>
          <w:szCs w:val="24"/>
        </w:rPr>
        <w:t xml:space="preserve">can </w:t>
      </w:r>
      <w:r w:rsidRPr="005307AC">
        <w:rPr>
          <w:rFonts w:ascii="Times New Roman" w:hAnsi="Times New Roman" w:cs="Times New Roman"/>
          <w:noProof/>
          <w:sz w:val="24"/>
          <w:szCs w:val="24"/>
        </w:rPr>
        <w:t>be found</w:t>
      </w:r>
      <w:r w:rsidRPr="00B83F38">
        <w:rPr>
          <w:rFonts w:ascii="Times New Roman" w:hAnsi="Times New Roman" w:cs="Times New Roman"/>
          <w:sz w:val="24"/>
          <w:szCs w:val="24"/>
        </w:rPr>
        <w:t xml:space="preserve"> in the supplemental material</w:t>
      </w:r>
      <w:r w:rsidR="00EB0842">
        <w:rPr>
          <w:rFonts w:ascii="Times New Roman" w:hAnsi="Times New Roman" w:cs="Times New Roman"/>
          <w:sz w:val="24"/>
          <w:szCs w:val="24"/>
        </w:rPr>
        <w:t xml:space="preserve">. </w:t>
      </w:r>
      <w:r w:rsidR="00353A28" w:rsidRPr="00B83F38">
        <w:rPr>
          <w:rFonts w:ascii="Times New Roman" w:hAnsi="Times New Roman" w:cs="Times New Roman"/>
          <w:sz w:val="24"/>
          <w:szCs w:val="24"/>
        </w:rPr>
        <w:t>Eligible</w:t>
      </w:r>
      <w:r w:rsidRPr="00B83F38">
        <w:rPr>
          <w:rFonts w:ascii="Times New Roman" w:hAnsi="Times New Roman" w:cs="Times New Roman"/>
          <w:sz w:val="24"/>
          <w:szCs w:val="24"/>
        </w:rPr>
        <w:t xml:space="preserve"> trials designs included randomized clinical trials comparing at least two pain-relieving strategies for ROP eye exams conducted in preterm neonates.</w:t>
      </w:r>
    </w:p>
    <w:p w14:paraId="26012216"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Study Selection and Data Extraction</w:t>
      </w:r>
    </w:p>
    <w:p w14:paraId="14855ECA" w14:textId="1622CC7D" w:rsidR="000455A7" w:rsidRPr="00B83F38" w:rsidRDefault="000455A7" w:rsidP="00E94C42">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 xml:space="preserve">Parallel group and cross-over designs </w:t>
      </w:r>
      <w:r w:rsidRPr="005307AC">
        <w:rPr>
          <w:rFonts w:ascii="Times New Roman" w:hAnsi="Times New Roman" w:cs="Times New Roman"/>
          <w:noProof/>
          <w:sz w:val="24"/>
          <w:szCs w:val="24"/>
        </w:rPr>
        <w:t>were included</w:t>
      </w:r>
      <w:r w:rsidRPr="00B83F38">
        <w:rPr>
          <w:rFonts w:ascii="Times New Roman" w:hAnsi="Times New Roman" w:cs="Times New Roman"/>
          <w:sz w:val="24"/>
          <w:szCs w:val="24"/>
        </w:rPr>
        <w:t xml:space="preserve">. </w:t>
      </w:r>
      <w:r w:rsidR="00353A28" w:rsidRPr="005307AC">
        <w:rPr>
          <w:rFonts w:ascii="Times New Roman" w:hAnsi="Times New Roman" w:cs="Times New Roman"/>
          <w:noProof/>
          <w:sz w:val="24"/>
          <w:szCs w:val="24"/>
        </w:rPr>
        <w:t>Eligible</w:t>
      </w:r>
      <w:r w:rsidRPr="005307AC">
        <w:rPr>
          <w:rFonts w:ascii="Times New Roman" w:hAnsi="Times New Roman" w:cs="Times New Roman"/>
          <w:noProof/>
          <w:sz w:val="24"/>
          <w:szCs w:val="24"/>
        </w:rPr>
        <w:t xml:space="preserve"> interventions incl</w:t>
      </w:r>
      <w:r w:rsidR="00353A28" w:rsidRPr="005307AC">
        <w:rPr>
          <w:rFonts w:ascii="Times New Roman" w:hAnsi="Times New Roman" w:cs="Times New Roman"/>
          <w:noProof/>
          <w:sz w:val="24"/>
          <w:szCs w:val="24"/>
        </w:rPr>
        <w:t>uded those that were intended</w:t>
      </w:r>
      <w:r w:rsidRPr="005307AC">
        <w:rPr>
          <w:rFonts w:ascii="Times New Roman" w:hAnsi="Times New Roman" w:cs="Times New Roman"/>
          <w:noProof/>
          <w:sz w:val="24"/>
          <w:szCs w:val="24"/>
        </w:rPr>
        <w:t xml:space="preserve"> to provide pain relief and could include pharmacological (e.g. sucrose, glucose, nitric oxide, topical </w:t>
      </w:r>
      <w:r w:rsidR="00E94C42" w:rsidRPr="005307AC">
        <w:rPr>
          <w:rFonts w:ascii="Times New Roman" w:hAnsi="Times New Roman" w:cs="Times New Roman"/>
          <w:noProof/>
          <w:sz w:val="24"/>
          <w:szCs w:val="24"/>
        </w:rPr>
        <w:t>anesthetic</w:t>
      </w:r>
      <w:r w:rsidRPr="005307AC">
        <w:rPr>
          <w:rFonts w:ascii="Times New Roman" w:hAnsi="Times New Roman" w:cs="Times New Roman"/>
          <w:noProof/>
          <w:sz w:val="24"/>
          <w:szCs w:val="24"/>
        </w:rPr>
        <w:t>), non-pharmacological (e.g. facilitated tucking, bundling, holding, skin-to-skin cont</w:t>
      </w:r>
      <w:r w:rsidR="00E94C42" w:rsidRPr="00971AB7">
        <w:rPr>
          <w:rFonts w:ascii="Times New Roman" w:hAnsi="Times New Roman" w:cs="Times New Roman"/>
          <w:noProof/>
          <w:sz w:val="24"/>
          <w:szCs w:val="24"/>
        </w:rPr>
        <w:t xml:space="preserve">act, non-nutritive sucking), </w:t>
      </w:r>
      <w:r w:rsidRPr="00971AB7">
        <w:rPr>
          <w:rFonts w:ascii="Times New Roman" w:hAnsi="Times New Roman" w:cs="Times New Roman"/>
          <w:noProof/>
          <w:sz w:val="24"/>
          <w:szCs w:val="24"/>
        </w:rPr>
        <w:t>combined interventions</w:t>
      </w:r>
      <w:r w:rsidR="00E94C42" w:rsidRPr="00BE7B97">
        <w:rPr>
          <w:rFonts w:ascii="Times New Roman" w:hAnsi="Times New Roman" w:cs="Times New Roman"/>
          <w:noProof/>
          <w:sz w:val="24"/>
          <w:szCs w:val="24"/>
        </w:rPr>
        <w:t xml:space="preserve">, or procedural modifications (e.g. the use of </w:t>
      </w:r>
      <w:r w:rsidR="00E94C42" w:rsidRPr="005307AC">
        <w:rPr>
          <w:rFonts w:ascii="Times New Roman" w:hAnsi="Times New Roman" w:cs="Times New Roman"/>
          <w:noProof/>
          <w:sz w:val="24"/>
          <w:szCs w:val="24"/>
        </w:rPr>
        <w:t>wide</w:t>
      </w:r>
      <w:ins w:id="14" w:author="Chris Cameron" w:date="2017-05-10T22:06:00Z">
        <w:r w:rsidR="005307AC">
          <w:rPr>
            <w:rFonts w:ascii="Times New Roman" w:hAnsi="Times New Roman" w:cs="Times New Roman"/>
            <w:noProof/>
            <w:sz w:val="24"/>
            <w:szCs w:val="24"/>
          </w:rPr>
          <w:t>-</w:t>
        </w:r>
      </w:ins>
      <w:del w:id="15" w:author="Chris Cameron" w:date="2017-05-10T22:06:00Z">
        <w:r w:rsidR="00E94C42" w:rsidRPr="005307AC" w:rsidDel="005307AC">
          <w:rPr>
            <w:rFonts w:ascii="Times New Roman" w:hAnsi="Times New Roman" w:cs="Times New Roman"/>
            <w:noProof/>
            <w:sz w:val="24"/>
            <w:szCs w:val="24"/>
          </w:rPr>
          <w:delText xml:space="preserve"> </w:delText>
        </w:r>
      </w:del>
      <w:r w:rsidR="00E94C42" w:rsidRPr="005307AC">
        <w:rPr>
          <w:rFonts w:ascii="Times New Roman" w:hAnsi="Times New Roman" w:cs="Times New Roman"/>
          <w:noProof/>
          <w:sz w:val="24"/>
          <w:szCs w:val="24"/>
        </w:rPr>
        <w:t>field digital retina imaging)</w:t>
      </w:r>
      <w:r w:rsidRPr="005307AC">
        <w:rPr>
          <w:rFonts w:ascii="Times New Roman" w:hAnsi="Times New Roman" w:cs="Times New Roman"/>
          <w:noProof/>
          <w:sz w:val="24"/>
          <w:szCs w:val="24"/>
        </w:rPr>
        <w:t>.</w:t>
      </w:r>
      <w:r w:rsidRPr="00B83F38">
        <w:rPr>
          <w:rFonts w:ascii="Times New Roman" w:hAnsi="Times New Roman" w:cs="Times New Roman"/>
          <w:sz w:val="24"/>
          <w:szCs w:val="24"/>
        </w:rPr>
        <w:t xml:space="preserve"> </w:t>
      </w:r>
    </w:p>
    <w:p w14:paraId="32BFF957" w14:textId="098C60B3" w:rsidR="000455A7" w:rsidRPr="00B83F38" w:rsidRDefault="000455A7" w:rsidP="00F61E3A">
      <w:pPr>
        <w:spacing w:line="480" w:lineRule="auto"/>
        <w:rPr>
          <w:rFonts w:ascii="Times New Roman" w:hAnsi="Times New Roman" w:cs="Times New Roman"/>
          <w:sz w:val="24"/>
          <w:szCs w:val="24"/>
        </w:rPr>
      </w:pPr>
      <w:bookmarkStart w:id="16" w:name="_Hlk480201931"/>
      <w:r w:rsidRPr="00B83F38">
        <w:rPr>
          <w:rFonts w:ascii="Times New Roman" w:hAnsi="Times New Roman" w:cs="Times New Roman"/>
          <w:sz w:val="24"/>
          <w:szCs w:val="24"/>
        </w:rPr>
        <w:t xml:space="preserve">Abstract and title screen, full-text screening, and data </w:t>
      </w:r>
      <w:r w:rsidRPr="005307AC">
        <w:rPr>
          <w:rFonts w:ascii="Times New Roman" w:hAnsi="Times New Roman" w:cs="Times New Roman"/>
          <w:noProof/>
          <w:sz w:val="24"/>
          <w:szCs w:val="24"/>
        </w:rPr>
        <w:t>extraction</w:t>
      </w:r>
      <w:del w:id="17" w:author="Chris Cameron" w:date="2017-05-10T22:06:00Z">
        <w:r w:rsidRPr="005307AC" w:rsidDel="005307AC">
          <w:rPr>
            <w:rFonts w:ascii="Times New Roman" w:hAnsi="Times New Roman" w:cs="Times New Roman"/>
            <w:noProof/>
            <w:sz w:val="24"/>
            <w:szCs w:val="24"/>
          </w:rPr>
          <w:delText>,</w:delText>
        </w:r>
      </w:del>
      <w:r w:rsidRPr="00B83F38">
        <w:rPr>
          <w:rFonts w:ascii="Times New Roman" w:hAnsi="Times New Roman" w:cs="Times New Roman"/>
          <w:sz w:val="24"/>
          <w:szCs w:val="24"/>
        </w:rPr>
        <w:t xml:space="preserve"> were conducted independently by two reviewers using Covidence</w:t>
      </w:r>
      <w:r w:rsidR="00353A28" w:rsidRPr="00B83F38">
        <w:rPr>
          <w:rFonts w:ascii="Times New Roman" w:hAnsi="Times New Roman" w:cs="Times New Roman"/>
          <w:sz w:val="24"/>
          <w:szCs w:val="24"/>
        </w:rPr>
        <w:fldChar w:fldCharType="begin" w:fldLock="1"/>
      </w:r>
      <w:r w:rsidR="002D0A05">
        <w:rPr>
          <w:rFonts w:ascii="Times New Roman" w:hAnsi="Times New Roman" w:cs="Times New Roman"/>
          <w:sz w:val="24"/>
          <w:szCs w:val="24"/>
        </w:rPr>
        <w:instrText>ADDIN CSL_CITATION { "citationItems" : [ { "id" : "ITEM-1", "itemData" : { "author" : [ { "dropping-particle" : "", "family" : "Veritas Health Innovation", "given" : "", "non-dropping-particle" : "", "parse-names" : false, "suffix" : "" } ], "id" : "ITEM-1", "issued" : { "date-parts" : [ [ "0" ] ] }, "publisher-place" : "Melbourne, Australia", "title" : "Covidence systematic review software", "type" : "article" }, "uris" : [ "http://www.mendeley.com/documents/?uuid=c6e8f995-1a0e-4000-81eb-cae13f088ea1" ] } ], "mendeley" : { "formattedCitation" : "&lt;sup&gt;9&lt;/sup&gt;", "plainTextFormattedCitation" : "9", "previouslyFormattedCitation" : "&lt;sup&gt;9&lt;/sup&gt;"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2D0A05" w:rsidRPr="002D0A05">
        <w:rPr>
          <w:rFonts w:ascii="Times New Roman" w:hAnsi="Times New Roman" w:cs="Times New Roman"/>
          <w:noProof/>
          <w:sz w:val="24"/>
          <w:szCs w:val="24"/>
          <w:vertAlign w:val="superscript"/>
        </w:rPr>
        <w:t>9</w:t>
      </w:r>
      <w:r w:rsidR="00353A28" w:rsidRPr="00B83F38">
        <w:rPr>
          <w:rFonts w:ascii="Times New Roman" w:hAnsi="Times New Roman" w:cs="Times New Roman"/>
          <w:sz w:val="24"/>
          <w:szCs w:val="24"/>
        </w:rPr>
        <w:fldChar w:fldCharType="end"/>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All conflicts were resolved by reviewers</w:t>
      </w:r>
      <w:r w:rsidRPr="00B83F38">
        <w:rPr>
          <w:rFonts w:ascii="Times New Roman" w:hAnsi="Times New Roman" w:cs="Times New Roman"/>
          <w:sz w:val="24"/>
          <w:szCs w:val="24"/>
        </w:rPr>
        <w:t xml:space="preserve"> and, if necessary, consultation with a third reviewer. Data was extracted using standardized forms.</w:t>
      </w:r>
      <w:bookmarkEnd w:id="16"/>
    </w:p>
    <w:p w14:paraId="09CD5CDE" w14:textId="77777777" w:rsidR="000455A7" w:rsidRPr="00B83F38" w:rsidRDefault="000455A7"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Outcomes</w:t>
      </w:r>
    </w:p>
    <w:p w14:paraId="26707775" w14:textId="335CF82D" w:rsidR="000455A7" w:rsidRPr="00B83F38" w:rsidRDefault="000455A7" w:rsidP="00E94C42">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lastRenderedPageBreak/>
        <w:t xml:space="preserve">The primary outcome was pain score as measured by validated pain assessment tools. </w:t>
      </w:r>
      <w:r w:rsidR="00EB0842">
        <w:rPr>
          <w:rFonts w:ascii="Times New Roman" w:hAnsi="Times New Roman" w:cs="Times New Roman"/>
          <w:sz w:val="24"/>
          <w:szCs w:val="24"/>
        </w:rPr>
        <w:t>A</w:t>
      </w:r>
      <w:r w:rsidRPr="00B83F38">
        <w:rPr>
          <w:rFonts w:ascii="Times New Roman" w:hAnsi="Times New Roman" w:cs="Times New Roman"/>
          <w:sz w:val="24"/>
          <w:szCs w:val="24"/>
        </w:rPr>
        <w:t>ll tools</w:t>
      </w:r>
      <w:r w:rsidR="00EB0842">
        <w:rPr>
          <w:rFonts w:ascii="Times New Roman" w:hAnsi="Times New Roman" w:cs="Times New Roman"/>
          <w:sz w:val="24"/>
          <w:szCs w:val="24"/>
        </w:rPr>
        <w:t xml:space="preserve"> were converted</w:t>
      </w:r>
      <w:r w:rsidRPr="00B83F38">
        <w:rPr>
          <w:rFonts w:ascii="Times New Roman" w:hAnsi="Times New Roman" w:cs="Times New Roman"/>
          <w:sz w:val="24"/>
          <w:szCs w:val="24"/>
        </w:rPr>
        <w:t xml:space="preserve"> to a common scale (the</w:t>
      </w:r>
      <w:r w:rsidR="00EB0842">
        <w:rPr>
          <w:rFonts w:ascii="Times New Roman" w:hAnsi="Times New Roman" w:cs="Times New Roman"/>
          <w:sz w:val="24"/>
          <w:szCs w:val="24"/>
        </w:rPr>
        <w:t xml:space="preserve"> premature infant pain profile)</w:t>
      </w:r>
      <w:r w:rsidR="00353A28" w:rsidRPr="00B83F38">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"DOI" : "10.3899/jrheum.141440", "ISSN" : "0315-162X", "author" : [ { "dropping-particle" : "", "family" : "Busse", "given" : "J W", "non-dropping-particle" : "", "parse-names" : false, "suffix" : "" }, { "dropping-particle" : "", "family" : "Bartlett", "given" : "S J", "non-dropping-particle" : "", "parse-names" : false, "suffix" : "" }, { "dropping-particle" : "", "family" : "Dougados", "given" : "M", "non-dropping-particle" : "", "parse-names" : false, "suffix" : "" }, { "dropping-particle" : "", "family" : "Johnston", "given" : "B C", "non-dropping-particle" : "", "parse-names" : false, "suffix" : "" }, { "dropping-particle" : "", "family" : "Guyatt", "given" : "G H", "non-dropping-particle" : "", "parse-names" : false, "suffix" : "" }, { "dropping-particle" : "", "family" : "Kirwan", "given" : "J R", "non-dropping-particle" : "", "parse-names" : false, "suffix" : "" }, { "dropping-particle" : "", "family" : "Kwoh", "given" : "K", "non-dropping-particle" : "", "parse-names" : false, "suffix" : "" }, { "dropping-particle" : "", "family" : "Maxwell", "given" : "L J", "non-dropping-particle" : "", "parse-names" : false, "suffix" : "" }, { "dropping-particle" : "", "family" : "Moore", "given" : "A", "non-dropping-particle" : "", "parse-names" : false, "suffix" : "" }, { "dropping-particle" : "", "family" : "Singh", "given" : "J A", "non-dropping-particle" : "", "parse-names" : false, "suffix" : "" }, { "dropping-particle" : "", "family" : "Stevens", "given" : "R", "non-dropping-particle" : "", "parse-names" : false, "suffix" : "" }, { "dropping-particle" : "", "family" : "Strand", "given" : "V", "non-dropping-particle" : "", "parse-names" : false, "suffix" : "" }, { "dropping-particle" : "", "family" : "Suarez-Almazor", "given" : "M E", "non-dropping-particle" : "", "parse-names" : false, "suffix" : "" }, { "dropping-particle" : "", "family" : "Tugwell", "given" : "P", "non-dropping-particle" : "", "parse-names" : false, "suffix" : "" }, { "dropping-particle" : "", "family" : "Wells", "given" : "G a.", "non-dropping-particle" : "", "parse-names" : false, "suffix" : "" } ], "container-title" : "The Journal of Rheumatology", "id" : "ITEM-1", "issue" : "10", "issued" : { "date-parts" : [ [ "2015", "10", "1" ] ] }, "page" : "1962-1970", "title" : "Optimal Strategies for Reporting Pain in Clinical Trials and Systematic Reviews: Recommendations from an OMERACT 12 Workshop", "type" : "article-journal", "volume" : "42" }, "uris" : [ "http://www.mendeley.com/documents/?uuid=d2e66e90-b3e1-43ca-8216-77819be69a73" ] }, { "id" : "ITEM-2", "itemData" : { "DOI" : "10.1002/jrsm.46", "ISBN" : "1759-2887", "ISSN" : "17592879", "abstract" : "Background\u2013 Meta-analyses of health-related quality of life (HRQL) outcomes present difficulties in interpretation when studies use different instruments to measure the same construct. Presentation of results in standard deviation units (standardized mean difference) is widely used but is limited by vulnerability to differential variability in populations enrolled and interpretational challenges.Objective\u2013 The objective of this study is to identify and describe the available approaches for enhancing interpretability of meta-analyses involving HRQL outcomes.Findings\u2013 We identified 12 approaches in three categories: * Summary estimates derived from the pooled standardized mean difference: conversion to units of the most familiar instrument or to risk difference or odds ratio. These approaches remain vulnerable to differential variability in populations. * Summary estimates derived from the individual trial summary statistics: conversion to units of the most familiar instrument or to ratio of means. Both are appropriate complementary approaches to measures derived from converted probabilities. * Summary estimates derived from the individual trial summary statistics and established minimally important differences for all instruments: presentation in minimally important difference units or conversion to risk difference or odds ratio. Risk differences are ideal for balancing desirable and undesirable consequences of alternative interventions.Conclusion\u2013 The use of these approaches may enhance the interpretability and the usefulness of systematic reviews involving HRQL outcomes. Copyright \u00a9 2011 John Wiley &amp; Sons, Ltd.", "author" : [ { "dropping-particle" : "", "family" : "Thorlund", "given" : "Kristian", "non-dropping-particle" : "", "parse-names" : false, "suffix" : "" }, { "dropping-particle" : "", "family" : "Walter", "given" : "Stephen D", "non-dropping-particle" : "", "parse-names" : false, "suffix" : "" }, { "dropping-particle" : "", "family" : "Johnston", "given" : "Bradley C", "non-dropping-particle" : "", "parse-names" : false, "suffix" : "" }, { "dropping-particle" : "", "family" : "Furukawa", "given" : "Toshi A.", "non-dropping-particle" : "", "parse-names" : false, "suffix" : "" }, { "dropping-particle" : "", "family" : "Guyatt", "given" : "Gordon H", "non-dropping-particle" : "", "parse-names" : false, "suffix" : "" } ], "container-title" : "Research Synthesis Methods", "id" : "ITEM-2", "issue" : "3", "issued" : { "date-parts" : [ [ "2011", "9" ] ] }, "page" : "188-203", "title" : "Pooling health-related quality of life outcomes in meta-analysis-a tutorial and review of methods for enhancing interpretability", "type" : "article-journal", "volume" : "2" }, "uris" : [ "http://www.mendeley.com/documents/?uuid=348e900b-2b37-4cc8-a7c3-faa2c37ac3a8" ] } ], "mendeley" : { "formattedCitation" : "&lt;sup&gt;10,11&lt;/sup&gt;", "plainTextFormattedCitation" : "10,11", "previouslyFormattedCitation" : "&lt;sup&gt;10,11&lt;/sup&gt;"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10,11</w:t>
      </w:r>
      <w:r w:rsidR="00353A28" w:rsidRPr="00B83F38">
        <w:rPr>
          <w:rFonts w:ascii="Times New Roman" w:hAnsi="Times New Roman" w:cs="Times New Roman"/>
          <w:sz w:val="24"/>
          <w:szCs w:val="24"/>
        </w:rPr>
        <w:fldChar w:fldCharType="end"/>
      </w:r>
      <w:r w:rsidRPr="00B83F38">
        <w:rPr>
          <w:rFonts w:ascii="Times New Roman" w:hAnsi="Times New Roman" w:cs="Times New Roman"/>
          <w:sz w:val="24"/>
          <w:szCs w:val="24"/>
        </w:rPr>
        <w:t xml:space="preserve">. </w:t>
      </w:r>
      <w:r w:rsidR="00E94C42" w:rsidRPr="00B83F38">
        <w:rPr>
          <w:rFonts w:ascii="Times New Roman" w:hAnsi="Times New Roman" w:cs="Times New Roman"/>
          <w:sz w:val="24"/>
          <w:szCs w:val="24"/>
        </w:rPr>
        <w:t xml:space="preserve">Following the approach outlined in Pillai Riddell et </w:t>
      </w:r>
      <w:r w:rsidR="00E94C42" w:rsidRPr="005307AC">
        <w:rPr>
          <w:rFonts w:ascii="Times New Roman" w:hAnsi="Times New Roman" w:cs="Times New Roman"/>
          <w:noProof/>
          <w:sz w:val="24"/>
          <w:szCs w:val="24"/>
        </w:rPr>
        <w:t>al</w:t>
      </w:r>
      <w:ins w:id="18" w:author="Chris Cameron" w:date="2017-05-10T22:06:00Z">
        <w:r w:rsidR="005307AC">
          <w:rPr>
            <w:rFonts w:ascii="Times New Roman" w:hAnsi="Times New Roman" w:cs="Times New Roman"/>
            <w:noProof/>
            <w:sz w:val="24"/>
            <w:szCs w:val="24"/>
          </w:rPr>
          <w:t>.</w:t>
        </w:r>
      </w:ins>
      <w:r w:rsidR="00E94C42" w:rsidRPr="00B83F38">
        <w:rPr>
          <w:rFonts w:ascii="Times New Roman" w:hAnsi="Times New Roman" w:cs="Times New Roman"/>
          <w:sz w:val="24"/>
          <w:szCs w:val="24"/>
        </w:rPr>
        <w:t>’s</w:t>
      </w:r>
      <w:r w:rsidR="00353A28" w:rsidRPr="00B83F38">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"&lt;sup&gt;12&lt;/sup&gt;", "plainTextFormattedCitation" : "12", "previouslyFormattedCitation" : "&lt;sup&gt;12&lt;/sup&gt;"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12</w:t>
      </w:r>
      <w:r w:rsidR="00353A28" w:rsidRPr="00B83F38">
        <w:rPr>
          <w:rFonts w:ascii="Times New Roman" w:hAnsi="Times New Roman" w:cs="Times New Roman"/>
          <w:sz w:val="24"/>
          <w:szCs w:val="24"/>
        </w:rPr>
        <w:fldChar w:fldCharType="end"/>
      </w:r>
      <w:r w:rsidR="00E94C42" w:rsidRPr="00B83F38">
        <w:rPr>
          <w:rFonts w:ascii="Times New Roman" w:hAnsi="Times New Roman" w:cs="Times New Roman"/>
          <w:sz w:val="24"/>
          <w:szCs w:val="24"/>
        </w:rPr>
        <w:t xml:space="preserve"> Cochrane review of </w:t>
      </w:r>
      <w:proofErr w:type="spellStart"/>
      <w:r w:rsidR="00E94C42" w:rsidRPr="00B83F38">
        <w:rPr>
          <w:rFonts w:ascii="Times New Roman" w:hAnsi="Times New Roman" w:cs="Times New Roman"/>
          <w:sz w:val="24"/>
          <w:szCs w:val="24"/>
        </w:rPr>
        <w:t>nonpharmacologic</w:t>
      </w:r>
      <w:proofErr w:type="spellEnd"/>
      <w:r w:rsidR="00E94C42" w:rsidRPr="00B83F38">
        <w:rPr>
          <w:rFonts w:ascii="Times New Roman" w:hAnsi="Times New Roman" w:cs="Times New Roman"/>
          <w:sz w:val="24"/>
          <w:szCs w:val="24"/>
        </w:rPr>
        <w:t xml:space="preserve"> pain relieving interventions in neonates, we selected one </w:t>
      </w:r>
      <w:r w:rsidR="00E94C42" w:rsidRPr="005307AC">
        <w:rPr>
          <w:rFonts w:ascii="Times New Roman" w:hAnsi="Times New Roman" w:cs="Times New Roman"/>
          <w:noProof/>
          <w:sz w:val="24"/>
          <w:szCs w:val="24"/>
        </w:rPr>
        <w:t>time</w:t>
      </w:r>
      <w:ins w:id="19" w:author="Chris Cameron" w:date="2017-05-10T22:06:00Z">
        <w:r w:rsidR="005307AC">
          <w:rPr>
            <w:rFonts w:ascii="Times New Roman" w:hAnsi="Times New Roman" w:cs="Times New Roman"/>
            <w:noProof/>
            <w:sz w:val="24"/>
            <w:szCs w:val="24"/>
          </w:rPr>
          <w:t xml:space="preserve"> </w:t>
        </w:r>
      </w:ins>
      <w:r w:rsidR="00E94C42" w:rsidRPr="005307AC">
        <w:rPr>
          <w:rFonts w:ascii="Times New Roman" w:hAnsi="Times New Roman" w:cs="Times New Roman"/>
          <w:noProof/>
          <w:sz w:val="24"/>
          <w:szCs w:val="24"/>
        </w:rPr>
        <w:t>point</w:t>
      </w:r>
      <w:r w:rsidR="00E94C42" w:rsidRPr="00B83F38">
        <w:rPr>
          <w:rFonts w:ascii="Times New Roman" w:hAnsi="Times New Roman" w:cs="Times New Roman"/>
          <w:sz w:val="24"/>
          <w:szCs w:val="24"/>
        </w:rPr>
        <w:t xml:space="preserve"> measured during the procedure (pain reactivity), and the first </w:t>
      </w:r>
      <w:r w:rsidR="00E94C42" w:rsidRPr="005307AC">
        <w:rPr>
          <w:rFonts w:ascii="Times New Roman" w:hAnsi="Times New Roman" w:cs="Times New Roman"/>
          <w:noProof/>
          <w:sz w:val="24"/>
          <w:szCs w:val="24"/>
        </w:rPr>
        <w:t>time</w:t>
      </w:r>
      <w:ins w:id="20" w:author="Chris Cameron" w:date="2017-05-10T22:07:00Z">
        <w:r w:rsidR="005307AC">
          <w:rPr>
            <w:rFonts w:ascii="Times New Roman" w:hAnsi="Times New Roman" w:cs="Times New Roman"/>
            <w:noProof/>
            <w:sz w:val="24"/>
            <w:szCs w:val="24"/>
          </w:rPr>
          <w:t xml:space="preserve"> </w:t>
        </w:r>
      </w:ins>
      <w:r w:rsidR="00E94C42" w:rsidRPr="005307AC">
        <w:rPr>
          <w:rFonts w:ascii="Times New Roman" w:hAnsi="Times New Roman" w:cs="Times New Roman"/>
          <w:noProof/>
          <w:sz w:val="24"/>
          <w:szCs w:val="24"/>
        </w:rPr>
        <w:t>point</w:t>
      </w:r>
      <w:r w:rsidR="00E94C42" w:rsidRPr="00B83F38">
        <w:rPr>
          <w:rFonts w:ascii="Times New Roman" w:hAnsi="Times New Roman" w:cs="Times New Roman"/>
          <w:sz w:val="24"/>
          <w:szCs w:val="24"/>
        </w:rPr>
        <w:t xml:space="preserve"> after completion of the procedure (pain recovery). </w:t>
      </w:r>
      <w:r w:rsidR="00EB0842">
        <w:rPr>
          <w:rFonts w:ascii="Times New Roman" w:hAnsi="Times New Roman" w:cs="Times New Roman"/>
          <w:sz w:val="24"/>
          <w:szCs w:val="24"/>
        </w:rPr>
        <w:t>Secondary outcomes included physiological response (e.g. heart rate) and adverse events</w:t>
      </w:r>
      <w:r w:rsidR="00773D40" w:rsidRPr="00B83F38">
        <w:rPr>
          <w:rFonts w:ascii="Times New Roman" w:hAnsi="Times New Roman" w:cs="Times New Roman"/>
          <w:sz w:val="24"/>
          <w:szCs w:val="24"/>
        </w:rPr>
        <w:t xml:space="preserve">. </w:t>
      </w:r>
      <w:r w:rsidR="00EB0842">
        <w:rPr>
          <w:rFonts w:ascii="Times New Roman" w:hAnsi="Times New Roman" w:cs="Times New Roman"/>
          <w:sz w:val="24"/>
          <w:szCs w:val="24"/>
        </w:rPr>
        <w:t>When multiple adverse events were reported, the most serious were used for meta-analysis.</w:t>
      </w:r>
    </w:p>
    <w:p w14:paraId="43A38FEE"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Quality Assessment – Risk of Bias</w:t>
      </w:r>
    </w:p>
    <w:p w14:paraId="74D581C9" w14:textId="26AE5111" w:rsidR="000455A7" w:rsidRPr="00B83F38" w:rsidRDefault="000455A7" w:rsidP="00773D40">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Critical appraisal was conducted using the Cochrane risk of bias tool for randomized controlled trials</w:t>
      </w:r>
      <w:r w:rsidR="00353A28" w:rsidRPr="00B83F38">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"&lt;sup&gt;13&lt;/sup&gt;", "plainTextFormattedCitation" : "13", "previouslyFormattedCitation" : "&lt;sup&gt;13&lt;/sup&gt;"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13</w:t>
      </w:r>
      <w:r w:rsidR="00353A28" w:rsidRPr="00B83F38">
        <w:rPr>
          <w:rFonts w:ascii="Times New Roman" w:hAnsi="Times New Roman" w:cs="Times New Roman"/>
          <w:sz w:val="24"/>
          <w:szCs w:val="24"/>
        </w:rPr>
        <w:fldChar w:fldCharType="end"/>
      </w:r>
      <w:r w:rsidRPr="00B83F38">
        <w:rPr>
          <w:rFonts w:ascii="Times New Roman" w:hAnsi="Times New Roman" w:cs="Times New Roman"/>
          <w:sz w:val="24"/>
          <w:szCs w:val="24"/>
        </w:rPr>
        <w:t>.</w:t>
      </w:r>
      <w:r w:rsidR="00773D40" w:rsidRPr="00B83F38">
        <w:rPr>
          <w:rFonts w:ascii="Times New Roman" w:hAnsi="Times New Roman" w:cs="Times New Roman"/>
          <w:sz w:val="24"/>
          <w:szCs w:val="24"/>
        </w:rPr>
        <w:t xml:space="preserve"> Two reviewers assessed each study, with conflicts resolved through consultation or, if required, consultation with a third reviewer. </w:t>
      </w:r>
    </w:p>
    <w:p w14:paraId="3DE1048A" w14:textId="77777777"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Statistical Analysis</w:t>
      </w:r>
    </w:p>
    <w:p w14:paraId="7772B164" w14:textId="7154BA8B" w:rsidR="000A775C" w:rsidRPr="000A775C" w:rsidRDefault="000455A7" w:rsidP="000A775C">
      <w:pPr>
        <w:spacing w:line="480" w:lineRule="auto"/>
        <w:ind w:firstLine="720"/>
        <w:rPr>
          <w:rFonts w:ascii="Times New Roman" w:hAnsi="Times New Roman" w:cs="Times New Roman"/>
          <w:noProof/>
          <w:sz w:val="24"/>
          <w:szCs w:val="24"/>
        </w:rPr>
      </w:pPr>
      <w:r w:rsidRPr="00B83F38">
        <w:rPr>
          <w:rFonts w:ascii="Times New Roman" w:hAnsi="Times New Roman" w:cs="Times New Roman"/>
          <w:sz w:val="24"/>
          <w:szCs w:val="24"/>
        </w:rPr>
        <w:t xml:space="preserve">Relevant clinical and study design characteristics </w:t>
      </w:r>
      <w:r w:rsidRPr="005307AC">
        <w:rPr>
          <w:rFonts w:ascii="Times New Roman" w:hAnsi="Times New Roman" w:cs="Times New Roman"/>
          <w:noProof/>
          <w:sz w:val="24"/>
          <w:szCs w:val="24"/>
        </w:rPr>
        <w:t>were compared</w:t>
      </w:r>
      <w:r w:rsidRPr="00B83F38">
        <w:rPr>
          <w:rFonts w:ascii="Times New Roman" w:hAnsi="Times New Roman" w:cs="Times New Roman"/>
          <w:sz w:val="24"/>
          <w:szCs w:val="24"/>
        </w:rPr>
        <w:t xml:space="preserve"> between eligible trials </w:t>
      </w:r>
      <w:r w:rsidRPr="005307AC">
        <w:rPr>
          <w:rFonts w:ascii="Times New Roman" w:hAnsi="Times New Roman" w:cs="Times New Roman"/>
          <w:noProof/>
          <w:sz w:val="24"/>
          <w:szCs w:val="24"/>
        </w:rPr>
        <w:t>to</w:t>
      </w:r>
      <w:r w:rsidRPr="00B83F38">
        <w:rPr>
          <w:rFonts w:ascii="Times New Roman" w:hAnsi="Times New Roman" w:cs="Times New Roman"/>
          <w:sz w:val="24"/>
          <w:szCs w:val="24"/>
        </w:rPr>
        <w:t xml:space="preserve"> assess acceptability to synthesis. These</w:t>
      </w:r>
      <w:r w:rsidR="00C133F1" w:rsidRPr="00B83F38">
        <w:rPr>
          <w:rFonts w:ascii="Times New Roman" w:hAnsi="Times New Roman" w:cs="Times New Roman"/>
          <w:sz w:val="24"/>
          <w:szCs w:val="24"/>
        </w:rPr>
        <w:t xml:space="preserve"> included infant postmenstrual age at</w:t>
      </w:r>
      <w:r w:rsidR="005307AC">
        <w:rPr>
          <w:rFonts w:ascii="Times New Roman" w:hAnsi="Times New Roman" w:cs="Times New Roman"/>
          <w:sz w:val="24"/>
          <w:szCs w:val="24"/>
        </w:rPr>
        <w:t xml:space="preserve"> the</w:t>
      </w:r>
      <w:r w:rsidR="00C133F1" w:rsidRPr="00B83F38">
        <w:rPr>
          <w:rFonts w:ascii="Times New Roman" w:hAnsi="Times New Roman" w:cs="Times New Roman"/>
          <w:sz w:val="24"/>
          <w:szCs w:val="24"/>
        </w:rPr>
        <w:t xml:space="preserve"> </w:t>
      </w:r>
      <w:r w:rsidR="00C133F1" w:rsidRPr="005307AC">
        <w:rPr>
          <w:rFonts w:ascii="Times New Roman" w:hAnsi="Times New Roman" w:cs="Times New Roman"/>
          <w:noProof/>
          <w:sz w:val="24"/>
          <w:szCs w:val="24"/>
        </w:rPr>
        <w:t>time</w:t>
      </w:r>
      <w:r w:rsidR="00C133F1" w:rsidRPr="00B83F38">
        <w:rPr>
          <w:rFonts w:ascii="Times New Roman" w:hAnsi="Times New Roman" w:cs="Times New Roman"/>
          <w:sz w:val="24"/>
          <w:szCs w:val="24"/>
        </w:rPr>
        <w:t xml:space="preserve"> of</w:t>
      </w:r>
      <w:r w:rsidR="005307AC">
        <w:rPr>
          <w:rFonts w:ascii="Times New Roman" w:hAnsi="Times New Roman" w:cs="Times New Roman"/>
          <w:sz w:val="24"/>
          <w:szCs w:val="24"/>
        </w:rPr>
        <w:t xml:space="preserve"> the</w:t>
      </w:r>
      <w:r w:rsidR="00C133F1" w:rsidRPr="00B83F38">
        <w:rPr>
          <w:rFonts w:ascii="Times New Roman" w:hAnsi="Times New Roman" w:cs="Times New Roman"/>
          <w:sz w:val="24"/>
          <w:szCs w:val="24"/>
        </w:rPr>
        <w:t xml:space="preserve"> </w:t>
      </w:r>
      <w:r w:rsidR="00C133F1" w:rsidRPr="005307AC">
        <w:rPr>
          <w:rFonts w:ascii="Times New Roman" w:hAnsi="Times New Roman" w:cs="Times New Roman"/>
          <w:noProof/>
          <w:sz w:val="24"/>
          <w:szCs w:val="24"/>
        </w:rPr>
        <w:t>procedure</w:t>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birt</w:t>
      </w:r>
      <w:r w:rsidR="00C133F1" w:rsidRPr="005307AC">
        <w:rPr>
          <w:rFonts w:ascii="Times New Roman" w:hAnsi="Times New Roman" w:cs="Times New Roman"/>
          <w:noProof/>
          <w:sz w:val="24"/>
          <w:szCs w:val="24"/>
        </w:rPr>
        <w:t>h</w:t>
      </w:r>
      <w:r w:rsidR="005307AC">
        <w:rPr>
          <w:rFonts w:ascii="Times New Roman" w:hAnsi="Times New Roman" w:cs="Times New Roman"/>
          <w:noProof/>
          <w:sz w:val="24"/>
          <w:szCs w:val="24"/>
        </w:rPr>
        <w:t xml:space="preserve"> </w:t>
      </w:r>
      <w:r w:rsidR="00C133F1" w:rsidRPr="005307AC">
        <w:rPr>
          <w:rFonts w:ascii="Times New Roman" w:hAnsi="Times New Roman" w:cs="Times New Roman"/>
          <w:noProof/>
          <w:sz w:val="24"/>
          <w:szCs w:val="24"/>
        </w:rPr>
        <w:t>weight</w:t>
      </w:r>
      <w:r w:rsidR="00C133F1" w:rsidRPr="00B83F38">
        <w:rPr>
          <w:rFonts w:ascii="Times New Roman" w:hAnsi="Times New Roman" w:cs="Times New Roman"/>
          <w:sz w:val="24"/>
          <w:szCs w:val="24"/>
        </w:rPr>
        <w:t>, use of</w:t>
      </w:r>
      <w:r w:rsidR="005307AC">
        <w:rPr>
          <w:rFonts w:ascii="Times New Roman" w:hAnsi="Times New Roman" w:cs="Times New Roman"/>
          <w:sz w:val="24"/>
          <w:szCs w:val="24"/>
        </w:rPr>
        <w:t xml:space="preserve"> a</w:t>
      </w:r>
      <w:r w:rsidR="00C133F1" w:rsidRPr="00B83F38">
        <w:rPr>
          <w:rFonts w:ascii="Times New Roman" w:hAnsi="Times New Roman" w:cs="Times New Roman"/>
          <w:sz w:val="24"/>
          <w:szCs w:val="24"/>
        </w:rPr>
        <w:t xml:space="preserve"> </w:t>
      </w:r>
      <w:r w:rsidR="00C133F1" w:rsidRPr="005307AC">
        <w:rPr>
          <w:rFonts w:ascii="Times New Roman" w:hAnsi="Times New Roman" w:cs="Times New Roman"/>
          <w:noProof/>
          <w:sz w:val="24"/>
          <w:szCs w:val="24"/>
        </w:rPr>
        <w:t>speculum</w:t>
      </w:r>
      <w:r w:rsidR="00C133F1" w:rsidRPr="00B83F38">
        <w:rPr>
          <w:rFonts w:ascii="Times New Roman" w:hAnsi="Times New Roman" w:cs="Times New Roman"/>
          <w:sz w:val="24"/>
          <w:szCs w:val="24"/>
        </w:rPr>
        <w:t xml:space="preserve"> and scleral depression during</w:t>
      </w:r>
      <w:r w:rsidR="005307AC">
        <w:rPr>
          <w:rFonts w:ascii="Times New Roman" w:hAnsi="Times New Roman" w:cs="Times New Roman"/>
          <w:sz w:val="24"/>
          <w:szCs w:val="24"/>
        </w:rPr>
        <w:t xml:space="preserve"> the</w:t>
      </w:r>
      <w:r w:rsidR="00C133F1" w:rsidRPr="00B83F38">
        <w:rPr>
          <w:rFonts w:ascii="Times New Roman" w:hAnsi="Times New Roman" w:cs="Times New Roman"/>
          <w:sz w:val="24"/>
          <w:szCs w:val="24"/>
        </w:rPr>
        <w:t xml:space="preserve"> </w:t>
      </w:r>
      <w:r w:rsidR="00C133F1" w:rsidRPr="005307AC">
        <w:rPr>
          <w:rFonts w:ascii="Times New Roman" w:hAnsi="Times New Roman" w:cs="Times New Roman"/>
          <w:noProof/>
          <w:sz w:val="24"/>
          <w:szCs w:val="24"/>
        </w:rPr>
        <w:t>procedure</w:t>
      </w:r>
      <w:r w:rsidR="00C133F1" w:rsidRPr="00B83F38">
        <w:rPr>
          <w:rFonts w:ascii="Times New Roman" w:hAnsi="Times New Roman" w:cs="Times New Roman"/>
          <w:sz w:val="24"/>
          <w:szCs w:val="24"/>
        </w:rPr>
        <w:t>, and infant positioning</w:t>
      </w:r>
      <w:r w:rsidR="00353A28" w:rsidRPr="00B83F38">
        <w:rPr>
          <w:rFonts w:ascii="Times New Roman" w:hAnsi="Times New Roman" w:cs="Times New Roman"/>
          <w:sz w:val="24"/>
          <w:szCs w:val="24"/>
        </w:rPr>
        <w:t xml:space="preserve"> (e.g. swaddled or contained)</w:t>
      </w:r>
      <w:r w:rsidRPr="00B83F38">
        <w:rPr>
          <w:rFonts w:ascii="Times New Roman" w:hAnsi="Times New Roman" w:cs="Times New Roman"/>
          <w:sz w:val="24"/>
          <w:szCs w:val="24"/>
        </w:rPr>
        <w:t xml:space="preserve">. </w:t>
      </w:r>
      <w:r w:rsidR="00353A28" w:rsidRPr="00B83F38">
        <w:rPr>
          <w:rFonts w:ascii="Times New Roman" w:hAnsi="Times New Roman" w:cs="Times New Roman"/>
          <w:sz w:val="24"/>
          <w:szCs w:val="24"/>
        </w:rPr>
        <w:t>Pairwise and</w:t>
      </w:r>
      <w:r w:rsidR="00C133F1" w:rsidRPr="00B83F38">
        <w:rPr>
          <w:rFonts w:ascii="Times New Roman" w:hAnsi="Times New Roman" w:cs="Times New Roman"/>
          <w:sz w:val="24"/>
          <w:szCs w:val="24"/>
        </w:rPr>
        <w:t xml:space="preserve"> </w:t>
      </w:r>
      <w:r w:rsidR="00353A28" w:rsidRPr="00B83F38">
        <w:rPr>
          <w:rFonts w:ascii="Times New Roman" w:hAnsi="Times New Roman" w:cs="Times New Roman"/>
          <w:sz w:val="24"/>
          <w:szCs w:val="24"/>
        </w:rPr>
        <w:t>n</w:t>
      </w:r>
      <w:r w:rsidR="006F2B84">
        <w:rPr>
          <w:rFonts w:ascii="Times New Roman" w:hAnsi="Times New Roman" w:cs="Times New Roman"/>
          <w:sz w:val="24"/>
          <w:szCs w:val="24"/>
        </w:rPr>
        <w:t>etwork meta-analysis was</w:t>
      </w:r>
      <w:r w:rsidRPr="00B83F38">
        <w:rPr>
          <w:rFonts w:ascii="Times New Roman" w:hAnsi="Times New Roman" w:cs="Times New Roman"/>
          <w:sz w:val="24"/>
          <w:szCs w:val="24"/>
        </w:rPr>
        <w:t xml:space="preserve"> conducted using </w:t>
      </w:r>
      <w:r w:rsidR="006F2B84">
        <w:rPr>
          <w:rFonts w:ascii="Times New Roman" w:hAnsi="Times New Roman" w:cs="Times New Roman"/>
          <w:sz w:val="24"/>
          <w:szCs w:val="24"/>
        </w:rPr>
        <w:t>gemtc</w:t>
      </w:r>
      <w:r w:rsidR="006F2B84">
        <w:rPr>
          <w:rFonts w:ascii="Times New Roman" w:hAnsi="Times New Roman" w:cs="Times New Roman"/>
          <w:sz w:val="24"/>
          <w:szCs w:val="24"/>
        </w:rPr>
        <w:fldChar w:fldCharType="begin" w:fldLock="1"/>
      </w:r>
      <w:r w:rsidR="006F2B84">
        <w:rPr>
          <w:rFonts w:ascii="Times New Roman" w:hAnsi="Times New Roman" w:cs="Times New Roman"/>
          <w:sz w:val="24"/>
          <w:szCs w:val="24"/>
        </w:rPr>
        <w:instrText>ADDIN CSL_CITATION { "citationItems" : [ { "id" : "ITEM-1", "itemData" : { "DOI" : "10.1002/jrsm.1054", "ISBN" : "17592879", "ISSN" : "17592879", "PMID" : "26053422", "abstract" : "Mixed treatment comparison (MTC) (also called network meta-analysis) is an extension of traditional meta-analysis to allow the simultaneous pooling of data from clinical trials comparing more than two treatment options. Typically, MTCs are performed using general-purpose Markov chain Monte Carlo software such as WinBUGS, requiring a model and data to be specified using a specific syntax. It would be preferable if, for the most common cases, both could be derived from a well-structured data file that can be easily checked for errors. Automation is particularly valuable for simulation studies in which the large number of MTCs that have to be estimated may preclude manual model specification and analysis. Moreover, automated model generation raises issues that provide additional insight into the nature of MTC. We present a method for the automated generation of Bayesian homogeneous variance random effects consistency models, including the choice of basic parameters and trial baselines, priors, and starting values for the Markov chain(s). We validate our method against the results of five published MTCs. The method is implemented in freely available open source software. This means that performing an MTC no longer requires manually writing a statistical model. This reduces time and effort, and facilitates error checking of the dataset. Copyright \u00a9 2012 John Wiley &amp; Sons, Ltd.", "author" : [ { "dropping-particle" : "", "family" : "Valkenhoef", "given" : "Gert", "non-dropping-particle" : "van", "parse-names" : false, "suffix" : "" }, { "dropping-particle" : "", "family" : "Lu", "given" : "Guobing", "non-dropping-particle" : "", "parse-names" : false, "suffix" : "" }, { "dropping-particle" : "", "family" : "Brock", "given" : "Bert", "non-dropping-particle" : "de", "parse-names" : false, "suffix" : "" }, { "dropping-particle" : "", "family" : "Hillege", "given" : "Hans", "non-dropping-particle" : "", "parse-names" : false, "suffix" : "" }, { "dropping-particle" : "", "family" : "Ades", "given" : "A. E.", "non-dropping-particle" : "", "parse-names" : false, "suffix" : "" }, { "dropping-particle" : "", "family" : "Welton", "given" : "Nicky J.", "non-dropping-particle" : "", "parse-names" : false, "suffix" : "" } ], "container-title" : "Research Synthesis Methods", "id" : "ITEM-1", "issue" : "4", "issued" : { "date-parts" : [ [ "2012" ] ] }, "page" : "285-299", "title" : "Automating network meta-analysis", "type" : "article-journal", "volume" : "3" }, "uris" : [ "http://www.mendeley.com/documents/?uuid=be4518b9-901d-4555-aefa-077b79c5276e" ] } ], "mendeley" : { "formattedCitation" : "&lt;sup&gt;8&lt;/sup&gt;", "plainTextFormattedCitation" : "8", "previouslyFormattedCitation" : "&lt;sup&gt;8&lt;/sup&gt;" }, "properties" : { "noteIndex" : 6 }, "schema" : "https://github.com/citation-style-language/schema/raw/master/csl-citation.json" }</w:instrText>
      </w:r>
      <w:r w:rsidR="006F2B84">
        <w:rPr>
          <w:rFonts w:ascii="Times New Roman" w:hAnsi="Times New Roman" w:cs="Times New Roman"/>
          <w:sz w:val="24"/>
          <w:szCs w:val="24"/>
        </w:rPr>
        <w:fldChar w:fldCharType="separate"/>
      </w:r>
      <w:r w:rsidR="006F2B84" w:rsidRPr="006F2B84">
        <w:rPr>
          <w:rFonts w:ascii="Times New Roman" w:hAnsi="Times New Roman" w:cs="Times New Roman"/>
          <w:noProof/>
          <w:sz w:val="24"/>
          <w:szCs w:val="24"/>
          <w:vertAlign w:val="superscript"/>
        </w:rPr>
        <w:t>8</w:t>
      </w:r>
      <w:r w:rsidR="006F2B84">
        <w:rPr>
          <w:rFonts w:ascii="Times New Roman" w:hAnsi="Times New Roman" w:cs="Times New Roman"/>
          <w:sz w:val="24"/>
          <w:szCs w:val="24"/>
        </w:rPr>
        <w:fldChar w:fldCharType="end"/>
      </w:r>
      <w:r w:rsidRPr="00B83F38">
        <w:rPr>
          <w:rFonts w:ascii="Times New Roman" w:hAnsi="Times New Roman" w:cs="Times New Roman"/>
          <w:sz w:val="24"/>
          <w:szCs w:val="24"/>
        </w:rPr>
        <w:t>.</w:t>
      </w:r>
      <w:r w:rsidR="002E6E2F">
        <w:rPr>
          <w:rFonts w:ascii="Times New Roman" w:hAnsi="Times New Roman" w:cs="Times New Roman"/>
          <w:sz w:val="24"/>
          <w:szCs w:val="24"/>
        </w:rPr>
        <w:t xml:space="preserve"> </w:t>
      </w:r>
      <w:r w:rsidR="00404E10">
        <w:rPr>
          <w:rFonts w:ascii="Times New Roman" w:hAnsi="Times New Roman" w:cs="Times New Roman"/>
          <w:sz w:val="24"/>
          <w:szCs w:val="24"/>
        </w:rPr>
        <w:t>Standard errors for cross-over trials were adjusted by converting paired t-tests to standard error in order to appropriately capture precision for these trials</w:t>
      </w:r>
      <w:r w:rsidR="00404E10">
        <w:rPr>
          <w:rFonts w:ascii="Times New Roman" w:hAnsi="Times New Roman" w:cs="Times New Roman"/>
          <w:sz w:val="24"/>
          <w:szCs w:val="24"/>
        </w:rPr>
        <w:fldChar w:fldCharType="begin" w:fldLock="1"/>
      </w:r>
      <w:r w:rsidR="00404E10">
        <w:rPr>
          <w:rFonts w:ascii="Times New Roman" w:hAnsi="Times New Roman" w:cs="Times New Roman"/>
          <w:sz w:val="24"/>
          <w:szCs w:val="24"/>
        </w:rPr>
        <w:instrText>ADDIN CSL_CITATION { "citationItems" : [ { "id" : "ITEM-1", "itemData" : { "author" : [ { "dropping-particle" : "", "family" : "Higgins", "given" : "J P T", "non-dropping-particle" : "", "parse-names" : false, "suffix" : "" }, { "dropping-particle" : "", "family" : "Green", "given" : "S", "non-dropping-particle" : "", "parse-names" : false, "suffix" : "" } ], "edition" : "Version 5.", "id" : "ITEM-1", "issued" : { "date-parts" : [ [ "2011" ] ] }, "publisher" : "The Cochrane Collaboration", "title" : "Cochrane Handbook for Systematic Reviews of Interventions", "type" : "book" }, "uris" : [ "http://www.mendeley.com/documents/?uuid=cf3af71c-f260-4417-a481-e4cffb8d1852" ] } ], "mendeley" : { "formattedCitation" : "&lt;sup&gt;14&lt;/sup&gt;", "plainTextFormattedCitation" : "14", "previouslyFormattedCitation" : "&lt;sup&gt;14&lt;/sup&gt;" }, "properties" : { "noteIndex" : 6 }, "schema" : "https://github.com/citation-style-language/schema/raw/master/csl-citation.json" }</w:instrText>
      </w:r>
      <w:r w:rsidR="00404E10">
        <w:rPr>
          <w:rFonts w:ascii="Times New Roman" w:hAnsi="Times New Roman" w:cs="Times New Roman"/>
          <w:sz w:val="24"/>
          <w:szCs w:val="24"/>
        </w:rPr>
        <w:fldChar w:fldCharType="separate"/>
      </w:r>
      <w:r w:rsidR="00404E10" w:rsidRPr="00404E10">
        <w:rPr>
          <w:rFonts w:ascii="Times New Roman" w:hAnsi="Times New Roman" w:cs="Times New Roman"/>
          <w:noProof/>
          <w:sz w:val="24"/>
          <w:szCs w:val="24"/>
          <w:vertAlign w:val="superscript"/>
        </w:rPr>
        <w:t>14</w:t>
      </w:r>
      <w:r w:rsidR="00404E10">
        <w:rPr>
          <w:rFonts w:ascii="Times New Roman" w:hAnsi="Times New Roman" w:cs="Times New Roman"/>
          <w:sz w:val="24"/>
          <w:szCs w:val="24"/>
        </w:rPr>
        <w:fldChar w:fldCharType="end"/>
      </w:r>
      <w:r w:rsidR="00404E10">
        <w:rPr>
          <w:rFonts w:ascii="Times New Roman" w:hAnsi="Times New Roman" w:cs="Times New Roman"/>
          <w:sz w:val="24"/>
          <w:szCs w:val="24"/>
        </w:rPr>
        <w:t xml:space="preserve">. </w:t>
      </w:r>
      <w:r w:rsidR="002E6E2F">
        <w:rPr>
          <w:rFonts w:ascii="Times New Roman" w:hAnsi="Times New Roman" w:cs="Times New Roman"/>
          <w:sz w:val="24"/>
          <w:szCs w:val="24"/>
        </w:rPr>
        <w:t xml:space="preserve">All analyses were run on four chains with 20,000 iterations a chain including a burn in period of 5000 runs. Convergence was monitored </w:t>
      </w:r>
      <w:r w:rsidR="00790268">
        <w:rPr>
          <w:rFonts w:ascii="Times New Roman" w:hAnsi="Times New Roman" w:cs="Times New Roman"/>
          <w:sz w:val="24"/>
          <w:szCs w:val="24"/>
        </w:rPr>
        <w:t>using the Brooks-</w:t>
      </w:r>
      <w:proofErr w:type="spellStart"/>
      <w:r w:rsidR="00790268">
        <w:rPr>
          <w:rFonts w:ascii="Times New Roman" w:hAnsi="Times New Roman" w:cs="Times New Roman"/>
          <w:sz w:val="24"/>
          <w:szCs w:val="24"/>
        </w:rPr>
        <w:t>Gelman</w:t>
      </w:r>
      <w:proofErr w:type="spellEnd"/>
      <w:r w:rsidR="00790268">
        <w:rPr>
          <w:rFonts w:ascii="Times New Roman" w:hAnsi="Times New Roman" w:cs="Times New Roman"/>
          <w:sz w:val="24"/>
          <w:szCs w:val="24"/>
        </w:rPr>
        <w:t>-Rubin diagnostic, with values less than 1.05 considered acceptable if consistent with visual inspection of convergence and time series plots</w:t>
      </w:r>
      <w:r w:rsidR="002E6E2F">
        <w:rPr>
          <w:rFonts w:ascii="Times New Roman" w:hAnsi="Times New Roman" w:cs="Times New Roman"/>
          <w:sz w:val="24"/>
          <w:szCs w:val="24"/>
        </w:rPr>
        <w:fldChar w:fldCharType="begin" w:fldLock="1"/>
      </w:r>
      <w:r w:rsidR="00404E10">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"Edition", "given" : "Third", "non-dropping-particle" : "", "parse-names" : false, "suffix" : "" }, { "dropping-particle" : "", "family" : "Gelman", "given" : "", "non-dropping-particle" : "", "parse-names" : false, "suffix" : "" } ], "container-title" : "CEUR Workshop Proceedings", "id" : "ITEM-2", "issue" : "9", "issued" : { "date-parts" : [ [ "2015" ] ] }, "number-of-pages" : "33-36", "title" : "Bayesian data analysis", "type" : "book", "volume" : "1542" }, "uris" : [ "http://www.mendeley.com/documents/?uuid=d1f434f4-92d4-4c0f-8d07-4711afdc6ee0" ] } ], "mendeley" : { "formattedCitation" : "&lt;sup&gt;15,16&lt;/sup&gt;", "plainTextFormattedCitation" : "15,16", "previouslyFormattedCitation" : "&lt;sup&gt;15,16&lt;/sup&gt;" }, "properties" : { "noteIndex" : 6 }, "schema" : "https://github.com/citation-style-language/schema/raw/master/csl-citation.json" }</w:instrText>
      </w:r>
      <w:r w:rsidR="002E6E2F">
        <w:rPr>
          <w:rFonts w:ascii="Times New Roman" w:hAnsi="Times New Roman" w:cs="Times New Roman"/>
          <w:sz w:val="24"/>
          <w:szCs w:val="24"/>
        </w:rPr>
        <w:fldChar w:fldCharType="separate"/>
      </w:r>
      <w:r w:rsidR="00404E10" w:rsidRPr="00404E10">
        <w:rPr>
          <w:rFonts w:ascii="Times New Roman" w:hAnsi="Times New Roman" w:cs="Times New Roman"/>
          <w:noProof/>
          <w:sz w:val="24"/>
          <w:szCs w:val="24"/>
          <w:vertAlign w:val="superscript"/>
        </w:rPr>
        <w:t>15,16</w:t>
      </w:r>
      <w:r w:rsidR="002E6E2F">
        <w:rPr>
          <w:rFonts w:ascii="Times New Roman" w:hAnsi="Times New Roman" w:cs="Times New Roman"/>
          <w:sz w:val="24"/>
          <w:szCs w:val="24"/>
        </w:rPr>
        <w:fldChar w:fldCharType="end"/>
      </w:r>
      <w:r w:rsidR="002E6E2F">
        <w:rPr>
          <w:rFonts w:ascii="Times New Roman" w:hAnsi="Times New Roman" w:cs="Times New Roman"/>
          <w:sz w:val="24"/>
          <w:szCs w:val="24"/>
        </w:rPr>
        <w:t>.</w:t>
      </w:r>
      <w:r w:rsidRPr="00B83F38">
        <w:rPr>
          <w:rFonts w:ascii="Times New Roman" w:hAnsi="Times New Roman" w:cs="Times New Roman"/>
          <w:sz w:val="24"/>
          <w:szCs w:val="24"/>
        </w:rPr>
        <w:t xml:space="preserve"> </w:t>
      </w:r>
      <w:r w:rsidR="00C133F1" w:rsidRPr="00B83F38">
        <w:rPr>
          <w:rFonts w:ascii="Times New Roman" w:hAnsi="Times New Roman" w:cs="Times New Roman"/>
          <w:sz w:val="24"/>
          <w:szCs w:val="24"/>
        </w:rPr>
        <w:t xml:space="preserve">Results of continuous scales were expressed in mean difference and accompanied with </w:t>
      </w:r>
      <w:r w:rsidR="00C133F1" w:rsidRPr="00B83F38">
        <w:rPr>
          <w:rFonts w:ascii="Times New Roman" w:hAnsi="Times New Roman" w:cs="Times New Roman"/>
          <w:sz w:val="24"/>
          <w:szCs w:val="24"/>
        </w:rPr>
        <w:lastRenderedPageBreak/>
        <w:t>their 95% credible intervals</w:t>
      </w:r>
      <w:r w:rsidR="00353A28" w:rsidRPr="00B83F38">
        <w:rPr>
          <w:rFonts w:ascii="Times New Roman" w:hAnsi="Times New Roman" w:cs="Times New Roman"/>
          <w:sz w:val="24"/>
          <w:szCs w:val="24"/>
        </w:rPr>
        <w:t xml:space="preserve"> (</w:t>
      </w:r>
      <w:proofErr w:type="spellStart"/>
      <w:r w:rsidR="00C133F1" w:rsidRPr="00B83F38">
        <w:rPr>
          <w:rFonts w:ascii="Times New Roman" w:hAnsi="Times New Roman" w:cs="Times New Roman"/>
          <w:sz w:val="24"/>
          <w:szCs w:val="24"/>
        </w:rPr>
        <w:t>CrI</w:t>
      </w:r>
      <w:proofErr w:type="spellEnd"/>
      <w:r w:rsidR="00C133F1" w:rsidRPr="00B83F38">
        <w:rPr>
          <w:rFonts w:ascii="Times New Roman" w:hAnsi="Times New Roman" w:cs="Times New Roman"/>
          <w:sz w:val="24"/>
          <w:szCs w:val="24"/>
        </w:rPr>
        <w:t xml:space="preserve">). Adverse events </w:t>
      </w:r>
      <w:r w:rsidR="00C133F1" w:rsidRPr="005307AC">
        <w:rPr>
          <w:rFonts w:ascii="Times New Roman" w:hAnsi="Times New Roman" w:cs="Times New Roman"/>
          <w:noProof/>
          <w:sz w:val="24"/>
          <w:szCs w:val="24"/>
        </w:rPr>
        <w:t>were expressed</w:t>
      </w:r>
      <w:r w:rsidR="00C133F1" w:rsidRPr="00B83F38">
        <w:rPr>
          <w:rFonts w:ascii="Times New Roman" w:hAnsi="Times New Roman" w:cs="Times New Roman"/>
          <w:sz w:val="24"/>
          <w:szCs w:val="24"/>
        </w:rPr>
        <w:t xml:space="preserve"> as odds ratios (ORs). </w:t>
      </w:r>
      <w:r w:rsidR="006F2B84">
        <w:rPr>
          <w:rFonts w:ascii="Times New Roman" w:hAnsi="Times New Roman" w:cs="Times New Roman"/>
          <w:noProof/>
          <w:sz w:val="24"/>
          <w:szCs w:val="24"/>
        </w:rPr>
        <w:t>S</w:t>
      </w:r>
      <w:r w:rsidRPr="005307AC">
        <w:rPr>
          <w:rFonts w:ascii="Times New Roman" w:hAnsi="Times New Roman" w:cs="Times New Roman"/>
          <w:noProof/>
          <w:sz w:val="24"/>
          <w:szCs w:val="24"/>
        </w:rPr>
        <w:t>urface</w:t>
      </w:r>
      <w:r w:rsidRPr="00B83F38">
        <w:rPr>
          <w:rFonts w:ascii="Times New Roman" w:hAnsi="Times New Roman" w:cs="Times New Roman"/>
          <w:sz w:val="24"/>
          <w:szCs w:val="24"/>
        </w:rPr>
        <w:t xml:space="preserve"> under the cumulative ranking (</w:t>
      </w:r>
      <w:r w:rsidRPr="005307AC">
        <w:rPr>
          <w:rFonts w:ascii="Times New Roman" w:hAnsi="Times New Roman" w:cs="Times New Roman"/>
          <w:noProof/>
          <w:sz w:val="24"/>
          <w:szCs w:val="24"/>
        </w:rPr>
        <w:t>SUCRA</w:t>
      </w:r>
      <w:r w:rsidR="006F2B84">
        <w:rPr>
          <w:rFonts w:ascii="Times New Roman" w:hAnsi="Times New Roman" w:cs="Times New Roman"/>
          <w:sz w:val="24"/>
          <w:szCs w:val="24"/>
        </w:rPr>
        <w:t>) statistics were calculated to express the probability that a treatment is optimal</w:t>
      </w:r>
      <w:r w:rsidR="00353A28" w:rsidRPr="00B83F38">
        <w:rPr>
          <w:rFonts w:ascii="Times New Roman" w:hAnsi="Times New Roman" w:cs="Times New Roman"/>
          <w:sz w:val="24"/>
          <w:szCs w:val="24"/>
        </w:rPr>
        <w:fldChar w:fldCharType="begin" w:fldLock="1"/>
      </w:r>
      <w:r w:rsidR="00404E10">
        <w:rPr>
          <w:rFonts w:ascii="Times New Roman" w:hAnsi="Times New Roman" w:cs="Times New Roman"/>
          <w:sz w:val="24"/>
          <w:szCs w:val="24"/>
        </w:rPr>
        <w:instrText>ADDIN CSL_CITATION { "citationItems" : [ { "id" : "ITEM-1", "itemData" : { "author" : [ { "dropping-particle" : "", "family" : "Salanti", "given" : "G", "non-dropping-particle" : "", "parse-names" : false, "suffix" : "" }, { "dropping-particle" : "", "family" : "Ades", "given" : "A. E.", "non-dropping-particle" : "", "parse-names" : false, "suffix" : "" }, { "dropping-particle" : "", "family" : "Ioannidis", "given" : "J", "non-dropping-particle" : "", "parse-names" : false, "suffix" : "" } ], "container-title" : "Journal of Clinical Epidemiology", "id" : "ITEM-1", "issue" : "2", "issued" : { "date-parts" : [ [ "2011" ] ] }, "page" : "163-171", "title" : "Graphical methods and numerical summaries for presenting results from multiple-treatment meta-analysis: an overview and tutorial", "type" : "article-journal", "volume" : "64" }, "uris" : [ "http://www.mendeley.com/documents/?uuid=15196e1a-092b-46ff-9b87-dc4f503cb0ab" ] } ], "mendeley" : { "formattedCitation" : "&lt;sup&gt;17&lt;/sup&gt;", "plainTextFormattedCitation" : "17", "previouslyFormattedCitation" : "&lt;sup&gt;17&lt;/sup&gt;" }, "properties" : { "noteIndex" : 0 }, "schema" : "https://github.com/citation-style-language/schema/raw/master/csl-citation.json" }</w:instrText>
      </w:r>
      <w:r w:rsidR="00353A28" w:rsidRPr="00B83F38">
        <w:rPr>
          <w:rFonts w:ascii="Times New Roman" w:hAnsi="Times New Roman" w:cs="Times New Roman"/>
          <w:sz w:val="24"/>
          <w:szCs w:val="24"/>
        </w:rPr>
        <w:fldChar w:fldCharType="separate"/>
      </w:r>
      <w:r w:rsidR="00404E10" w:rsidRPr="00404E10">
        <w:rPr>
          <w:rFonts w:ascii="Times New Roman" w:hAnsi="Times New Roman" w:cs="Times New Roman"/>
          <w:noProof/>
          <w:sz w:val="24"/>
          <w:szCs w:val="24"/>
          <w:vertAlign w:val="superscript"/>
        </w:rPr>
        <w:t>17</w:t>
      </w:r>
      <w:r w:rsidR="00353A28" w:rsidRPr="00B83F38">
        <w:rPr>
          <w:rFonts w:ascii="Times New Roman" w:hAnsi="Times New Roman" w:cs="Times New Roman"/>
          <w:sz w:val="24"/>
          <w:szCs w:val="24"/>
        </w:rPr>
        <w:fldChar w:fldCharType="end"/>
      </w:r>
      <w:r w:rsidRPr="00B83F38">
        <w:rPr>
          <w:rFonts w:ascii="Times New Roman" w:hAnsi="Times New Roman" w:cs="Times New Roman"/>
          <w:sz w:val="24"/>
          <w:szCs w:val="24"/>
        </w:rPr>
        <w:t>.</w:t>
      </w:r>
      <w:r w:rsidR="006F2B84">
        <w:rPr>
          <w:rFonts w:ascii="Times New Roman" w:hAnsi="Times New Roman" w:cs="Times New Roman"/>
          <w:sz w:val="24"/>
          <w:szCs w:val="24"/>
        </w:rPr>
        <w:t xml:space="preserve"> Results of the largest trial were used to estimate </w:t>
      </w:r>
      <w:r w:rsidR="00260217">
        <w:rPr>
          <w:rFonts w:ascii="Times New Roman" w:hAnsi="Times New Roman" w:cs="Times New Roman"/>
          <w:sz w:val="24"/>
          <w:szCs w:val="24"/>
        </w:rPr>
        <w:t>the absolute PIPP reactivity score, and this value was used to convert mean differences to absolute scores for the top three treatments</w:t>
      </w:r>
      <w:r w:rsidR="00260217">
        <w:rPr>
          <w:rFonts w:ascii="Times New Roman" w:hAnsi="Times New Roman" w:cs="Times New Roman"/>
          <w:sz w:val="24"/>
          <w:szCs w:val="24"/>
        </w:rPr>
        <w:fldChar w:fldCharType="begin" w:fldLock="1"/>
      </w:r>
      <w:r w:rsidR="00404E10">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"&lt;sup&gt;15&lt;/sup&gt;", "plainTextFormattedCitation" : "15", "previouslyFormattedCitation" : "&lt;sup&gt;15&lt;/sup&gt;" }, "properties" : { "noteIndex" : 6 }, "schema" : "https://github.com/citation-style-language/schema/raw/master/csl-citation.json" }</w:instrText>
      </w:r>
      <w:r w:rsidR="00260217">
        <w:rPr>
          <w:rFonts w:ascii="Times New Roman" w:hAnsi="Times New Roman" w:cs="Times New Roman"/>
          <w:sz w:val="24"/>
          <w:szCs w:val="24"/>
        </w:rPr>
        <w:fldChar w:fldCharType="separate"/>
      </w:r>
      <w:r w:rsidR="00404E10" w:rsidRPr="00404E10">
        <w:rPr>
          <w:rFonts w:ascii="Times New Roman" w:hAnsi="Times New Roman" w:cs="Times New Roman"/>
          <w:noProof/>
          <w:sz w:val="24"/>
          <w:szCs w:val="24"/>
          <w:vertAlign w:val="superscript"/>
        </w:rPr>
        <w:t>15</w:t>
      </w:r>
      <w:r w:rsidR="00260217">
        <w:rPr>
          <w:rFonts w:ascii="Times New Roman" w:hAnsi="Times New Roman" w:cs="Times New Roman"/>
          <w:sz w:val="24"/>
          <w:szCs w:val="24"/>
        </w:rPr>
        <w:fldChar w:fldCharType="end"/>
      </w:r>
      <w:r w:rsidR="00260217">
        <w:rPr>
          <w:rFonts w:ascii="Times New Roman" w:hAnsi="Times New Roman" w:cs="Times New Roman"/>
          <w:sz w:val="24"/>
          <w:szCs w:val="24"/>
        </w:rPr>
        <w:t xml:space="preserve">. Mean absolute scores were used to calculate the number of infants expected with scores indicating low, moderate, and severe pain assuming pain scores are normally distributed.  </w:t>
      </w:r>
      <w:r w:rsidR="00353A28" w:rsidRPr="00B83F38">
        <w:rPr>
          <w:rFonts w:ascii="Times New Roman" w:hAnsi="Times New Roman" w:cs="Times New Roman"/>
          <w:sz w:val="24"/>
          <w:szCs w:val="24"/>
        </w:rPr>
        <w:t>H</w:t>
      </w:r>
      <w:r w:rsidR="00C133F1" w:rsidRPr="00B83F38">
        <w:rPr>
          <w:rFonts w:ascii="Times New Roman" w:hAnsi="Times New Roman" w:cs="Times New Roman"/>
          <w:sz w:val="24"/>
          <w:szCs w:val="24"/>
        </w:rPr>
        <w:t xml:space="preserve">eterogeneity was assessed through </w:t>
      </w:r>
      <w:r w:rsidR="005307AC" w:rsidRPr="005307AC">
        <w:rPr>
          <w:rFonts w:ascii="Times New Roman" w:hAnsi="Times New Roman" w:cs="Times New Roman"/>
          <w:noProof/>
          <w:sz w:val="24"/>
          <w:szCs w:val="24"/>
        </w:rPr>
        <w:t>t</w:t>
      </w:r>
      <w:r w:rsidR="00C133F1" w:rsidRPr="005307AC">
        <w:rPr>
          <w:rFonts w:ascii="Times New Roman" w:hAnsi="Times New Roman" w:cs="Times New Roman"/>
          <w:noProof/>
          <w:sz w:val="24"/>
          <w:szCs w:val="24"/>
        </w:rPr>
        <w:t>he</w:t>
      </w:r>
      <w:r w:rsidR="00C133F1" w:rsidRPr="00B83F38">
        <w:rPr>
          <w:rFonts w:ascii="Times New Roman" w:hAnsi="Times New Roman" w:cs="Times New Roman"/>
          <w:sz w:val="24"/>
          <w:szCs w:val="24"/>
        </w:rPr>
        <w:t xml:space="preserve"> standard deviation of the random effect distribution</w:t>
      </w:r>
      <w:r w:rsidR="00260217">
        <w:rPr>
          <w:rFonts w:ascii="Times New Roman" w:hAnsi="Times New Roman" w:cs="Times New Roman"/>
          <w:sz w:val="24"/>
          <w:szCs w:val="24"/>
        </w:rPr>
        <w:t xml:space="preserve">. </w:t>
      </w:r>
      <w:r w:rsidRPr="00B83F38">
        <w:rPr>
          <w:rFonts w:ascii="Times New Roman" w:hAnsi="Times New Roman" w:cs="Times New Roman"/>
          <w:sz w:val="24"/>
          <w:szCs w:val="24"/>
        </w:rPr>
        <w:t xml:space="preserve">Assessment of inconsistency within the network (e.g. agreement between direct and indirect evidence) </w:t>
      </w:r>
      <w:r w:rsidR="00790268">
        <w:rPr>
          <w:rFonts w:ascii="Times New Roman" w:hAnsi="Times New Roman" w:cs="Times New Roman"/>
          <w:noProof/>
          <w:sz w:val="24"/>
          <w:szCs w:val="24"/>
        </w:rPr>
        <w:t>was conducted primarily through the use of an inconsistency model with node-splitting methods used as a secondary assessment</w:t>
      </w:r>
      <w:r w:rsidR="00790268">
        <w:rPr>
          <w:rFonts w:ascii="Times New Roman" w:hAnsi="Times New Roman" w:cs="Times New Roman"/>
          <w:noProof/>
          <w:sz w:val="24"/>
          <w:szCs w:val="24"/>
        </w:rPr>
        <w:fldChar w:fldCharType="begin" w:fldLock="1"/>
      </w:r>
      <w:r w:rsidR="00790268">
        <w:rPr>
          <w:rFonts w:ascii="Times New Roman" w:hAnsi="Times New Roman" w:cs="Times New Roman"/>
          <w:noProof/>
          <w:sz w:val="24"/>
          <w:szCs w:val="24"/>
        </w:rPr>
        <w:instrText>ADDIN CSL_CITATION { "citationItems" : [ { "id" : "ITEM-1", "itemData" : { "DOI" : "10.1177/0272989X12455847", "ISBN" : "1552-681X (Electronic)\\r0272-989X (Linking)", "ISSN" : "1552-681X", "PMID" : "23804508", "abstract" : "Inconsistency can be thought of as a conflict between \"direct\" evidence on a comparison between treatments B and C and \"indirect\" evidence gained from AC and AB trials. Like heterogeneity, inconsistency is caused by effect modifiers and specifically by an imbalance in the distribution of effect modifiers in the direct and indirect evidence. Defining inconsistency as a property of loops of evidence, the relation between inconsistency and heterogeneity and the difficulties created by multiarm trials are described. We set out an approach to assessing consistency in 3-treatment triangular networks and in larger circuit structures, its extension to certain special structures in which independent tests for inconsistencies can be created, and describe methods suitable for more complex networks. Sample WinBUGS code is given in an appendix. Steps that can be taken to minimize the risk of drawing incorrect conclusions from indirect comparisons and network meta-analysis are the same steps that will minimize heterogeneity in pairwise meta-analysis. Empirical indicators that can provide reassurance and the question of how to respond to inconsistency are also discussed.", "author" : [ { "dropping-particle" : "", "family" : "Dias", "given" : "Sofia", "non-dropping-particle" : "", "parse-names" : false, "suffix" : "" }, { "dropping-particle" : "", "family" : "Welton", "given" : "Nicky J", "non-dropping-particle" : "", "parse-names" : false, "suffix" : "" }, { "dropping-particle" : "", "family" : "Sutton", "given" : "Alex J", "non-dropping-particle" : "", "parse-names" : false, "suffix" : "" }, { "dropping-particle" : "", "family" : "Caldwell", "given" : "Deborah M", "non-dropping-particle" : "", "parse-names" : false, "suffix" : "" }, { "dropping-particle" : "", "family" : "Lu", "given" : "Guobing", "non-dropping-particle" : "", "parse-names" : false, "suffix" : "" }, { "dropping-particle" : "", "family" : "Ades", "given" : "a E", "non-dropping-particle" : "", "parse-names" : false, "suffix" : "" } ], "container-title" : "Medical decision making : an international journal of the Society for Medical Decision Making", "id" : "ITEM-1", "issue" : "5", "issued" : { "date-parts" : [ [ "2013" ] ] }, "page" : "641-56", "title" : "Evidence synthesis for decision making 4: inconsistency in networks of evidence based on randomized controlled trials.", "type" : "article-journal", "volume" : "33" }, "uris" : [ "http://www.mendeley.com/documents/?uuid=de945d9e-e81d-414c-8b20-22203031f02c" ] } ], "mendeley" : { "formattedCitation" : "&lt;sup&gt;18&lt;/sup&gt;", "plainTextFormattedCitation" : "18", "previouslyFormattedCitation" : "&lt;sup&gt;18&lt;/sup&gt;" }, "properties" : { "noteIndex" : 7 }, "schema" : "https://github.com/citation-style-language/schema/raw/master/csl-citation.json" }</w:instrText>
      </w:r>
      <w:r w:rsidR="00790268">
        <w:rPr>
          <w:rFonts w:ascii="Times New Roman" w:hAnsi="Times New Roman" w:cs="Times New Roman"/>
          <w:noProof/>
          <w:sz w:val="24"/>
          <w:szCs w:val="24"/>
        </w:rPr>
        <w:fldChar w:fldCharType="separate"/>
      </w:r>
      <w:r w:rsidR="00790268" w:rsidRPr="00790268">
        <w:rPr>
          <w:rFonts w:ascii="Times New Roman" w:hAnsi="Times New Roman" w:cs="Times New Roman"/>
          <w:noProof/>
          <w:sz w:val="24"/>
          <w:szCs w:val="24"/>
          <w:vertAlign w:val="superscript"/>
        </w:rPr>
        <w:t>18</w:t>
      </w:r>
      <w:r w:rsidR="00790268">
        <w:rPr>
          <w:rFonts w:ascii="Times New Roman" w:hAnsi="Times New Roman" w:cs="Times New Roman"/>
          <w:noProof/>
          <w:sz w:val="24"/>
          <w:szCs w:val="24"/>
        </w:rPr>
        <w:fldChar w:fldCharType="end"/>
      </w:r>
      <w:r w:rsidR="00790268">
        <w:rPr>
          <w:rFonts w:ascii="Times New Roman" w:hAnsi="Times New Roman" w:cs="Times New Roman"/>
          <w:noProof/>
          <w:sz w:val="24"/>
          <w:szCs w:val="24"/>
        </w:rPr>
        <w:t>.</w:t>
      </w:r>
    </w:p>
    <w:p w14:paraId="7B5DFF90" w14:textId="77777777" w:rsidR="000455A7" w:rsidRPr="00B83F38" w:rsidRDefault="000455A7"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t>Results</w:t>
      </w:r>
    </w:p>
    <w:p w14:paraId="7EE3D3A2" w14:textId="261BD77F" w:rsidR="009E4924" w:rsidRPr="00B83F38" w:rsidRDefault="009E4924"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Search results</w:t>
      </w:r>
    </w:p>
    <w:p w14:paraId="1526EE25" w14:textId="121A822E" w:rsidR="00E93565" w:rsidRPr="00B83F38" w:rsidRDefault="00CA010F"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 xml:space="preserve">The database search returned </w:t>
      </w:r>
      <w:r w:rsidR="008A43B1">
        <w:rPr>
          <w:rFonts w:ascii="Times New Roman" w:hAnsi="Times New Roman" w:cs="Times New Roman"/>
          <w:sz w:val="24"/>
          <w:szCs w:val="24"/>
        </w:rPr>
        <w:t>831</w:t>
      </w:r>
      <w:r w:rsidR="00A52823" w:rsidRPr="00B83F38">
        <w:rPr>
          <w:rFonts w:ascii="Times New Roman" w:hAnsi="Times New Roman" w:cs="Times New Roman"/>
          <w:sz w:val="24"/>
          <w:szCs w:val="24"/>
        </w:rPr>
        <w:t xml:space="preserve"> citations after re</w:t>
      </w:r>
      <w:r w:rsidR="00B51BF4">
        <w:rPr>
          <w:rFonts w:ascii="Times New Roman" w:hAnsi="Times New Roman" w:cs="Times New Roman"/>
          <w:sz w:val="24"/>
          <w:szCs w:val="24"/>
        </w:rPr>
        <w:t xml:space="preserve">moval of duplicates, of which </w:t>
      </w:r>
      <w:r w:rsidR="0025622F">
        <w:rPr>
          <w:rFonts w:ascii="Times New Roman" w:hAnsi="Times New Roman" w:cs="Times New Roman"/>
          <w:sz w:val="24"/>
          <w:szCs w:val="24"/>
        </w:rPr>
        <w:t>29 studies</w:t>
      </w:r>
      <w:r w:rsidR="008A43B1">
        <w:rPr>
          <w:rFonts w:ascii="Times New Roman" w:hAnsi="Times New Roman" w:cs="Times New Roman"/>
          <w:sz w:val="24"/>
          <w:szCs w:val="24"/>
        </w:rPr>
        <w:t xml:space="preserve"> </w:t>
      </w:r>
      <w:r w:rsidR="00A52823" w:rsidRPr="00B83F38">
        <w:rPr>
          <w:rFonts w:ascii="Times New Roman" w:hAnsi="Times New Roman" w:cs="Times New Roman"/>
          <w:sz w:val="24"/>
          <w:szCs w:val="24"/>
        </w:rPr>
        <w:t>met all inclusion criteria (</w:t>
      </w:r>
      <w:r w:rsidR="008A43B1">
        <w:rPr>
          <w:rFonts w:ascii="Times New Roman" w:hAnsi="Times New Roman" w:cs="Times New Roman"/>
          <w:sz w:val="24"/>
          <w:szCs w:val="24"/>
        </w:rPr>
        <w:t>Supplementary figure 1</w:t>
      </w:r>
      <w:r w:rsidR="00E31E94" w:rsidRPr="00B83F38">
        <w:rPr>
          <w:rFonts w:ascii="Times New Roman" w:hAnsi="Times New Roman" w:cs="Times New Roman"/>
          <w:sz w:val="24"/>
          <w:szCs w:val="24"/>
        </w:rPr>
        <w:t xml:space="preserve">). </w:t>
      </w:r>
    </w:p>
    <w:p w14:paraId="701A825B" w14:textId="3D86FEA5"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Study characteristics</w:t>
      </w:r>
    </w:p>
    <w:p w14:paraId="23E45794" w14:textId="535B87A1" w:rsidR="00D6743E" w:rsidRPr="00B83F38" w:rsidRDefault="00F272B0"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00A2365F">
        <w:rPr>
          <w:rFonts w:ascii="Times New Roman" w:hAnsi="Times New Roman" w:cs="Times New Roman"/>
          <w:sz w:val="24"/>
          <w:szCs w:val="24"/>
        </w:rPr>
        <w:t>Twenty-one</w:t>
      </w:r>
      <w:r w:rsidR="00CB7B2D">
        <w:rPr>
          <w:rFonts w:ascii="Times New Roman" w:hAnsi="Times New Roman" w:cs="Times New Roman"/>
          <w:sz w:val="24"/>
          <w:szCs w:val="24"/>
        </w:rPr>
        <w:t xml:space="preserve"> </w:t>
      </w:r>
      <w:r w:rsidRPr="00B83F38">
        <w:rPr>
          <w:rFonts w:ascii="Times New Roman" w:hAnsi="Times New Roman" w:cs="Times New Roman"/>
          <w:sz w:val="24"/>
          <w:szCs w:val="24"/>
        </w:rPr>
        <w:t>trials were parallel randomized controlled trials</w:t>
      </w:r>
      <w:r w:rsidR="0025622F">
        <w:rPr>
          <w:rFonts w:ascii="Times New Roman" w:hAnsi="Times New Roman" w:cs="Times New Roman"/>
          <w:sz w:val="24"/>
          <w:szCs w:val="24"/>
        </w:rPr>
        <w:fldChar w:fldCharType="begin" w:fldLock="1"/>
      </w:r>
      <w:r w:rsidR="00790268">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"id" : "ITEM-2", "itemData" : { "abstract" : "PURPOSE: To observe the effect of a topical anesthetic on pain and corneal clarity in premature infants undergoing eye examinations for retinopathy of prematurity (ROP)., METHODS: ROP examinations were performed on premature infants who were randomized to receive either proparacaine 0.5% or an artificial tear solution in the right eye. All infants received an artificial tear solution in the left eye. Assessment of discomfort was performed by use of the Premature Infant Pain Profile (PIPP) during examination of the right eye, with a painful event defined as a PIPP score&gt;11. The left eye was then examined and a comparison of corneal clarity was made between the 2 eyes., RESULTS: A total of 39 examinations were performed on 34 infants: artificial tear solution was administered 17 times and topical proparacaine anesthetic 22 times. The mean PIPP score for those receiving artificial tears was 10.4 compared with 8.8 for the anesthetic group (p=0.17). Of the examinations without anesthetic, 65% were painful, compared with 27% with anesthetic (p=0.04). No effect on corneal clarity was observed in any examination., CONCLUSIONS: The use of a topical anesthetic appears to marginally decrease pain and has no adverse effect on subjectively assessed corneal clarity during examination of premature infants for ROP.Copyright \u00a9 2011 American Association for Pediatric Ophthalmology and Strabismus. Published by Mosby, Inc. All rights reserved.", "author" : [ { "dropping-particle" : "", "family" : "Cogen", "given" : "Martin S", "non-dropping-particle" : "", "parse-names" : false, "suffix" : "" }, { "dropping-particle" : "", "family" : "Parker", "given" : "Jack S", "non-dropping-particle" : "", "parse-names" : false, "suffix" : "" }, { "dropping-particle" : "", "family" : "Sleep", "given" : "Todd E", "non-dropping-particle" : "", "parse-names" : false, "suffix" : "" }, { "dropping-particle" : "", "family" : "Elsas", "given" : "Frederick J", "non-dropping-particle" : "", "parse-names" : false, "suffix" : "" }, { "dropping-particle" : "", "family" : "Metz", "given" : "Thomas H Jr", "non-dropping-particle" : "", "parse-names" : false, "suffix" : "" }, { "dropping-particle" : "", "family" : "McGwin", "given" : "Gerald Jr", "non-dropping-particle" : "", "parse-names" : false, "suffix" : "" } ], "container-title" : "Journal of AAPOS : the official publication of the American Association for Pediatric Ophthalmology and Strabismus", "id" : "ITEM-2", "issue" : "1 PG  - 45-8", "issued" : { "date-parts" : [ [ "2011" ] ] }, "note" : "Tim Price (2017-02-02 00:05:48)(outcomes): 39 exams on 34 infants.... But not description of how dependence was handled. No apriori mention of splitting by scores over 11 or justification for doing so. Not extracted here.;", "page" : "45-48", "publisher-place" : "United States", "title" : "Masked trial of topical anesthesia for retinopathy of prematurity eye examinations.", "type" : "article-journal", "volume" : "15" }, "uris" : [ "http://www.mendeley.com/documents/?uuid=86f69ddc-30f9-4f58-a7ba-0a9fbdcad5d0" ] }, { "id" : "ITEM-3", "itemData" : { "author" : [ { "dropping-particle" : "", "family" : "Costa, M.C., Unchalo Eckert, G.,  Gastal Borges Fortes, B., Borges Fortes Filho, J., Silveira, R., Procianoy", "given" : "R.", "non-dropping-particle" : "da", "parse-names" : false, "suffix" : "" } ], "container-title" : "Clinical Science", "id" : "ITEM-3", "issue" : "2", "issued" : { "date-parts" : [ [ "2013" ] ] }, "page" : "199-203", "title" : "Coelho de Costa, M. (2013) Oral glucose for pain relief during exam for ROP", "type" : "article-journal", "volume" : "62" }, "uris" : [ "http://www.mendeley.com/documents/?uuid=7014c4be-8afb-3885-bfbf-52e4ca070a83" ] }, { "id" : "ITEM-4", "itemData" : {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screening.Copyright \u00a92013 Foundation Acta Paediatrica. Published by John Wiley &amp; Sons Ltd.", "author" : [ { "dropping-particle" : "", "family" : "Dilli", "given" : "Dilek", "non-dropping-particle" : "", "parse-names" : false, "suffix" : "" }, { "dropping-particle" : "", "family" : "Ilarslan", "given" : "Nisa Eda Cullas", "non-dropping-particle" : "", "parse-names" : false, "suffix" : "" }, { "dropping-particle" : "", "family" : "Kabatas", "given" : "Emrah Utku", "non-dropping-particle" : "", "parse-names" : false, "suffix" : "" }, { "dropping-particle" : "", "family" : "Zenciroglu", "given" : "Aysegul", "non-dropping-particle" : "", "parse-names" : false, "suffix" : "" }, { "dropping-particle" : "", "family" : "Simsek", "given" : "Yildiz", "non-dropping-particle" : "", "parse-names" : false, "suffix" : "" }, { "dropping-particle" : "", "family" : "Okumus", "given" : "Nurullah", "non-dropping-particle" : "", "parse-names" : false, "suffix" : "" } ], "container-title" : "Acta paediatrica (Oslo, Norway : 1992)", "id" : "ITEM-4", "issue" : "2 PG  - e76-9", "issued" : { "date-parts" : [ [ "2014" ] ] }, "note" : "Tim Price (2017-02-02 01:57:51)(outcomes): PIPP only on first eye;", "page" : "e76-9", "publisher-place" : "Norway", "title" : "Oral sucrose and non-nutritive sucking goes some way to reducing pain during retinopathy of prematurity eye examinations.", "type" : "article-journal", "volume" : "103" }, "uris" : [ "http://www.mendeley.com/documents/?uuid=b127fe0c-7db5-42ad-9ffe-2bcce0c6853c" ] }, { "id" : "ITEM-5", "itemData" : { "abstract" : "OBJECTIVE: Infants undergoing eye exams to screen for retinopathy of prematurity (ROP) demonstrate physiologic and behavioral manifestations of pain and distress. Oral sucrose has analgesic properties that might reduce these effects., AIM: To determine the efficacy of oral sucrose in reducing the pain/distress of eye exams for ROP., METHODS: A total of 32 infants about to undergo ROP screening exams received either oral sucrose [S] (N=16) or sterile water [C] (N=16) in a randomized, prospective and blinded fashion. Outcome measures included HR, RR, O(2) saturation, BP, pain (premature infant pain profile) and percent of time spent crying during the eye exam., RESULTS: The groups were similar in GA (weeks) (28+/-1.6), BW (kg) (1.04+/-0.26), postnatal age (days) 50.8+/-20.3, and study weight (kg) 1.88+/-0.40). Both groups demonstrated significant increases in HR, BP, and pain score in response to the exam. Infants in both groups spent the majority of time actively crying during the exam ([S] 53+/-35% vs [C] 63+/-31%. Infants receiving [S] showed a small but significant drop in O(2) saturation. No significant differences were seen between groups in physiologic or behavioral responses to the eye exam., CONCLUSION: Oral [S] was not effective in reducing pain/distress from the ROP screening exam. Alternative strategies should be considered to achieve adequate pain relief.", "author" : [ { "dropping-particle" : "", "family" : "Grabska", "given" : "Joanna", "non-dropping-particle" : "", "parse-names" : false, "suffix" : "" }, { "dropping-particle" : "", "family" : "Walden", "given" : "Peter", "non-dropping-particle" : "", "parse-names" : false, "suffix" : "" }, { "dropping-particle" : "", "family" : "Lerer", "given" : "Trudy", "non-dropping-particle" : "", "parse-names" : false, "suffix" : "" }, { "dropping-particle" : "", "family" : "Kelly", "given" : "Christopher", "non-dropping-particle" : "", "parse-names" : false, "suffix" : "" }, { "dropping-particle" : "", "family" : "Hussain", "given" : "Naveed", "non-dropping-particle" : "", "parse-names" : false, "suffix" : "" }, { "dropping-particle" : "", "family" : "Donovan", "given" : "Terese", "non-dropping-particle" : "", "parse-names" : false, "suffix" : "" }, { "dropping-particle" : "", "family" : "Herson", "given" : "Victor", "non-dropping-particle" : "", "parse-names" : false, "suffix" : "" } ], "container-title" : "Journal of perinatology : official journal of the California Perinatal Association", "id" : "ITEM-5", "issue" : "1 PG  - 33-5", "issued" : { "date-parts" : [ [ "2005" ] ] }, "page" : "33-35", "publisher-place" : "United States", "title" : "Can oral sucrose reduce the pain and distress associated with screening for retinopathy of prematurity?.", "type" : "article-journal", "volume" : "25" }, "uris" : [ "http://www.mendeley.com/documents/?uuid=23dfca56-a64a-4f66-b73e-2cd6e5c80600" ] }, { "id" : "ITEM-6", "itemData" : { "abstract" : "OBJECTIVE: To investigate the efficacy of paracetamol in reducing pain during examination for retinopathy of prematurity (ROP) in preterm infants., METHODS: A total of 114 infants undergoing eye examination for retinopathy of prematurity screening were prospectively randomized. Topical anesthetic (Proparacaine; Alcaine drop 0.5%) was applied 30 s before the eye examination in all the infants. The infants in the intervention group (Group 1, n=58) received 15 mg/kg of oral paracetamol, 60 min before the examination. The control group (Group 2, n=56) received the same volume of sterile water per oral with an opaque syringe. Primary outcome measurement was pain assessed by Premature Infant Pain Profile (PIPP) score. Secondary outcome measurements were tachycardia (&gt;180 bpm)/bradycardia (&lt;100 bpm), desaturations (&lt;85% for &gt;10 s), and crying time., RESULTS: The groups were similar for gestational age, birthweight or postnatal age at examination. The intervention group had a significantly lower mean PIPP score during eye examination, following insertion of the speculum [Group 1:12 (9-13) vs. Group 2:14 (13-15), p 0.001]. There were no significant differences between the groups with regard to crying time and the number of the patients with tachycardia/bradycardia and desaturation., CONCLUSIONS: Oral paracetamol modestly reduces pain scores during eye examinations. Further cross-over trials on dose and frequency of paracetamol and combination of pharmacological with non-pharmacological approaches and paracetamol alone as a single agent in significant pain reduction are needed.", "author" : [ { "dropping-particle" : "", "family" : "Kabatas", "given" : "Emrah Utku", "non-dropping-particle" : "", "parse-names" : false, "suffix" : "" }, { "dropping-particle" : "", "family" : "Dursun", "given" : "Arzu", "non-dropping-particle" : "", "parse-names" : false, "suffix" : "" }, { "dropping-particle" : "", "family" : "Beken", "given" : "Serdar", "non-dropping-particle" : "", "parse-names" : false, "suffix" : "" }, { "dropping-particle" : "", "family" : "Dilli", "given" : "Dilek", "non-dropping-particle" : "", "parse-names" : false, "suffix" : "" }, { "dropping-particle" : "", "family" : "Zenciroglu", "given" : "Aysegul", "non-dropping-particle" : "", "parse-names" : false, "suffix" : "" }, { "dropping-particle" : "", "family" : "Okumus", "given" : "Nurullah", "non-dropping-particle" : "", "parse-names" : false, "suffix" : "" } ], "container-title" : "Indian journal of pediatrics", "id" : "ITEM-6", "issue" : "1 PG  - 22-6", "issued" : { "date-parts" : [ [ "2016" ] ] }, "page" : "22-26", "publisher-place" : "India", "title" : "Efficacy of Single Dose Oral Paracetamol in Reducing Pain During Examination for Retinopathy of Prematurity: A Blinded Randomized Controlled Trial.", "type" : "article-journal", "volume" : "83" }, "uris" : [ "http://www.mendeley.com/documents/?uuid=24b19107-4198-4024-b825-34b0222c1470" ] }, { "id" : "ITEM-7", "itemData" : {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 STUDY DESIGN: A randomised, double-blind controlled trial was conducted. Setting Royal Victoria Hospital, a tertiary neonatal intensive care unit in Montreal, Canada., PATIENTS: Stable spontaneously breathing premature infants with birth weights less than 1500 g or gestation of 30 weeks and less., 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 MAIN OUTCOME MEASURES: Pain was assessed by the premature infant pain profile (PIPP)., 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 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"Romain", "non-dropping-particle" : "", "parse-names" : false, "suffix" : "" }, { "dropping-particle" : "", "family" : "Ali", "given" : "Nabeel", "non-dropping-particle" : "", "parse-names" : false, "suffix" : "" }, { "dropping-particle" : "", "family" : "Chen", "given" : "John", "non-dropping-particle" : "", "parse-names" : false, "suffix" : "" }, { "dropping-particle" : "", "family" : "Galic", "given" : "Ivan John", "non-dropping-particle" : "", "parse-names" : false, "suffix" : "" }, { "dropping-particle" : "", "family" : "Levesque", "given" : "Linda", "non-dropping-particle" : "", "parse-names" : false, "suffix" : "" } ], "container-title" : "Archives of disease in childhood. Fetal and neonatal edition", "id" : "ITEM-7", "issue" : "2 PG  - F83-7", "issued" : { "date-parts" : [ [ "2012" ] ] }, "note" : "Tim Price (2017-02-03 00:47:41)(outcomes): Other timepoints only present in figure. ;", "page" : "F83-7", "publisher-place" : "England", "title" : "Nitrous oxide analgesia during retinopathy screening: a randomised controlled trial.", "type" : "article-journal", "volume" : "97" }, "uris" : [ "http://www.mendeley.com/documents/?uuid=f132e118-5ebc-490c-8f02-ed809f77cb3b" ] }, { "id" : "ITEM-8", "itemData" : { "abstract" : "Oral sucrose reduces pain during heel sticks and venipunctures in preterm infants, but no studies have been done to determine the effectiveness of sucrose during eye examinations for retinopathy of prematurity. Therefore, the purpose of this study was to determine the effectiveness of local anesthetic eye drops and a pacifier, plus repeated doses of 24% sucrose, to relieve pain associated with eye examinations for retinopathy of prematurity. In this double-blind randomized controlled trial, 30 preterm infants were randomly assigned to one of two treatments, in which they received either local anesthetic eye drops, a pacifier, plus three doses of sterile water or local anesthetic eye drops, a pacifier, plus three doses of 24% sucrose during the eye examination. Treatment effectiveness was determined using a validated infant pain measure, the Premature Infant Pain Profile (PIPP), which includes measures of facial expressions, heart rate, and oxygen saturation and takes behavioral state and gestational age into consideration. Data were collected before, during, and following an examination of the left eye. Statistically significant differences in mean PIPP scores were found between the sucrose and water groups during the left eye examination. The mean PIPP score was 8.8 for the sucrose group and 11.4 for the water group ( t = 2.87, p = .008 two-tailed). No significant differences were found in PIPP scores immediately following the procedure. Sucrose and a pacifier may be beneficial for minimizing pain during eye examinations in preterm infants and should be considered as a part of evidence-based guidelines for relieving pain during this procedure.", "author" : [ { "dropping-particle" : "", "family" : "Mitchell", "given" : "Anita", "non-dropping-particle" : "", "parse-names" : false, "suffix" : "" }, { "dropping-particle" : "", "family" : "Stevens", "given" : "Bonnie", "non-dropping-particle" : "", "parse-names" : false, "suffix" : "" }, { "dropping-particle" : "", "family" : "Mungan", "given" : "Nils", "non-dropping-particle" : "", "parse-names" : false, "suffix" : "" }, { "dropping-particle" : "", "family" : "Johnson", "given" : "William", "non-dropping-particle" : "", "parse-names" : false, "suffix" : "" }, { "dropping-particle" : "", "family" : "Lobert", "given" : "Sharon", "non-dropping-particle" : "", "parse-names" : false, "suffix" : "" }, { "dropping-particle" : "", "family" : "Boss", "given" : "Barbara", "non-dropping-particle" : "", "parse-names" : false, "suffix" : "" } ], "container-title" : "Pain management nursing : official journal of the American Society of Pain Management Nurses", "id" : "ITEM-8", "issue" : "4 PG  - 160-8", "issued" : { "date-parts" : [ [ "2004" ] ] }, "page" : "160-168", "publisher-place" : "United States", "title" : "Analgesic effects of oral sucrose and pacifier during eye examinations for retinopathy of prematurity.", "type" : "article-journal", "volume" : "5" }, "uris" : [ "http://www.mendeley.com/documents/?uuid=eba49020-8045-4740-bcb0-91eb8501bc49" ] }, { "id" : "ITEM-9", "itemData" : { "abstract" : "OBJECTIVE: To assess the effectiveness of expressed breast milk (EBM) on neonatal pain during screening for retinopathy of prematurity (ROP)., METHODS: Neonates who were on oral feeds undergoing ROP screening were included. Babies were randomized into intervention group (EBM + Standard practice) and control group. The standard practice is proparacaine, nesting and swaddling. Pain was assessed by PIPP scale, during and at 1 and 5 min after the procedure by the principal investigator who was blinded., RESULTS: The groups were similar in baseline characteristics. The group receiving EBM had significantly lower PIPP scores during the procedure 12.7 +/- 1.69 compared to the control group 15.5 +/- 1.78 (p &lt; 0.05). The beneficial effect persisted at 1 min and 5 min after the procedure 6.20 +/- 1.9 vs. 12.4 +/- 2.54 (p &lt; 0.05) at 1 min; 3.2 +/- 1.5 and 6.85 +/- 2.4 (p &lt; 0.05) at 5 min., CONCLUSION: Oral EBM significantly reduces pain during and after ROP screening.Copyright \u00a9 The Author [2014]. Published by Oxford University Press. All rights reserved. For Permissions, please email: journals.permissions@oup.com.", "author" : [ { "dropping-particle" : "", "family" : "Rosali", "given" : "Lalitha", "non-dropping-particle" : "", "parse-names" : false, "suffix" : "" }, { "dropping-particle" : "", "family" : "Nesargi", "given" : "Saudamini", "non-dropping-particle" : "", "parse-names" : false, "suffix" : "" }, { "dropping-particle" : "", "family" : "Mathew", "given" : "Shiny", "non-dropping-particle" : "", "parse-names" : false, "suffix" : "" }, { "dropping-particle" : "", "family" : "Vasu", "given" : "Usha", "non-dropping-particle" : "", "parse-names" : false, "suffix" : "" }, { "dropping-particle" : "", "family" : "Rao", "given" : "Suman P N", "non-dropping-particle" : "", "parse-names" : false, "suffix" : "" }, { "dropping-particle" : "", "family" : "Bhat", "given" : "Swarnarekha", "non-dropping-particle" : "", "parse-names" : false, "suffix" : "" } ], "container-title" : "Journal of tropical pediatrics", "id" : "ITEM-9", "issue" : "2 PG  - 135-8", "issued" : { "date-parts" : [ [ "2015" ] ] }, "page" : "135-138", "publisher-place" : "England", "title" : "Efficacy of expressed breast milk in reducing pain during ROP screening--a randomized controlled trial.", "type" : "article-journal", "volume" : "61" }, "uris" : [ "http://www.mendeley.com/documents/?uuid=45c7dd47-bb01-4a99-813f-b7d9f51abac8" ] }, { "id" : "ITEM-10",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"ITEM-10",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"ITEM-11",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"ITEM-11", "issue" : "6", "issued" : { "date-parts" : [ [ "2010" ] ] }, "page" : "F419-22", "title" : "Sweeten, soother and swaddle for retinopathy of prematurity screening: a randomised placebo controlled trial.", "type" : "article-journal", "volume" : "95" }, "uris" : [ "http://www.mendeley.com/documents/?uuid=b04932b4-d859-4c32-a70b-ab1ba2672bbc" ] }, { "id" : "ITEM-12", "itemData" : { "abstract" : "OBJECTIVE: The aim of the study was to determine if pain and distress during the retinopathy of prematurity (ROP) screening examination could be ameliorated by providing comfort care., STUDY DESIGN: This study was a prospective, randomized, controlled trial of 30 stable preterm infants who underwent initial ROP screening examinations. Fourteen study infants were swaddled, held, and given 24% sucrose solution during the examination. Sixteen controls were examined while lying in their cribs. Vital signs (i.e., pulse rate, respiratory rate, and oxygen saturation), crying time, and time for the vital signs to return to baseline values were recorded at different times during the examination., RESULTS: The vital signs did not vary significantly between the two groups. The participants in the control group had a trend of longer crying time, but this trend did not reach a level of statistical significance. In addition, The time required for the vital signs to return to their baseline values did not vary significantly., CONCLUSION: ROP screening is very distressful for preterm infants. The routine use of comfort care to reduce pain during the examination could not be supported by this study.", "author" : [ { "dropping-particle" : "", "family" : "Rush", "given" : "Ryan", "non-dropping-particle" : "", "parse-names" : false, "suffix" : "" }, { "dropping-particle" : "", "family" : "Rush", "given" : "Sloan", "non-dropping-particle" : "", "parse-names" : false, "suffix" : "" }, { "dropping-particle" : "", "family" : "Ighani", "given" : "Farshid", "non-dropping-particle" : "", "parse-names" : false, "suffix" : "" }, { "dropping-particle" : "", "family" : "Anderson", "given" : "Brady", "non-dropping-particle" : "", "parse-names" : false, "suffix" : "" }, { "dropping-particle" : "", "family" : "Irwin", "given" : "Mary", "non-dropping-particle" : "", "parse-names" : false, "suffix" : "" }, { "dropping-particle" : "", "family" : "Naqvi", "given" : "Mubariz", "non-dropping-particle" : "", "parse-names" : false, "suffix" : "" } ], "container-title" : "Retina (Philadelphia, Pa.)", "id" : "ITEM-12", "issue" : "1 PG  - 59-62", "issued" : { "date-parts" : [ [ "2005" ] ] }, "note" : "Tim Price (2017-01-31 06:11:37)(outcomes): RR and HR reported only as &amp;quot;not significantly different&amp;quot;;", "page" : "59-62", "publisher-place" : "United States", "title" : "The effects of comfort care on the pain response in preterm infants undergoing screening for retinopathy of prematurity.", "type" : "article-journal", "volume" : "25" }, "uris" : [ "http://www.mendeley.com/documents/?uuid=c6a9d2a1-5774-4784-b19b-4a089e992015" ] }, { "id" : "ITEM-13",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"ITEM-13",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"ITEM-14",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"id" : "ITEM-15", "itemData" : { "author" : [ { "dropping-particle" : "", "family" : "Manjunatha", "given" : "C M", "non-dropping-particle" : "", "parse-names" : false, "suffix" : "" }, { "dropping-particle" : "", "family" : "Ibhanesebhor", "given" : "S E", "non-dropping-particle" : "", "parse-names" : false, "suffix" : "" }, { "dropping-particle" : "", "family" : "Rennix", "given" : "Connie", "non-dropping-particle" : "", "parse-names" : false, "suffix" : "" }, { "dropping-particle" : "", "family" : "Fisher", "given" : "Hazel", "non-dropping-particle" : "", "parse-names" : false, "suffix" : "" }, { "dropping-particle" : "", "family" : "Abara", "given" : "R", "non-dropping-particle" : "", "parse-names" : false, "suffix" : "" } ], "container-title" : "Infant", "id" : "ITEM-15", "issue" : "5 PG  - 155-158", "issued" : { "date-parts" : [ [ "2009" ] ] }, "page" : "155-158", "title" : "Pain control during retinopathy of prematurity screening : double-blind , randomised , placebo-controlled study", "type" : "article-journal", "volume" : "5" }, "uris" : [ "http://www.mendeley.com/documents/?uuid=5a5be73c-47ff-48b8-bddb-4a4a80268688" ] }, { "id" : "ITEM-16", "itemData" : { "DOI" : "10.12691/ajmsm-1-2-2", "ISSN" : "2327-6681", "abstract" : "Retinopathy of prematurity (ROP) is a potential cause for visual impairment in preterm newborn infants with gestation age 32 weeks  or less and birth weight less than1500 gram. There are several studies that reported physiologic and behavioral responses to painful and stressing screening examination.  This study was conducted to compare the efficacy of sucrose and acetaminophen in pain control during eye examination in premature infants. A prospective randomized clinical trial was carried out in a tertiary level NICU. One hundred twenty preterm infants were randomly allocated in to 3 groups. Group A received oral acetaminophen 15mg/kg 30 minutes before eye examination and 0.2ml sterile water, given by mouth using a syringe, during examination; group B 0.2ml sucrose 25% and group C 0.2ml sterile water given by mouth using a syringe during examination. Ophthalmologic examinations were recorded by videotape. Pain score was determined by using PIPP during first 45 seconds and at last 45 seconds of eye examination. There was no significant difference between groups regarding gestation age, birth weight and age at examination. The mean PIPP score at first 45 sec were 12.9\u00b12.4, 9\u00b12.1 and 13.7\u00b11.6 for groups A, B, and C respectively (p&lt;0.001). It was 12.3\u00b12.4, 11.2\u00b13 and 12.1\u00b12.6 at last 45 sec of examination in groups A, B, and C respectively P=0.12.Two patients had apnea during first 12 hours after examination and both of them were in group C.  In our study, using sucrose was associated with reduced pain score in neonates undergoing screening for ROP at beginning of eye examination but not at the last seconds of examination.", "author" : [ { "dropping-particle" : "", "family" : "Seifi", "given" : "Fatemeh", "non-dropping-particle" : "", "parse-names" : false, "suffix" : "" }, { "dropping-particle" : "", "family" : "Peirovifar", "given" : "Ali", "non-dropping-particle" : "", "parse-names" : false, "suffix" : "" }, { "dropping-particle" : "", "family" : "Mostafa Gharehbaghi", "given" : "Manizheh", "non-dropping-particle" : "", "parse-names" : false, "suffix" : "" } ], "container-title" : "American Journal of Medical Sciences and Medicine", "id" : "ITEM-16", "issue" : "2", "issued" : { "date-parts" : [ [ "2013" ] ] }, "page" : "24-27", "title" : "Comparing the Efficacy of Oral Sucrose and Acetaminophen in Pain Relief for Ophthalmologic Screening of Retinopathy of Prematurity", "type" : "article-journal", "volume" : "1" }, "uris" : [ "http://www.mendeley.com/documents/?uuid=3a2dd7f3-95ec-460b-bcbc-5a7f624c346e" ] }, { "id" : "ITEM-17", "itemData" : { "DOI" : "10.1007/s12098-012-0945-z", "abstract" : "Abstract Background: Eye examination as one of the painful procedures for retinopathy of prematurity screening can cause some pain- related physiological and behavioral changes in preterm infants. Multisensory stimulation is an analgesic non-pharmacological method that has analgesic effects on infants during painful procedures. Objectives: This study aimed to determine the effect of multisensory stimulation on induced pain during eye examination for retinopathy of prematurity screening in preterm infants. Methods: In this double-blind clinical trial, 80 preterm infants were randomly divided into two groups. In the intervention group, multisensory stimulation program was performed for 15 minutes before the beginning of examination while the control group received the routine care. Pain score for each infant was recorded by premature infant pain profile. Data were analyzed using inde- pendent t-test, Mann-Whitney, and ANOVA with repeated measures by SPSS software (version 16). Results: The mean gestational age was 30.4\u00b11.7 weeks in the multisensory stimulation group and 30.6\u00b11.8 weeks in the control group. Based on ANOVA with repeated measures, the pain score was significantly different between two groups during the assess- ment process (P &lt; 0.001). The changes in pain severity during the examination were also significant between the two groups (P &lt; 0.001); so that the pain was more intensive in the control group than the intervention group. Conclusions: Multisensory stimulation program as a safe and easy method can reduce pain in neonates and may be used as a way to", "author" : [ { "dropping-particle" : "", "family" : "Zeraati", "given" : "H.", "non-dropping-particle" : "", "parse-names" : false, "suffix" : "" }, { "dropping-particle" : "", "family" : "Shahinfar", "given" : "J.", "non-dropping-particle" : "", "parse-names" : false, "suffix" : "" }, { "dropping-particle" : "", "family" : "Vashani", "given" : "H B", "non-dropping-particle" : "", "parse-names" : false, "suffix" : "" }, { "dropping-particle" : "", "family" : "Reyhani", "given" : "T", "non-dropping-particle" : "", "parse-names" : false, "suffix" : "" } ], "container-title" : "Anesth Pain Med2", "id" : "ITEM-17", "issue" : "1", "issued" : { "date-parts" : [ [ "2016" ] ] }, "title" : "Effect of Multisensory Stimulation on Pain of Eye Examination in Preterm Infants Hossein", "type" : "article-journal", "volume" : "7" }, "uris" : [ "http://www.mendeley.com/documents/?uuid=0a37aa59-f8de-4c3e-9118-62bfd2327839" ] }, { "id" : "ITEM-18",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"ITEM-18",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"id" : "ITEM-19", "itemData" : { "author" : [ { "dropping-particle" : "", "family" : "Benzer", "given" : "D", "non-dropping-particle" : "", "parse-names" : false, "suffix" : "" }, { "dropping-particle" : "", "family" : "Pehlevan", "given" : "O", "non-dropping-particle" : "", "parse-names" : false, "suffix" : "" }, { "dropping-particle" : "", "family" : "Guler", "given" : "K", "non-dropping-particle" : "", "parse-names" : false, "suffix" : "" }, { "dropping-particle" : "", "family" : "Gursoy", "given" : "T", "non-dropping-particle" : "", "parse-names" : false, "suffix" : "" }, { "dropping-particle" : "", "family" : "Ovali", "given" : "F. H.", "non-dropping-particle" : "", "parse-names" : false, "suffix" : "" }, { "dropping-particle" : "", "family" : "Karateki", "given" : "G", "non-dropping-particle" : "", "parse-names" : false, "suffix" : "" } ], "container-title" : "J Perint Med", "id" : "ITEM-19", "issue" : "43", "issued" : { "date-parts" : [ [ "2015" ] ] }, "title" : "The effect of sucrose on the control of pain secondary to retinopathy of prematurity examination: Randomized controlled trial", "type" : "article-journal" }, "uris" : [ "http://www.mendeley.com/documents/?uuid=12ae904f-c0fc-464a-8bfa-23c198df795a" ] }, { "id" : "ITEM-20", "itemData" : { "DOI" : "10.1136/archdischild-2012-302724.0190", "abstract" : "Background and aim Retinopathy of prematurity (ROP) is one of the major morbidity among preterm infants. Although, local anesthetics reduce pain to some extent, eye examination still remains as a painful procedure. We aimed to evaluate the effect of oral sucrose combined with local anesthetics for pain relief during ophthalmological examination. Method A total of forty patients under 32 weeks of gestational age were included in the study. Infants were randomly assigned to receive either oral sucrose solution (Group-1; n=21) or sterile water (Group-2; n=19) combined with topical proparacaine hydrochloride two minutes before examination. Pacifier was used in all patients as non-nutritive sucking during the study. Pain score was evaluated by premature infant pain profile (PIPP) scale. Each infant was videorecorded during and after the procedure. Results Both groups were similar in terms of gestational age, birth weight, postnatal age and actual weight. There was no significant difference between groups in behavioral state, heart rate and oxygen saturation before the examination. At speculum insertion, heart rate variability was similar in both groups whereas oxygen desaturation was apparent in Group-2 (Group-1: 1.7\u00b10.8 and Group-2: 2.5\u00b10.6, p=0.001) and PIPP scores were also lower in Group-1 (Group-1: 14.5\u00b11.8 and Group-2: 17.2\u00b11.7, p=0.001). Total time of crying was significantly shorter in Group-1 (Group-1: 58.8\u00b112.1 and Group-2: 96.3\u00b124, p=0.001). Conclusion Procedural pain is known to have acute and even long term negative. behavioral and developmental effects in neonates. In our study, use of sucrose in addition to local anesthetics during ophthalmological examination is shown to attenuate pain.", "author" : [ { "dropping-particle" : "", "family" : "Cullas Ilarslan", "given" : "N", "non-dropping-particle" : "", "parse-names" : false, "suffix" : "" }, { "dropping-particle" : "", "family" : "Dilli", "given" : "D", "non-dropping-particle" : "", "parse-names" : false, "suffix" : "" }, { "dropping-particle" : "", "family" : "Kabata\u015f", "given" : "E U", "non-dropping-particle" : "", "parse-names" : false, "suffix" : "" }, { "dropping-particle" : "", "family" : "Beken", "given" : "S", "non-dropping-particle" : "", "parse-names" : false, "suffix" : "" }, { "dropping-particle" : "", "family" : "Aydin", "given" : "B", "non-dropping-particle" : "", "parse-names" : false, "suffix" : "" }, { "dropping-particle" : "", "family" : "Zenciro\u0287lu", "given" : "A", "non-dropping-particle" : "", "parse-names" : false, "suffix" : "" }, { "dropping-particle" : "", "family" : "Okumu\u015f", "given" : "N", "non-dropping-particle" : "", "parse-names" : false, "suffix" : "" } ], "container-title" : "Archives of disease in childhood", "id" : "ITEM-20", "issue" : "(Cullas Ilarslan N.; Dilli D.; Beken S.; Aydin B.; Zenciro\u0287lu A.; Okumu\u015f N.) Neonatology, Dr Sami Ulus Maternity, Childrens Education and Research Hospital, Division of Neonatology, Ankara, Turkey PG  - A55", "issued" : { "date-parts" : [ [ "2012" ] ] }, "page" : "A55", "title" : "Predicting the efficacy of oral sucrose in reducing pain during ophtalmological examination for retinopathy of prematurity: A prospective randomised study", "type" : "article-journal", "volume" : "97" }, "uris" : [ "http://www.mendeley.com/documents/?uuid=dbd6fbff-a4c6-4a5d-bdd4-cdb8c22d46c2" ] }, { "id" : "ITEM-21", "itemData" : { "author" : [ { "dropping-particle" : "", "family" : "Ucar", "given" : "S", "non-dropping-particle" : "", "parse-names" : false, "suffix" : "" }, { "dropping-particle" : "", "family" : "Varma", "given" : "M", "non-dropping-particle" : "", "parse-names" : false, "suffix" : "" }, { "dropping-particle" : "", "family" : "Altan", "given" : "S", "non-dropping-particle" : "", "parse-names" : false, "suffix" : "" } ], "container-title" : "Arch Dis Child", "id" : "ITEM-21", "issue" : "Suppl 2", "issued" : { "date-parts" : [ [ "2014" ] ] }, "page" : "192-194", "title" : "Th efficacy of non-nutritive sucking and sucrose for the relief of pain during eye examinations for retinopathy of prematurity: A randomised controlled trial", "type" : "article-journal", "volume" : "99" }, "uris" : [ "http://www.mendeley.com/documents/?uuid=172b2805-bcd5-49f5-9b55-d8964b36a50b" ] }, { "id" : "ITEM-22",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"ITEM-22", "issue" : "4", "issued" : { "date-parts" : [ [ "16" ] ] }, "title" : "Clinical reseach on the effectiveness of oral administration gluxoe solution for pain relief during screening of retinopathy of prematurity in preterm infants", "type" : "article-journal", "volume" : "12" }, "uris" : [ "http://www.mendeley.com/documents/?uuid=1532fcd4-050b-47c9-9aad-b298a0b28b40" ] } ], "mendeley" : { "formattedCitation" : "&lt;sup&gt;19\u201340&lt;/sup&gt;", "plainTextFormattedCitation" : "19\u201340", "previouslyFormattedCitation" : "&lt;sup&gt;19\u201340&lt;/sup&gt;" }, "properties" : { "noteIndex" : 7 }, "schema" : "https://github.com/citation-style-language/schema/raw/master/csl-citation.json" }</w:instrText>
      </w:r>
      <w:r w:rsidR="0025622F">
        <w:rPr>
          <w:rFonts w:ascii="Times New Roman" w:hAnsi="Times New Roman" w:cs="Times New Roman"/>
          <w:sz w:val="24"/>
          <w:szCs w:val="24"/>
        </w:rPr>
        <w:fldChar w:fldCharType="separate"/>
      </w:r>
      <w:r w:rsidR="00790268" w:rsidRPr="00790268">
        <w:rPr>
          <w:rFonts w:ascii="Times New Roman" w:hAnsi="Times New Roman" w:cs="Times New Roman"/>
          <w:noProof/>
          <w:sz w:val="24"/>
          <w:szCs w:val="24"/>
          <w:vertAlign w:val="superscript"/>
        </w:rPr>
        <w:t>19–40</w:t>
      </w:r>
      <w:r w:rsidR="0025622F">
        <w:rPr>
          <w:rFonts w:ascii="Times New Roman" w:hAnsi="Times New Roman" w:cs="Times New Roman"/>
          <w:sz w:val="24"/>
          <w:szCs w:val="24"/>
        </w:rPr>
        <w:fldChar w:fldCharType="end"/>
      </w:r>
      <w:r w:rsidRPr="00B83F38">
        <w:rPr>
          <w:rFonts w:ascii="Times New Roman" w:hAnsi="Times New Roman" w:cs="Times New Roman"/>
          <w:sz w:val="24"/>
          <w:szCs w:val="24"/>
        </w:rPr>
        <w:t xml:space="preserve">, </w:t>
      </w:r>
      <w:r w:rsidR="00A2365F">
        <w:rPr>
          <w:rFonts w:ascii="Times New Roman" w:hAnsi="Times New Roman" w:cs="Times New Roman"/>
          <w:sz w:val="24"/>
          <w:szCs w:val="24"/>
        </w:rPr>
        <w:t>with six</w:t>
      </w:r>
      <w:r w:rsidR="001B5D86" w:rsidRPr="00B83F38">
        <w:rPr>
          <w:rFonts w:ascii="Times New Roman" w:hAnsi="Times New Roman" w:cs="Times New Roman"/>
          <w:sz w:val="24"/>
          <w:szCs w:val="24"/>
        </w:rPr>
        <w:t xml:space="preserve"> studies</w:t>
      </w:r>
      <w:r w:rsidR="00A2365F">
        <w:rPr>
          <w:rFonts w:ascii="Times New Roman" w:hAnsi="Times New Roman" w:cs="Times New Roman"/>
          <w:sz w:val="24"/>
          <w:szCs w:val="24"/>
        </w:rPr>
        <w:fldChar w:fldCharType="begin" w:fldLock="1"/>
      </w:r>
      <w:r w:rsidR="00790268">
        <w:rPr>
          <w:rFonts w:ascii="Times New Roman" w:hAnsi="Times New Roman" w:cs="Times New Roman"/>
          <w:sz w:val="24"/>
          <w:szCs w:val="24"/>
        </w:rPr>
        <w:instrText>ADDIN CSL_CITATION { "citationItems" : [ { "id" : "ITEM-1", "itemData" : { "abstract" : "OBJECTIVE: To compare the pain experienced by premature infants undergoing wide-field digital retinal imaging (WFDRI) and binocular indirect ophthalmoscopy (BIO) for retinopathy of prematurity (ROP) screening., METHODS: Infants were recruited at Edinburgh Royal Infirmary Neonatal Unit, Edinburgh, UK. Eyes were examined by WFDRI and BIO with eyelid speculum by two experienced paediatric ophthalmologists in random order. A pain score (Premature Infant Pain Profile (PIPP)) for WFDRI and BIO was generated., RESULTS: A total of 76 infants were recruited. The (mean, SD) PIPP score for WFDRI was 15.0, 2.1 and for BIO was 15.2, 2.4 (paired t test p=0.47). The authors observed that infants started crying with corresponding physiological changes as soon as the eyelid speculum was inserted and crying stopped on speculum removal., CONCLUSION: WFDRI and BIO with eyelid speculum are similarly painful for infants. The authors speculate that the eyelid speculum rather than the examination method may contribute most to the pain experienced.", "author" : [ { "dropping-particle" : "", "family" : "Dhaliwal", "given" : "C A", "non-dropping-particle" : "", "parse-names" : false, "suffix" : "" }, { "dropping-particle" : "", "family" : "Wright", "given" : "E", "non-dropping-particle" : "", "parse-names" : false, "suffix" : "" }, { "dropping-particle" : "", "family" : "McIntosh", "given" : "N", "non-dropping-particle" : "", "parse-names" : false, "suffix" : "" }, { "dropping-particle" : "", "family" : "Dhaliwal", "given" : "K", "non-dropping-particle" : "", "parse-names" : false, "suffix" : "" }, { "dropping-particle" : "", "family" : "Fleck", "given" : "B W", "non-dropping-particle" : "", "parse-names" : false, "suffix" : "" } ], "container-title" : "Archives of disease in childhood. Fetal and neonatal edition", "id" : "ITEM-1", "issue" : "2 PG - F146-8", "issued" : { "date-parts" : [ [ "2010" ] ] }, "note" : "Tim Price (2017-02-02 01:35:51)(study_design): Both eyes done with both treatments. 30 minute break in between exams.;", "page" : "F146-8", "publisher-place" : "England", "title" : "Pain in neonates during screening for retinopathy of prematurity using binocular indirect ophthalmoscopy and wide-field digital retinal imaging: a randomised comparison.", "type" : "article-journal", "volume" : "95" }, "uris" : [ "http://www.mendeley.com/documents/?uuid=4b3f8c24-d4ef-430a-8997-de965b1cc40a" ] }, { "id" : "ITEM-2",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"ITEM-2",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"ITEM-3",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"ITEM-3",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"id" : "ITEM-4",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"ITEM-4",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"id" : "ITEM-5",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"ITEM-5",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"ITEM-6", "itemData" : { "abstract" : "OBJECTIVE: The efficacy of topical anesthesia during retinopathy of prematurity (ROP) screening has been a controversial issue. To determine the efficacy of proparacaine eye drops (0.5%), we compared the Premature Infant Pain Profile (PIPP) scores in 40 preterm infants undergoing ROP screening., STUDY DESIGN: Prospective randomized double masked cross-over clinical trial. The study was conducted in the neonatal intensive units for infants undergoing routine ROP screening exams. Baseline PIPP scores and post-examination PIPP scores at 1 and 5min were compared for: (1) those receiving saline vs proparacaine eye drops (2) first ROP screening vs second ROP screening, regardless of the type of eye drops used. Wilcoxon signed-ranks test was used to pair pain scores., RESULT: Forty preterm infants were included in the study. Mean gestational age (GA) at first and second examinations was 33.3 and 35.3 weeks, respectively. Proparacaine use significantly lowered mean PIPP scores (P=0.027) and delta scores (P=0.013) at 1min after examination, but there was no difference at 5min after examination. Second examinations showed significantly lower mean PIPP scores after examination (1min (P=0.003) and 5min (P=0.025)), regardless of the type of drop used., CONCLUSION: Proparacaine eye drops offer significant relief of pain that is apparently short lived. Significantly lower PIPP scores at second ROP examinations suggested that infants of older GA may have a greater ability to tolerate ROP screening. We recommend the use of proparacaine eye drops for the short term, immediate relief of pain during ROP screening in preterm infants of lesser GA.", "author" : [ { "dropping-particle" : "", "family" : "Mehta", "given" : "M", "non-dropping-particle" : "", "parse-names" : false, "suffix" : "" }, { "dropping-particle" : "", "family" : "Mansfield", "given" : "T", "non-dropping-particle" : "", "parse-names" : false, "suffix" : "" }, { "dropping-particle" : "", "family" : "VanderVeen", "given" : "D K", "non-dropping-particle" : "", "parse-names" : false, "suffix" : "" } ], "container-title" : "Journal of perinatology : official journal of the California Perinatal Association", "id" : "ITEM-6", "issue" : "11 PG  - 731-5", "issued" : { "date-parts" : [ [ "2010" ] ] }, "page" : "731-735", "publisher-place" : "United States", "title" : "Effect of topical anesthesia and age on pain scores during retinopathy of prematurity screening.", "type" : "article-journal", "volume" : "30" }, "uris" : [ "http://www.mendeley.com/documents/?uuid=3aa0105b-d66c-4293-9739-ce0e0ea91f65" ] } ], "mendeley" : { "formattedCitation" : "&lt;sup&gt;41\u201346&lt;/sup&gt;", "plainTextFormattedCitation" : "41\u201346", "previouslyFormattedCitation" : "&lt;sup&gt;41\u201346&lt;/sup&gt;" }, "properties" : { "noteIndex" : 7 }, "schema" : "https://github.com/citation-style-language/schema/raw/master/csl-citation.json" }</w:instrText>
      </w:r>
      <w:r w:rsidR="00A2365F">
        <w:rPr>
          <w:rFonts w:ascii="Times New Roman" w:hAnsi="Times New Roman" w:cs="Times New Roman"/>
          <w:sz w:val="24"/>
          <w:szCs w:val="24"/>
        </w:rPr>
        <w:fldChar w:fldCharType="separate"/>
      </w:r>
      <w:r w:rsidR="00790268" w:rsidRPr="00790268">
        <w:rPr>
          <w:rFonts w:ascii="Times New Roman" w:hAnsi="Times New Roman" w:cs="Times New Roman"/>
          <w:noProof/>
          <w:sz w:val="24"/>
          <w:szCs w:val="24"/>
          <w:vertAlign w:val="superscript"/>
        </w:rPr>
        <w:t>41–46</w:t>
      </w:r>
      <w:r w:rsidR="00A2365F">
        <w:rPr>
          <w:rFonts w:ascii="Times New Roman" w:hAnsi="Times New Roman" w:cs="Times New Roman"/>
          <w:sz w:val="24"/>
          <w:szCs w:val="24"/>
        </w:rPr>
        <w:fldChar w:fldCharType="end"/>
      </w:r>
      <w:r w:rsidR="00A2365F">
        <w:rPr>
          <w:rFonts w:ascii="Times New Roman" w:hAnsi="Times New Roman" w:cs="Times New Roman"/>
          <w:sz w:val="24"/>
          <w:szCs w:val="24"/>
        </w:rPr>
        <w:t xml:space="preserve"> </w:t>
      </w:r>
      <w:r w:rsidR="001B5D86" w:rsidRPr="00B83F38">
        <w:rPr>
          <w:rFonts w:ascii="Times New Roman" w:hAnsi="Times New Roman" w:cs="Times New Roman"/>
          <w:sz w:val="24"/>
          <w:szCs w:val="24"/>
        </w:rPr>
        <w:t>reported</w:t>
      </w:r>
      <w:r w:rsidR="00A2365F">
        <w:rPr>
          <w:rFonts w:ascii="Times New Roman" w:hAnsi="Times New Roman" w:cs="Times New Roman"/>
          <w:sz w:val="24"/>
          <w:szCs w:val="24"/>
        </w:rPr>
        <w:t xml:space="preserve"> as randomized crossover trials</w:t>
      </w:r>
      <w:r w:rsidR="001B5D86" w:rsidRPr="00B83F38">
        <w:rPr>
          <w:rFonts w:ascii="Times New Roman" w:hAnsi="Times New Roman" w:cs="Times New Roman"/>
          <w:sz w:val="24"/>
          <w:szCs w:val="24"/>
        </w:rPr>
        <w:t>.</w:t>
      </w:r>
      <w:r w:rsidR="000D5552">
        <w:rPr>
          <w:rFonts w:ascii="Times New Roman" w:hAnsi="Times New Roman" w:cs="Times New Roman"/>
          <w:noProof/>
          <w:sz w:val="24"/>
          <w:szCs w:val="24"/>
        </w:rPr>
        <w:t xml:space="preserve"> </w:t>
      </w:r>
      <w:r w:rsidR="000D5552" w:rsidRPr="00B83F38">
        <w:rPr>
          <w:rFonts w:ascii="Times New Roman" w:hAnsi="Times New Roman" w:cs="Times New Roman"/>
          <w:sz w:val="24"/>
          <w:szCs w:val="24"/>
        </w:rPr>
        <w:t xml:space="preserve">Based on consultation with clinicians and pain researchers, </w:t>
      </w:r>
      <w:r w:rsidR="00B1343D">
        <w:rPr>
          <w:rFonts w:ascii="Times New Roman" w:hAnsi="Times New Roman" w:cs="Times New Roman"/>
          <w:sz w:val="24"/>
          <w:szCs w:val="24"/>
        </w:rPr>
        <w:t>interventions were grouped based on underlying mechanism of action</w:t>
      </w:r>
      <w:r w:rsidR="00E84FBA">
        <w:rPr>
          <w:rFonts w:ascii="Times New Roman" w:hAnsi="Times New Roman" w:cs="Times New Roman"/>
          <w:sz w:val="24"/>
          <w:szCs w:val="24"/>
        </w:rPr>
        <w:t xml:space="preserve"> (supplementary table 1)</w:t>
      </w:r>
      <w:r w:rsidR="000A05ED" w:rsidRPr="00B83F38">
        <w:rPr>
          <w:rFonts w:ascii="Times New Roman" w:hAnsi="Times New Roman" w:cs="Times New Roman"/>
          <w:sz w:val="24"/>
          <w:szCs w:val="24"/>
        </w:rPr>
        <w:t xml:space="preserve">. </w:t>
      </w:r>
      <w:r w:rsidR="00E84FBA">
        <w:rPr>
          <w:rFonts w:ascii="Times New Roman" w:hAnsi="Times New Roman" w:cs="Times New Roman"/>
          <w:sz w:val="24"/>
          <w:szCs w:val="24"/>
        </w:rPr>
        <w:t>Studies were similar in infant and procedure characteristics (e.g. use of speculum)</w:t>
      </w:r>
      <w:r w:rsidR="003C1BD9" w:rsidRPr="00B83F38">
        <w:rPr>
          <w:rFonts w:ascii="Times New Roman" w:hAnsi="Times New Roman" w:cs="Times New Roman"/>
          <w:sz w:val="24"/>
          <w:szCs w:val="24"/>
        </w:rPr>
        <w:t xml:space="preserve"> </w:t>
      </w:r>
      <w:r w:rsidR="00C12721" w:rsidRPr="00B83F38">
        <w:rPr>
          <w:rFonts w:ascii="Times New Roman" w:hAnsi="Times New Roman" w:cs="Times New Roman"/>
          <w:sz w:val="24"/>
          <w:szCs w:val="24"/>
        </w:rPr>
        <w:t>(supplementary table</w:t>
      </w:r>
      <w:r w:rsidR="006C4958">
        <w:rPr>
          <w:rFonts w:ascii="Times New Roman" w:hAnsi="Times New Roman" w:cs="Times New Roman"/>
          <w:sz w:val="24"/>
          <w:szCs w:val="24"/>
        </w:rPr>
        <w:t xml:space="preserve"> 2</w:t>
      </w:r>
      <w:r w:rsidR="003C1BD9" w:rsidRPr="00B83F38">
        <w:rPr>
          <w:rFonts w:ascii="Times New Roman" w:hAnsi="Times New Roman" w:cs="Times New Roman"/>
          <w:sz w:val="24"/>
          <w:szCs w:val="24"/>
        </w:rPr>
        <w:t>)</w:t>
      </w:r>
      <w:r w:rsidR="000A05ED" w:rsidRPr="00B83F38">
        <w:rPr>
          <w:rFonts w:ascii="Times New Roman" w:hAnsi="Times New Roman" w:cs="Times New Roman"/>
          <w:sz w:val="24"/>
          <w:szCs w:val="24"/>
        </w:rPr>
        <w:t xml:space="preserve">. </w:t>
      </w:r>
      <w:r w:rsidR="00E84FBA">
        <w:rPr>
          <w:rFonts w:ascii="Times New Roman" w:hAnsi="Times New Roman" w:cs="Times New Roman"/>
          <w:sz w:val="24"/>
          <w:szCs w:val="24"/>
        </w:rPr>
        <w:t>Ten studies stated</w:t>
      </w:r>
      <w:r w:rsidR="000A05ED" w:rsidRPr="00B83F38">
        <w:rPr>
          <w:rFonts w:ascii="Times New Roman" w:hAnsi="Times New Roman" w:cs="Times New Roman"/>
          <w:sz w:val="24"/>
          <w:szCs w:val="24"/>
        </w:rPr>
        <w:t xml:space="preserve"> that infants were </w:t>
      </w:r>
      <w:r w:rsidR="000A457E">
        <w:rPr>
          <w:rFonts w:ascii="Times New Roman" w:hAnsi="Times New Roman" w:cs="Times New Roman"/>
          <w:sz w:val="24"/>
          <w:szCs w:val="24"/>
        </w:rPr>
        <w:t>swaddled</w:t>
      </w:r>
      <w:r w:rsidR="00E84FBA">
        <w:rPr>
          <w:rFonts w:ascii="Times New Roman" w:hAnsi="Times New Roman" w:cs="Times New Roman"/>
          <w:sz w:val="24"/>
          <w:szCs w:val="24"/>
        </w:rPr>
        <w:t xml:space="preserve"> during the procedure</w:t>
      </w:r>
      <w:r w:rsidR="00E84FBA">
        <w:rPr>
          <w:rFonts w:ascii="Times New Roman" w:hAnsi="Times New Roman" w:cs="Times New Roman"/>
          <w:sz w:val="24"/>
          <w:szCs w:val="24"/>
        </w:rPr>
        <w:fldChar w:fldCharType="begin" w:fldLock="1"/>
      </w:r>
      <w:r w:rsidR="00790268">
        <w:rPr>
          <w:rFonts w:ascii="Times New Roman" w:hAnsi="Times New Roman" w:cs="Times New Roman"/>
          <w:sz w:val="24"/>
          <w:szCs w:val="24"/>
        </w:rPr>
        <w:instrText>ADDIN CSL_CITATION { "citationItems" : [ { "id" : "ITEM-1",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"ITEM-1",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"id" : "ITEM-2", "itemData" : { "abstract" : "OBJECTIVE: Infants undergoing eye exams to screen for retinopathy of prematurity (ROP) demonstrate physiologic and behavioral manifestations of pain and distress. Oral sucrose has analgesic properties that might reduce these effects., AIM: To determine the efficacy of oral sucrose in reducing the pain/distress of eye exams for ROP., METHODS: A total of 32 infants about to undergo ROP screening exams received either oral sucrose [S] (N=16) or sterile water [C] (N=16) in a randomized, prospective and blinded fashion. Outcome measures included HR, RR, O(2) saturation, BP, pain (premature infant pain profile) and percent of time spent crying during the eye exam., RESULTS: The groups were similar in GA (weeks) (28+/-1.6), BW (kg) (1.04+/-0.26), postnatal age (days) 50.8+/-20.3, and study weight (kg) 1.88+/-0.40). Both groups demonstrated significant increases in HR, BP, and pain score in response to the exam. Infants in both groups spent the majority of time actively crying during the exam ([S] 53+/-35% vs [C] 63+/-31%. Infants receiving [S] showed a small but significant drop in O(2) saturation. No significant differences were seen between groups in physiologic or behavioral responses to the eye exam., CONCLUSION: Oral [S] was not effective in reducing pain/distress from the ROP screening exam. Alternative strategies should be considered to achieve adequate pain relief.", "author" : [ { "dropping-particle" : "", "family" : "Grabska", "given" : "Joanna", "non-dropping-particle" : "", "parse-names" : false, "suffix" : "" }, { "dropping-particle" : "", "family" : "Walden", "given" : "Peter", "non-dropping-particle" : "", "parse-names" : false, "suffix" : "" }, { "dropping-particle" : "", "family" : "Lerer", "given" : "Trudy", "non-dropping-particle" : "", "parse-names" : false, "suffix" : "" }, { "dropping-particle" : "", "family" : "Kelly", "given" : "Christopher", "non-dropping-particle" : "", "parse-names" : false, "suffix" : "" }, { "dropping-particle" : "", "family" : "Hussain", "given" : "Naveed", "non-dropping-particle" : "", "parse-names" : false, "suffix" : "" }, { "dropping-particle" : "", "family" : "Donovan", "given" : "Terese", "non-dropping-particle" : "", "parse-names" : false, "suffix" : "" }, { "dropping-particle" : "", "family" : "Herson", "given" : "Victor", "non-dropping-particle" : "", "parse-names" : false, "suffix" : "" } ], "container-title" : "Journal of perinatology : official journal of the California Perinatal Association", "id" : "ITEM-2", "issue" : "1 PG  - 33-5", "issued" : { "date-parts" : [ [ "2005" ] ] }, "page" : "33-35", "publisher-place" : "United States", "title" : "Can oral sucrose reduce the pain and distress associated with screening for retinopathy of prematurity?.", "type" : "article-journal", "volume" : "25" }, "uris" : [ "http://www.mendeley.com/documents/?uuid=23dfca56-a64a-4f66-b73e-2cd6e5c80600" ] }, { "id" : "ITEM-3", "itemData" : {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 STUDY DESIGN: A randomised, double-blind controlled trial was conducted. Setting Royal Victoria Hospital, a tertiary neonatal intensive care unit in Montreal, Canada., PATIENTS: Stable spontaneously breathing premature infants with birth weights less than 1500 g or gestation of 30 weeks and less., 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 MAIN OUTCOME MEASURES: Pain was assessed by the premature infant pain profile (PIPP)., 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 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"Romain", "non-dropping-particle" : "", "parse-names" : false, "suffix" : "" }, { "dropping-particle" : "", "family" : "Ali", "given" : "Nabeel", "non-dropping-particle" : "", "parse-names" : false, "suffix" : "" }, { "dropping-particle" : "", "family" : "Chen", "given" : "John", "non-dropping-particle" : "", "parse-names" : false, "suffix" : "" }, { "dropping-particle" : "", "family" : "Galic", "given" : "Ivan John", "non-dropping-particle" : "", "parse-names" : false, "suffix" : "" }, { "dropping-particle" : "", "family" : "Levesque", "given" : "Linda", "non-dropping-particle" : "", "parse-names" : false, "suffix" : "" } ], "container-title" : "Archives of disease in childhood. Fetal and neonatal edition", "id" : "ITEM-3", "issue" : "2 PG  - F83-7", "issued" : { "date-parts" : [ [ "2012" ] ] }, "note" : "Tim Price (2017-02-03 00:47:41)(outcomes): Other timepoints only present in figure. ;", "page" : "F83-7", "publisher-place" : "England", "title" : "Nitrous oxide analgesia during retinopathy screening: a randomised controlled trial.", "type" : "article-journal", "volume" : "97" }, "uris" : [ "http://www.mendeley.com/documents/?uuid=f132e118-5ebc-490c-8f02-ed809f77cb3b" ] }, { "id" : "ITEM-4", "itemData" : { "abstract" : "OBJECTIVE: The efficacy of topical anesthesia during retinopathy of prematurity (ROP) screening has been a controversial issue. To determine the efficacy of proparacaine eye drops (0.5%), we compared the Premature Infant Pain Profile (PIPP) scores in 40 preterm infants undergoing ROP screening., STUDY DESIGN: Prospective randomized double masked cross-over clinical trial. The study was conducted in the neonatal intensive units for infants undergoing routine ROP screening exams. Baseline PIPP scores and post-examination PIPP scores at 1 and 5min were compared for: (1) those receiving saline vs proparacaine eye drops (2) first ROP screening vs second ROP screening, regardless of the type of eye drops used. Wilcoxon signed-ranks test was used to pair pain scores., RESULT: Forty preterm infants were included in the study. Mean gestational age (GA) at first and second examinations was 33.3 and 35.3 weeks, respectively. Proparacaine use significantly lowered mean PIPP scores (P=0.027) and delta scores (P=0.013) at 1min after examination, but there was no difference at 5min after examination. Second examinations showed significantly lower mean PIPP scores after examination (1min (P=0.003) and 5min (P=0.025)), regardless of the type of drop used., CONCLUSION: Proparacaine eye drops offer significant relief of pain that is apparently short lived. Significantly lower PIPP scores at second ROP examinations suggested that infants of older GA may have a greater ability to tolerate ROP screening. We recommend the use of proparacaine eye drops for the short term, immediate relief of pain during ROP screening in preterm infants of lesser GA.", "author" : [ { "dropping-particle" : "", "family" : "Mehta", "given" : "M", "non-dropping-particle" : "", "parse-names" : false, "suffix" : "" }, { "dropping-particle" : "", "family" : "Mansfield", "given" : "T", "non-dropping-particle" : "", "parse-names" : false, "suffix" : "" }, { "dropping-particle" : "", "family" : "VanderVeen", "given" : "D K", "non-dropping-particle" : "", "parse-names" : false, "suffix" : "" } ], "container-title" : "Journal of perinatology : official journal of the California Perinatal Association", "id" : "ITEM-4", "issue" : "11 PG  - 731-5", "issued" : { "date-parts" : [ [ "2010" ] ] }, "page" : "731-735", "publisher-place" : "United States", "title" : "Effect of topical anesthesia and age on pain scores during retinopathy of prematurity screening.", "type" : "article-journal", "volume" : "30" }, "uris" : [ "http://www.mendeley.com/documents/?uuid=3aa0105b-d66c-4293-9739-ce0e0ea91f65" ] }, { "id" : "ITEM-5", "itemData" : { "abstract" : "Oral sucrose reduces pain during heel sticks and venipunctures in preterm infants, but no studies have been done to determine the effectiveness of sucrose during eye examinations for retinopathy of prematurity. Therefore, the purpose of this study was to determine the effectiveness of local anesthetic eye drops and a pacifier, plus repeated doses of 24% sucrose, to relieve pain associated with eye examinations for retinopathy of prematurity. In this double-blind randomized controlled trial, 30 preterm infants were randomly assigned to one of two treatments, in which they received either local anesthetic eye drops, a pacifier, plus three doses of sterile water or local anesthetic eye drops, a pacifier, plus three doses of 24% sucrose during the eye examination. Treatment effectiveness was determined using a validated infant pain measure, the Premature Infant Pain Profile (PIPP), which includes measures of facial expressions, heart rate, and oxygen saturation and takes behavioral state and gestational age into consideration. Data were collected before, during, and following an examination of the left eye. Statistically significant differences in mean PIPP scores were found between the sucrose and water groups during the left eye examination. The mean PIPP score was 8.8 for the sucrose group and 11.4 for the water group ( t = 2.87, p = .008 two-tailed). No significant differences were found in PIPP scores immediately following the procedure. Sucrose and a pacifier may be beneficial for minimizing pain during eye examinations in preterm infants and should be considered as a part of evidence-based guidelines for relieving pain during this procedure.", "author" : [ { "dropping-particle" : "", "family" : "Mitchell", "given" : "Anita", "non-dropping-particle" : "", "parse-names" : false, "suffix" : "" }, { "dropping-particle" : "", "family" : "Stevens", "given" : "Bonnie", "non-dropping-particle" : "", "parse-names" : false, "suffix" : "" }, { "dropping-particle" : "", "family" : "Mungan", "given" : "Nils", "non-dropping-particle" : "", "parse-names" : false, "suffix" : "" }, { "dropping-particle" : "", "family" : "Johnson", "given" : "William", "non-dropping-particle" : "", "parse-names" : false, "suffix" : "" }, { "dropping-particle" : "", "family" : "Lobert", "given" : "Sharon", "non-dropping-particle" : "", "parse-names" : false, "suffix" : "" }, { "dropping-particle" : "", "family" : "Boss", "given" : "Barbara", "non-dropping-particle" : "", "parse-names" : false, "suffix" : "" } ], "container-title" : "Pain management nursing : official journal of the American Society of Pain Management Nurses", "id" : "ITEM-5", "issue" : "4 PG  - 160-8", "issued" : { "date-parts" : [ [ "2004" ] ] }, "page" : "160-168", "publisher-place" : "United States", "title" : "Analgesic effects of oral sucrose and pacifier during eye examinations for retinopathy of prematurity.", "type" : "article-journal", "volume" : "5" }, "uris" : [ "http://www.mendeley.com/documents/?uuid=eba49020-8045-4740-bcb0-91eb8501bc49" ] }, { "id" : "ITEM-6",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"ITEM-6", "issue" : "6", "issued" : { "date-parts" : [ [ "2010" ] ] }, "page" : "F419-22", "title" : "Sweeten, soother and swaddle for retinopathy of prematurity screening: a randomised placebo controlled trial.", "type" : "article-journal", "volume" : "95" }, "uris" : [ "http://www.mendeley.com/documents/?uuid=b04932b4-d859-4c32-a70b-ab1ba2672bbc" ] }, { "id" : "ITEM-7", "itemData" : { "abstract" : "OBJECTIVE: To assess the effectiveness of expressed breast milk (EBM) on neonatal pain during screening for retinopathy of prematurity (ROP)., METHODS: Neonates who were on oral feeds undergoing ROP screening were included. Babies were randomized into intervention group (EBM + Standard practice) and control group. The standard practice is proparacaine, nesting and swaddling. Pain was assessed by PIPP scale, during and at 1 and 5 min after the procedure by the principal investigator who was blinded., RESULTS: The groups were similar in baseline characteristics. The group receiving EBM had significantly lower PIPP scores during the procedure 12.7 +/- 1.69 compared to the control group 15.5 +/- 1.78 (p &lt; 0.05). The beneficial effect persisted at 1 min and 5 min after the procedure 6.20 +/- 1.9 vs. 12.4 +/- 2.54 (p &lt; 0.05) at 1 min; 3.2 +/- 1.5 and 6.85 +/- 2.4 (p &lt; 0.05) at 5 min., CONCLUSION: Oral EBM significantly reduces pain during and after ROP screening.Copyright \u00a9 The Author [2014]. Published by Oxford University Press. All rights reserved. For Permissions, please email: journals.permissions@oup.com.", "author" : [ { "dropping-particle" : "", "family" : "Rosali", "given" : "Lalitha", "non-dropping-particle" : "", "parse-names" : false, "suffix" : "" }, { "dropping-particle" : "", "family" : "Nesargi", "given" : "Saudamini", "non-dropping-particle" : "", "parse-names" : false, "suffix" : "" }, { "dropping-particle" : "", "family" : "Mathew", "given" : "Shiny", "non-dropping-particle" : "", "parse-names" : false, "suffix" : "" }, { "dropping-particle" : "", "family" : "Vasu", "given" : "Usha", "non-dropping-particle" : "", "parse-names" : false, "suffix" : "" }, { "dropping-particle" : "", "family" : "Rao", "given" : "Suman P N", "non-dropping-particle" : "", "parse-names" : false, "suffix" : "" }, { "dropping-particle" : "", "family" : "Bhat", "given" : "Swarnarekha", "non-dropping-particle" : "", "parse-names" : false, "suffix" : "" } ], "container-title" : "Journal of tropical pediatrics", "id" : "ITEM-7", "issue" : "2 PG  - 135-8", "issued" : { "date-parts" : [ [ "2015" ] ] }, "page" : "135-138", "publisher-place" : "England", "title" : "Efficacy of expressed breast milk in reducing pain during ROP screening--a randomized controlled trial.", "type" : "article-journal", "volume" : "61" }, "uris" : [ "http://www.mendeley.com/documents/?uuid=45c7dd47-bb01-4a99-813f-b7d9f51abac8" ] }, { "id" : "ITEM-8", "itemData" : { "abstract" : "OBJECTIVE: The aim of the study was to determine if pain and distress during the retinopathy of prematurity (ROP) screening examination could be ameliorated by providing comfort care., STUDY DESIGN: This study was a prospective, randomized, controlled trial of 30 stable preterm infants who underwent initial ROP screening examinations. Fourteen study infants were swaddled, held, and given 24% sucrose solution during the examination. Sixteen controls were examined while lying in their cribs. Vital signs (i.e., pulse rate, respiratory rate, and oxygen saturation), crying time, and time for the vital signs to return to baseline values were recorded at different times during the examination., RESULTS: The vital signs did not vary significantly between the two groups. The participants in the control group had a trend of longer crying time, but this trend did not reach a level of statistical significance. In addition, The time required for the vital signs to return to their baseline values did not vary significantly., CONCLUSION: ROP screening is very distressful for preterm infants. The routine use of comfort care to reduce pain during the examination could not be supported by this study.", "author" : [ { "dropping-particle" : "", "family" : "Rush", "given" : "Ryan", "non-dropping-particle" : "", "parse-names" : false, "suffix" : "" }, { "dropping-particle" : "", "family" : "Rush", "given" : "Sloan", "non-dropping-particle" : "", "parse-names" : false, "suffix" : "" }, { "dropping-particle" : "", "family" : "Ighani", "given" : "Farshid", "non-dropping-particle" : "", "parse-names" : false, "suffix" : "" }, { "dropping-particle" : "", "family" : "Anderson", "given" : "Brady", "non-dropping-particle" : "", "parse-names" : false, "suffix" : "" }, { "dropping-particle" : "", "family" : "Irwin", "given" : "Mary", "non-dropping-particle" : "", "parse-names" : false, "suffix" : "" }, { "dropping-particle" : "", "family" : "Naqvi", "given" : "Mubariz", "non-dropping-particle" : "", "parse-names" : false, "suffix" : "" } ], "container-title" : "Retina (Philadelphia, Pa.)", "id" : "ITEM-8", "issue" : "1 PG  - 59-62", "issued" : { "date-parts" : [ [ "2005" ] ] }, "note" : "Tim Price (2017-01-31 06:11:37)(outcomes): RR and HR reported only as &amp;quot;not significantly different&amp;quot;;", "page" : "59-62", "publisher-place" : "United States", "title" : "The effects of comfort care on the pain response in preterm infants undergoing screening for retinopathy of prematurity.", "type" : "article-journal", "volume" : "25" }, "uris" : [ "http://www.mendeley.com/documents/?uuid=c6a9d2a1-5774-4784-b19b-4a089e992015" ] }, { "id" : "ITEM-9",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"ITEM-9",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"ITEM-10",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"ITEM-10",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"&lt;sup&gt;23,25\u201327,29\u201331,44\u201346&lt;/sup&gt;", "plainTextFormattedCitation" : "23,25\u201327,29\u201331,44\u201346", "previouslyFormattedCitation" : "&lt;sup&gt;23,25\u201327,29\u201331,44\u201346&lt;/sup&gt;" }, "properties" : { "noteIndex" : 8 }, "schema" : "https://github.com/citation-style-language/schema/raw/master/csl-citation.json" }</w:instrText>
      </w:r>
      <w:r w:rsidR="00E84FBA">
        <w:rPr>
          <w:rFonts w:ascii="Times New Roman" w:hAnsi="Times New Roman" w:cs="Times New Roman"/>
          <w:sz w:val="24"/>
          <w:szCs w:val="24"/>
        </w:rPr>
        <w:fldChar w:fldCharType="separate"/>
      </w:r>
      <w:r w:rsidR="00790268" w:rsidRPr="00790268">
        <w:rPr>
          <w:rFonts w:ascii="Times New Roman" w:hAnsi="Times New Roman" w:cs="Times New Roman"/>
          <w:noProof/>
          <w:sz w:val="24"/>
          <w:szCs w:val="24"/>
          <w:vertAlign w:val="superscript"/>
        </w:rPr>
        <w:t>23,25–27,29–31,44–46</w:t>
      </w:r>
      <w:r w:rsidR="00E84FBA">
        <w:rPr>
          <w:rFonts w:ascii="Times New Roman" w:hAnsi="Times New Roman" w:cs="Times New Roman"/>
          <w:sz w:val="24"/>
          <w:szCs w:val="24"/>
        </w:rPr>
        <w:fldChar w:fldCharType="end"/>
      </w:r>
      <w:r w:rsidR="000A05ED" w:rsidRPr="00B83F38">
        <w:rPr>
          <w:rFonts w:ascii="Times New Roman" w:hAnsi="Times New Roman" w:cs="Times New Roman"/>
          <w:sz w:val="24"/>
          <w:szCs w:val="24"/>
        </w:rPr>
        <w:t>, a</w:t>
      </w:r>
      <w:r w:rsidR="000A457E">
        <w:rPr>
          <w:rFonts w:ascii="Times New Roman" w:hAnsi="Times New Roman" w:cs="Times New Roman"/>
          <w:sz w:val="24"/>
          <w:szCs w:val="24"/>
        </w:rPr>
        <w:t xml:space="preserve">nd the remainder stating infants </w:t>
      </w:r>
      <w:r w:rsidR="000A457E" w:rsidRPr="005307AC">
        <w:rPr>
          <w:rFonts w:ascii="Times New Roman" w:hAnsi="Times New Roman" w:cs="Times New Roman"/>
          <w:noProof/>
          <w:sz w:val="24"/>
          <w:szCs w:val="24"/>
        </w:rPr>
        <w:t>were contained</w:t>
      </w:r>
      <w:r w:rsidR="000A05ED" w:rsidRPr="00B83F38">
        <w:rPr>
          <w:rFonts w:ascii="Times New Roman" w:hAnsi="Times New Roman" w:cs="Times New Roman"/>
          <w:sz w:val="24"/>
          <w:szCs w:val="24"/>
        </w:rPr>
        <w:t xml:space="preserve">. </w:t>
      </w:r>
    </w:p>
    <w:p w14:paraId="4407CDD3" w14:textId="23E3DC08" w:rsidR="000455A7" w:rsidRPr="00B83F38" w:rsidRDefault="000455A7" w:rsidP="00F61E3A">
      <w:pPr>
        <w:spacing w:line="480" w:lineRule="auto"/>
        <w:rPr>
          <w:rFonts w:ascii="Times New Roman" w:hAnsi="Times New Roman" w:cs="Times New Roman"/>
          <w:b/>
          <w:sz w:val="24"/>
          <w:szCs w:val="24"/>
        </w:rPr>
      </w:pPr>
      <w:r w:rsidRPr="00B83F38">
        <w:rPr>
          <w:rFonts w:ascii="Times New Roman" w:hAnsi="Times New Roman" w:cs="Times New Roman"/>
          <w:b/>
          <w:sz w:val="24"/>
          <w:szCs w:val="24"/>
        </w:rPr>
        <w:t>Risk of bias within studies</w:t>
      </w:r>
    </w:p>
    <w:p w14:paraId="6541F667" w14:textId="24ECED33" w:rsidR="00ED531B" w:rsidRDefault="000A05ED" w:rsidP="00F61E3A">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lastRenderedPageBreak/>
        <w:t>Studies assessing interventions</w:t>
      </w:r>
      <w:r w:rsidR="005307AC">
        <w:rPr>
          <w:rFonts w:ascii="Times New Roman" w:hAnsi="Times New Roman" w:cs="Times New Roman"/>
          <w:sz w:val="24"/>
          <w:szCs w:val="24"/>
        </w:rPr>
        <w:t xml:space="preserve"> that were easily blinded</w:t>
      </w:r>
      <w:r w:rsidRPr="00B83F38">
        <w:rPr>
          <w:rFonts w:ascii="Times New Roman" w:hAnsi="Times New Roman" w:cs="Times New Roman"/>
          <w:sz w:val="24"/>
          <w:szCs w:val="24"/>
        </w:rPr>
        <w:t xml:space="preserve"> (e.g. sweet tast</w:t>
      </w:r>
      <w:r w:rsidR="003C1BD9" w:rsidRPr="00B83F38">
        <w:rPr>
          <w:rFonts w:ascii="Times New Roman" w:hAnsi="Times New Roman" w:cs="Times New Roman"/>
          <w:sz w:val="24"/>
          <w:szCs w:val="24"/>
        </w:rPr>
        <w:t>e, oral acetaminophen) w</w:t>
      </w:r>
      <w:r w:rsidRPr="00B83F38">
        <w:rPr>
          <w:rFonts w:ascii="Times New Roman" w:hAnsi="Times New Roman" w:cs="Times New Roman"/>
          <w:sz w:val="24"/>
          <w:szCs w:val="24"/>
        </w:rPr>
        <w:t>ere</w:t>
      </w:r>
      <w:r w:rsidR="003C1BD9" w:rsidRPr="00B83F38">
        <w:rPr>
          <w:rFonts w:ascii="Times New Roman" w:hAnsi="Times New Roman" w:cs="Times New Roman"/>
          <w:sz w:val="24"/>
          <w:szCs w:val="24"/>
        </w:rPr>
        <w:t xml:space="preserve"> </w:t>
      </w:r>
      <w:r w:rsidRPr="00B83F38">
        <w:rPr>
          <w:rFonts w:ascii="Times New Roman" w:hAnsi="Times New Roman" w:cs="Times New Roman"/>
          <w:sz w:val="24"/>
          <w:szCs w:val="24"/>
        </w:rPr>
        <w:t>considered to be at an overall low risk of bias</w:t>
      </w:r>
      <w:r w:rsidR="003C1BD9" w:rsidRPr="00B83F38">
        <w:rPr>
          <w:rFonts w:ascii="Times New Roman" w:hAnsi="Times New Roman" w:cs="Times New Roman"/>
          <w:sz w:val="24"/>
          <w:szCs w:val="24"/>
        </w:rPr>
        <w:t xml:space="preserve"> </w:t>
      </w:r>
      <w:r w:rsidR="003C1BD9" w:rsidRPr="004957CC">
        <w:rPr>
          <w:rFonts w:ascii="Times New Roman" w:hAnsi="Times New Roman" w:cs="Times New Roman"/>
          <w:sz w:val="24"/>
          <w:szCs w:val="24"/>
        </w:rPr>
        <w:t>(</w:t>
      </w:r>
      <w:r w:rsidR="004957CC" w:rsidRPr="004957CC">
        <w:rPr>
          <w:rFonts w:ascii="Times New Roman" w:hAnsi="Times New Roman" w:cs="Times New Roman"/>
          <w:sz w:val="24"/>
          <w:szCs w:val="24"/>
        </w:rPr>
        <w:t>s</w:t>
      </w:r>
      <w:r w:rsidR="005176A1" w:rsidRPr="004957CC">
        <w:rPr>
          <w:rFonts w:ascii="Times New Roman" w:hAnsi="Times New Roman" w:cs="Times New Roman"/>
          <w:sz w:val="24"/>
          <w:szCs w:val="24"/>
        </w:rPr>
        <w:t xml:space="preserve">upplementary </w:t>
      </w:r>
      <w:r w:rsidR="00B1343D">
        <w:rPr>
          <w:rFonts w:ascii="Times New Roman" w:hAnsi="Times New Roman" w:cs="Times New Roman"/>
          <w:sz w:val="24"/>
          <w:szCs w:val="24"/>
        </w:rPr>
        <w:t>figure 2</w:t>
      </w:r>
      <w:r w:rsidR="003C1BD9" w:rsidRPr="004957CC">
        <w:rPr>
          <w:rFonts w:ascii="Times New Roman" w:hAnsi="Times New Roman" w:cs="Times New Roman"/>
          <w:sz w:val="24"/>
          <w:szCs w:val="24"/>
        </w:rPr>
        <w:t>)</w:t>
      </w:r>
      <w:r w:rsidR="004957CC">
        <w:rPr>
          <w:rFonts w:ascii="Times New Roman" w:hAnsi="Times New Roman" w:cs="Times New Roman"/>
          <w:sz w:val="24"/>
          <w:szCs w:val="24"/>
        </w:rPr>
        <w:t>. D</w:t>
      </w:r>
      <w:r w:rsidRPr="00B83F38">
        <w:rPr>
          <w:rFonts w:ascii="Times New Roman" w:hAnsi="Times New Roman" w:cs="Times New Roman"/>
          <w:sz w:val="24"/>
          <w:szCs w:val="24"/>
        </w:rPr>
        <w:t>etails of sequence generation and allocation concealment were unclear in most studies. Studies that tested interventions which were difficult or impossible to</w:t>
      </w:r>
      <w:r w:rsidR="005307AC">
        <w:rPr>
          <w:rFonts w:ascii="Times New Roman" w:hAnsi="Times New Roman" w:cs="Times New Roman"/>
          <w:sz w:val="24"/>
          <w:szCs w:val="24"/>
        </w:rPr>
        <w:t xml:space="preserve"> the</w:t>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blind</w:t>
      </w:r>
      <w:r w:rsidRPr="00B83F38">
        <w:rPr>
          <w:rFonts w:ascii="Times New Roman" w:hAnsi="Times New Roman" w:cs="Times New Roman"/>
          <w:sz w:val="24"/>
          <w:szCs w:val="24"/>
        </w:rPr>
        <w:t xml:space="preserve"> (e.g. sensorial saturation) scored as high risk </w:t>
      </w:r>
      <w:r w:rsidR="003C1BD9" w:rsidRPr="00B83F38">
        <w:rPr>
          <w:rFonts w:ascii="Times New Roman" w:hAnsi="Times New Roman" w:cs="Times New Roman"/>
          <w:sz w:val="24"/>
          <w:szCs w:val="24"/>
        </w:rPr>
        <w:t>of bias on outcome assessors</w:t>
      </w:r>
      <w:r w:rsidRPr="00B83F38">
        <w:rPr>
          <w:rFonts w:ascii="Times New Roman" w:hAnsi="Times New Roman" w:cs="Times New Roman"/>
          <w:sz w:val="24"/>
          <w:szCs w:val="24"/>
        </w:rPr>
        <w:t>.</w:t>
      </w:r>
    </w:p>
    <w:p w14:paraId="6895A665" w14:textId="008D0F38" w:rsidR="007D2B9C" w:rsidRDefault="007D2B9C" w:rsidP="007D2B9C">
      <w:pPr>
        <w:spacing w:line="480" w:lineRule="auto"/>
        <w:rPr>
          <w:rFonts w:ascii="Times New Roman" w:hAnsi="Times New Roman" w:cs="Times New Roman"/>
          <w:b/>
          <w:sz w:val="24"/>
          <w:szCs w:val="24"/>
        </w:rPr>
      </w:pPr>
      <w:r>
        <w:rPr>
          <w:rFonts w:ascii="Times New Roman" w:hAnsi="Times New Roman" w:cs="Times New Roman"/>
          <w:b/>
          <w:sz w:val="24"/>
          <w:szCs w:val="24"/>
        </w:rPr>
        <w:t>Publication Bias</w:t>
      </w:r>
    </w:p>
    <w:p w14:paraId="3E8D831A" w14:textId="66930FD4" w:rsidR="007D2B9C" w:rsidRPr="007D2B9C" w:rsidRDefault="007D2B9C" w:rsidP="007D2B9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intended to use funnel plots to investigate signs of publication bias, although no comparisons had sufficient studies</w:t>
      </w:r>
      <w:r w:rsidR="00901C67">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"&lt;sup&gt;13&lt;/sup&gt;", "plainTextFormattedCitation" : "13", "previouslyFormattedCitation" : "&lt;sup&gt;13&lt;/sup&gt;" }, "properties" : { "noteIndex" : 0 }, "schema" : "https://github.com/citation-style-language/schema/raw/master/csl-citation.json" }</w:instrText>
      </w:r>
      <w:r w:rsidR="00901C67">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13</w:t>
      </w:r>
      <w:r w:rsidR="00901C67">
        <w:rPr>
          <w:rFonts w:ascii="Times New Roman" w:hAnsi="Times New Roman" w:cs="Times New Roman"/>
          <w:sz w:val="24"/>
          <w:szCs w:val="24"/>
        </w:rPr>
        <w:fldChar w:fldCharType="end"/>
      </w:r>
      <w:r>
        <w:rPr>
          <w:rFonts w:ascii="Times New Roman" w:hAnsi="Times New Roman" w:cs="Times New Roman"/>
          <w:sz w:val="24"/>
          <w:szCs w:val="24"/>
        </w:rPr>
        <w:t>. We identified several trial registries indicating trials that are or should realistically be complete without an identifiable publication of results in abstract or manuscript form</w:t>
      </w:r>
      <w:r w:rsidR="00901C67">
        <w:rPr>
          <w:rFonts w:ascii="Times New Roman" w:hAnsi="Times New Roman" w:cs="Times New Roman"/>
          <w:sz w:val="24"/>
          <w:szCs w:val="24"/>
        </w:rPr>
        <w:fldChar w:fldCharType="begin" w:fldLock="1"/>
      </w:r>
      <w:r w:rsidR="00790268">
        <w:rPr>
          <w:rFonts w:ascii="Times New Roman" w:hAnsi="Times New Roman" w:cs="Times New Roman"/>
          <w:sz w:val="24"/>
          <w:szCs w:val="24"/>
        </w:rPr>
        <w:instrText>ADDIN CSL_CITATION { "citationItems" : [ { "id" : "ITEM-1", "itemData" : { "URL" : "ICTRP search portal", "author" : [ { "dropping-particle" : "", "family" : "Benzer", "given" : "D", "non-dropping-particle" : "", "parse-names" : false, "suffix" : "" } ], "container-title" : "IRCT201422610279N5", "id" : "ITEM-1", "issued" : { "date-parts" : [ [ "2010" ] ] }, "page" : "4-5", "title" : "Swaddle and/or sucrose role in pain control during eye examination", "type" : "webpage" }, "uris" : [ "http://www.mendeley.com/documents/?uuid=b7a7e5db-1834-49bb-aaa2-c591cc8c7c95" ] }, { "id" : "ITEM-2", "itemData" : { "author" : [ { "dropping-particle" : "", "family" : "Benzer", "given" : "D", "non-dropping-particle" : "", "parse-names" : false, "suffix" : "" } ], "container-title" : "IRCT201422610279N4", "id" : "ITEM-2", "issued" : { "date-parts" : [ [ "2017" ] ] }, "page" : "2-3", "title" : "Sucrose role in the pain control during eye examination", "type" : "article-journal" }, "uris" : [ "http://www.mendeley.com/documents/?uuid=8d08eabe-157d-48bc-b936-a626614a13a9" ] }, { "id" : "ITEM-3", "itemData" : { "URL" : "clinicaltrials.gov", "author" : [ { "dropping-particle" : "", "family" : "Bergseng", "given" : "H", "non-dropping-particle" : "", "parse-names" : false, "suffix" : "" } ], "container-title" : "NCT01552993", "id" : "ITEM-3", "issued" : { "date-parts" : [ [ "2016" ] ] }, "title" : "Registration and treatment of pain during eye examination of prematurity", "type" : "webpage" }, "uris" : [ "http://www.mendeley.com/documents/?uuid=b7ff1cee-2cab-4f5a-81bc-78f0b9102af8" ] }, { "id" : "ITEM-4", "itemData" : { "URL" : "clinicaltrials.gov", "author" : [ { "dropping-particle" : "", "family" : "Bergseng", "given" : "H", "non-dropping-particle" : "", "parse-names" : false, "suffix" : "" } ], "container-title" : "NCT02780544", "id" : "ITEM-4", "issued" : { "date-parts" : [ [ "2017" ] ] }, "page" : "2-4", "title" : "Infant \u00ad parent Skin \u00ad to \u00ad skin Contact During Screening for Retinopathy", "type" : "webpage" }, "uris" : [ "http://www.mendeley.com/documents/?uuid=7b90284c-5244-47ef-b359-f78206ab098d" ] }, { "id" : "ITEM-5", "itemData" : { "URL" : "clinicaltrials.gov", "author" : [ { "dropping-particle" : "", "family" : "Rosseau", "given" : "T", "non-dropping-particle" : "", "parse-names" : false, "suffix" : "" } ], "container-title" : "NCT00161694", "id" : "ITEM-5", "issued" : { "date-parts" : [ [ "2008" ] ] }, "title" : "Use of sucrose to relieve pain during eye examination", "type" : "webpage" }, "uris" : [ "http://www.mendeley.com/documents/?uuid=7cd6d747-e91b-4198-a3ae-166e7721be08" ] }, { "id" : "ITEM-6", "itemData" : { "URL" : "clinicaltrials.gov", "author" : [ { "dropping-particle" : "", "family" : "Cohen", "given" : "A", "non-dropping-particle" : "", "parse-names" : false, "suffix" : "" } ], "container-title" : "NCT01266824", "id" : "ITEM-6", "issued" : { "date-parts" : [ [ "2013" ] ] }, "title" : "Proparacaine and mydriatic eye drop", "type" : "webpage" }, "uris" : [ "http://www.mendeley.com/documents/?uuid=7788fbc3-a3aa-4664-84ff-3ee700a22979" ] } ], "mendeley" : { "formattedCitation" : "&lt;sup&gt;47\u201352&lt;/sup&gt;", "plainTextFormattedCitation" : "47\u201352", "previouslyFormattedCitation" : "&lt;sup&gt;47\u201352&lt;/sup&gt;" }, "properties" : { "noteIndex" : 0 }, "schema" : "https://github.com/citation-style-language/schema/raw/master/csl-citation.json" }</w:instrText>
      </w:r>
      <w:r w:rsidR="00901C67">
        <w:rPr>
          <w:rFonts w:ascii="Times New Roman" w:hAnsi="Times New Roman" w:cs="Times New Roman"/>
          <w:sz w:val="24"/>
          <w:szCs w:val="24"/>
        </w:rPr>
        <w:fldChar w:fldCharType="separate"/>
      </w:r>
      <w:r w:rsidR="00790268" w:rsidRPr="00790268">
        <w:rPr>
          <w:rFonts w:ascii="Times New Roman" w:hAnsi="Times New Roman" w:cs="Times New Roman"/>
          <w:noProof/>
          <w:sz w:val="24"/>
          <w:szCs w:val="24"/>
          <w:vertAlign w:val="superscript"/>
        </w:rPr>
        <w:t>47–52</w:t>
      </w:r>
      <w:r w:rsidR="00901C67">
        <w:rPr>
          <w:rFonts w:ascii="Times New Roman" w:hAnsi="Times New Roman" w:cs="Times New Roman"/>
          <w:sz w:val="24"/>
          <w:szCs w:val="24"/>
        </w:rPr>
        <w:fldChar w:fldCharType="end"/>
      </w:r>
      <w:r>
        <w:rPr>
          <w:rFonts w:ascii="Times New Roman" w:hAnsi="Times New Roman" w:cs="Times New Roman"/>
          <w:sz w:val="24"/>
          <w:szCs w:val="24"/>
        </w:rPr>
        <w:t>. One of these was a trial assessing</w:t>
      </w:r>
      <w:r w:rsidR="005307A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5307AC">
        <w:rPr>
          <w:rFonts w:ascii="Times New Roman" w:hAnsi="Times New Roman" w:cs="Times New Roman"/>
          <w:noProof/>
          <w:sz w:val="24"/>
          <w:szCs w:val="24"/>
        </w:rPr>
        <w:t>efficacy</w:t>
      </w:r>
      <w:r>
        <w:rPr>
          <w:rFonts w:ascii="Times New Roman" w:hAnsi="Times New Roman" w:cs="Times New Roman"/>
          <w:sz w:val="24"/>
          <w:szCs w:val="24"/>
        </w:rPr>
        <w:t xml:space="preserve"> of acetaminophen which was stopped early because the intervention showed no effect</w:t>
      </w:r>
      <w:r w:rsidR="00901C67">
        <w:rPr>
          <w:rFonts w:ascii="Times New Roman" w:hAnsi="Times New Roman" w:cs="Times New Roman"/>
          <w:sz w:val="24"/>
          <w:szCs w:val="24"/>
        </w:rPr>
        <w:fldChar w:fldCharType="begin" w:fldLock="1"/>
      </w:r>
      <w:r w:rsidR="00790268">
        <w:rPr>
          <w:rFonts w:ascii="Times New Roman" w:hAnsi="Times New Roman" w:cs="Times New Roman"/>
          <w:sz w:val="24"/>
          <w:szCs w:val="24"/>
        </w:rPr>
        <w:instrText>ADDIN CSL_CITATION { "citationItems" : [ { "id" : "ITEM-1", "itemData" : { "URL" : "clinicaltrials.gov", "author" : [ { "dropping-particle" : "", "family" : "Bergseng", "given" : "H", "non-dropping-particle" : "", "parse-names" : false, "suffix" : "" } ], "container-title" : "NCT01552993", "id" : "ITEM-1", "issued" : { "date-parts" : [ [ "2016" ] ] }, "title" : "Registration and treatment of pain during eye examination of prematurity", "type" : "webpage" }, "uris" : [ "http://www.mendeley.com/documents/?uuid=b7ff1cee-2cab-4f5a-81bc-78f0b9102af8" ] } ], "mendeley" : { "formattedCitation" : "&lt;sup&gt;49&lt;/sup&gt;", "plainTextFormattedCitation" : "49", "previouslyFormattedCitation" : "&lt;sup&gt;49&lt;/sup&gt;" }, "properties" : { "noteIndex" : 0 }, "schema" : "https://github.com/citation-style-language/schema/raw/master/csl-citation.json" }</w:instrText>
      </w:r>
      <w:r w:rsidR="00901C67">
        <w:rPr>
          <w:rFonts w:ascii="Times New Roman" w:hAnsi="Times New Roman" w:cs="Times New Roman"/>
          <w:sz w:val="24"/>
          <w:szCs w:val="24"/>
        </w:rPr>
        <w:fldChar w:fldCharType="separate"/>
      </w:r>
      <w:r w:rsidR="00790268" w:rsidRPr="00790268">
        <w:rPr>
          <w:rFonts w:ascii="Times New Roman" w:hAnsi="Times New Roman" w:cs="Times New Roman"/>
          <w:noProof/>
          <w:sz w:val="24"/>
          <w:szCs w:val="24"/>
          <w:vertAlign w:val="superscript"/>
        </w:rPr>
        <w:t>49</w:t>
      </w:r>
      <w:r w:rsidR="00901C67">
        <w:rPr>
          <w:rFonts w:ascii="Times New Roman" w:hAnsi="Times New Roman" w:cs="Times New Roman"/>
          <w:sz w:val="24"/>
          <w:szCs w:val="24"/>
        </w:rPr>
        <w:fldChar w:fldCharType="end"/>
      </w:r>
      <w:r>
        <w:rPr>
          <w:rFonts w:ascii="Times New Roman" w:hAnsi="Times New Roman" w:cs="Times New Roman"/>
          <w:sz w:val="24"/>
          <w:szCs w:val="24"/>
        </w:rPr>
        <w:t xml:space="preserve">. None of the contacts listed responded to e-mails. </w:t>
      </w:r>
    </w:p>
    <w:p w14:paraId="76ED4F19" w14:textId="16C7530A" w:rsidR="00ED531B" w:rsidRPr="00B83F38" w:rsidRDefault="00607FAB" w:rsidP="00F61E3A">
      <w:pPr>
        <w:spacing w:line="480" w:lineRule="auto"/>
        <w:rPr>
          <w:rFonts w:ascii="Times New Roman" w:hAnsi="Times New Roman" w:cs="Times New Roman"/>
          <w:b/>
          <w:sz w:val="24"/>
          <w:szCs w:val="24"/>
        </w:rPr>
      </w:pPr>
      <w:r>
        <w:rPr>
          <w:rFonts w:ascii="Times New Roman" w:hAnsi="Times New Roman" w:cs="Times New Roman"/>
          <w:b/>
          <w:sz w:val="24"/>
          <w:szCs w:val="24"/>
        </w:rPr>
        <w:t>Validated Pain Assessment Scales</w:t>
      </w:r>
    </w:p>
    <w:p w14:paraId="03AA477C" w14:textId="76C7110C" w:rsidR="00F61E3A" w:rsidRPr="00B83F38" w:rsidRDefault="00F61E3A"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00BA7A24">
        <w:rPr>
          <w:rFonts w:ascii="Times New Roman" w:hAnsi="Times New Roman" w:cs="Times New Roman"/>
          <w:sz w:val="24"/>
          <w:szCs w:val="24"/>
        </w:rPr>
        <w:t>Twenty-two</w:t>
      </w:r>
      <w:r w:rsidRPr="00B83F38">
        <w:rPr>
          <w:rFonts w:ascii="Times New Roman" w:hAnsi="Times New Roman" w:cs="Times New Roman"/>
          <w:sz w:val="24"/>
          <w:szCs w:val="24"/>
        </w:rPr>
        <w:t xml:space="preserve"> (n = 1187) investigating nine interventions reported results of a validated pain assessment scale during the pain reactivity phase </w:t>
      </w:r>
      <w:r w:rsidR="00F365A4">
        <w:rPr>
          <w:rFonts w:ascii="Times New Roman" w:hAnsi="Times New Roman" w:cs="Times New Roman"/>
          <w:sz w:val="24"/>
          <w:szCs w:val="24"/>
        </w:rPr>
        <w:t>(Fig 2</w:t>
      </w:r>
      <w:r w:rsidR="005176A1" w:rsidRPr="000A457E">
        <w:rPr>
          <w:rFonts w:ascii="Times New Roman" w:hAnsi="Times New Roman" w:cs="Times New Roman"/>
          <w:sz w:val="24"/>
          <w:szCs w:val="24"/>
        </w:rPr>
        <w:t>A</w:t>
      </w:r>
      <w:r w:rsidRPr="000A457E">
        <w:rPr>
          <w:rFonts w:ascii="Times New Roman" w:hAnsi="Times New Roman" w:cs="Times New Roman"/>
          <w:sz w:val="24"/>
          <w:szCs w:val="24"/>
        </w:rPr>
        <w:t>)</w:t>
      </w:r>
      <w:r w:rsidRPr="00B83F38">
        <w:rPr>
          <w:rFonts w:ascii="Times New Roman" w:hAnsi="Times New Roman" w:cs="Times New Roman"/>
          <w:sz w:val="24"/>
          <w:szCs w:val="24"/>
        </w:rPr>
        <w:t xml:space="preserve">. </w:t>
      </w:r>
      <w:r w:rsidR="005307AC">
        <w:rPr>
          <w:rFonts w:ascii="Times New Roman" w:hAnsi="Times New Roman" w:cs="Times New Roman"/>
          <w:noProof/>
          <w:sz w:val="24"/>
          <w:szCs w:val="24"/>
        </w:rPr>
        <w:t>A</w:t>
      </w:r>
      <w:r w:rsidRPr="005307AC">
        <w:rPr>
          <w:rFonts w:ascii="Times New Roman" w:hAnsi="Times New Roman" w:cs="Times New Roman"/>
          <w:noProof/>
          <w:sz w:val="24"/>
          <w:szCs w:val="24"/>
        </w:rPr>
        <w:t>dding</w:t>
      </w:r>
      <w:r w:rsidRPr="00B83F38">
        <w:rPr>
          <w:rFonts w:ascii="Times New Roman" w:hAnsi="Times New Roman" w:cs="Times New Roman"/>
          <w:sz w:val="24"/>
          <w:szCs w:val="24"/>
        </w:rPr>
        <w:t xml:space="preserve"> additional interventions resulted in increme</w:t>
      </w:r>
      <w:bookmarkStart w:id="21" w:name="_GoBack"/>
      <w:bookmarkEnd w:id="21"/>
      <w:r w:rsidRPr="00B83F38">
        <w:rPr>
          <w:rFonts w:ascii="Times New Roman" w:hAnsi="Times New Roman" w:cs="Times New Roman"/>
          <w:sz w:val="24"/>
          <w:szCs w:val="24"/>
        </w:rPr>
        <w:t xml:space="preserve">ntally larger differences in treatment effect </w:t>
      </w:r>
      <w:r w:rsidR="005176A1" w:rsidRPr="00F365A4">
        <w:rPr>
          <w:rFonts w:ascii="Times New Roman" w:hAnsi="Times New Roman" w:cs="Times New Roman"/>
          <w:sz w:val="24"/>
          <w:szCs w:val="24"/>
        </w:rPr>
        <w:t>(Fig 3</w:t>
      </w:r>
      <w:r w:rsidRPr="00F365A4">
        <w:rPr>
          <w:rFonts w:ascii="Times New Roman" w:hAnsi="Times New Roman" w:cs="Times New Roman"/>
          <w:sz w:val="24"/>
          <w:szCs w:val="24"/>
        </w:rPr>
        <w:t>)</w:t>
      </w:r>
      <w:r w:rsidRPr="00B83F38">
        <w:rPr>
          <w:rFonts w:ascii="Times New Roman" w:hAnsi="Times New Roman" w:cs="Times New Roman"/>
          <w:sz w:val="24"/>
          <w:szCs w:val="24"/>
        </w:rPr>
        <w:t xml:space="preserve">. </w:t>
      </w:r>
    </w:p>
    <w:p w14:paraId="3FBEBEEB" w14:textId="32A1B43F" w:rsidR="00BB218D" w:rsidRDefault="00BB218D"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Eleven studies assessing nine interventions (n = 630</w:t>
      </w:r>
      <w:r w:rsidR="00487A3C">
        <w:rPr>
          <w:rFonts w:ascii="Times New Roman" w:hAnsi="Times New Roman" w:cs="Times New Roman"/>
          <w:sz w:val="24"/>
          <w:szCs w:val="24"/>
        </w:rPr>
        <w:t>, Fig 2B</w:t>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were included</w:t>
      </w:r>
      <w:r w:rsidRPr="00B83F38">
        <w:rPr>
          <w:rFonts w:ascii="Times New Roman" w:hAnsi="Times New Roman" w:cs="Times New Roman"/>
          <w:sz w:val="24"/>
          <w:szCs w:val="24"/>
        </w:rPr>
        <w:t xml:space="preserve"> in the analysis. The most common interventions were anesthetic eye </w:t>
      </w:r>
      <w:r w:rsidR="003C1BD9" w:rsidRPr="00B83F38">
        <w:rPr>
          <w:rFonts w:ascii="Times New Roman" w:hAnsi="Times New Roman" w:cs="Times New Roman"/>
          <w:sz w:val="24"/>
          <w:szCs w:val="24"/>
        </w:rPr>
        <w:t>d</w:t>
      </w:r>
      <w:r w:rsidRPr="00B83F38">
        <w:rPr>
          <w:rFonts w:ascii="Times New Roman" w:hAnsi="Times New Roman" w:cs="Times New Roman"/>
          <w:sz w:val="24"/>
          <w:szCs w:val="24"/>
        </w:rPr>
        <w:t>rops (8 studies</w:t>
      </w:r>
      <w:r w:rsidR="00D36D2A">
        <w:rPr>
          <w:rFonts w:ascii="Times New Roman" w:hAnsi="Times New Roman" w:cs="Times New Roman"/>
          <w:sz w:val="24"/>
          <w:szCs w:val="24"/>
        </w:rPr>
        <w:t>, n = 211</w:t>
      </w:r>
      <w:r w:rsidRPr="00B83F38">
        <w:rPr>
          <w:rFonts w:ascii="Times New Roman" w:hAnsi="Times New Roman" w:cs="Times New Roman"/>
          <w:sz w:val="24"/>
          <w:szCs w:val="24"/>
        </w:rPr>
        <w:t>) followed by multisensory interventions combined with anesthetic drops</w:t>
      </w:r>
      <w:r w:rsidR="003C1BD9" w:rsidRPr="00B83F38">
        <w:rPr>
          <w:rFonts w:ascii="Times New Roman" w:hAnsi="Times New Roman" w:cs="Times New Roman"/>
          <w:sz w:val="24"/>
          <w:szCs w:val="24"/>
        </w:rPr>
        <w:t xml:space="preserve"> </w:t>
      </w:r>
      <w:r w:rsidR="00D36D2A" w:rsidRPr="00D36D2A">
        <w:rPr>
          <w:rFonts w:ascii="Times New Roman" w:hAnsi="Times New Roman" w:cs="Times New Roman"/>
          <w:sz w:val="24"/>
          <w:szCs w:val="24"/>
        </w:rPr>
        <w:t>(4</w:t>
      </w:r>
      <w:r w:rsidR="003C1BD9" w:rsidRPr="00D36D2A">
        <w:rPr>
          <w:rFonts w:ascii="Times New Roman" w:hAnsi="Times New Roman" w:cs="Times New Roman"/>
          <w:sz w:val="24"/>
          <w:szCs w:val="24"/>
        </w:rPr>
        <w:t xml:space="preserve"> studies</w:t>
      </w:r>
      <w:r w:rsidR="00D36D2A" w:rsidRPr="00D36D2A">
        <w:rPr>
          <w:rFonts w:ascii="Times New Roman" w:hAnsi="Times New Roman" w:cs="Times New Roman"/>
          <w:sz w:val="24"/>
          <w:szCs w:val="24"/>
        </w:rPr>
        <w:t>, n = 91</w:t>
      </w:r>
      <w:r w:rsidR="003C1BD9" w:rsidRPr="00D36D2A">
        <w:rPr>
          <w:rFonts w:ascii="Times New Roman" w:hAnsi="Times New Roman" w:cs="Times New Roman"/>
          <w:sz w:val="24"/>
          <w:szCs w:val="24"/>
        </w:rPr>
        <w:t>)</w:t>
      </w:r>
      <w:r w:rsidRPr="00B83F38">
        <w:rPr>
          <w:rFonts w:ascii="Times New Roman" w:hAnsi="Times New Roman" w:cs="Times New Roman"/>
          <w:sz w:val="24"/>
          <w:szCs w:val="24"/>
        </w:rPr>
        <w:t xml:space="preserve">. </w:t>
      </w:r>
      <w:r w:rsidR="004D604B" w:rsidRPr="00B83F38">
        <w:rPr>
          <w:rFonts w:ascii="Times New Roman" w:hAnsi="Times New Roman" w:cs="Times New Roman"/>
          <w:sz w:val="24"/>
          <w:szCs w:val="24"/>
        </w:rPr>
        <w:t>As in the case o</w:t>
      </w:r>
      <w:r w:rsidR="00D36D2A">
        <w:rPr>
          <w:rFonts w:ascii="Times New Roman" w:hAnsi="Times New Roman" w:cs="Times New Roman"/>
          <w:sz w:val="24"/>
          <w:szCs w:val="24"/>
        </w:rPr>
        <w:t xml:space="preserve">f the reactivity analyses, </w:t>
      </w:r>
      <w:r w:rsidR="004D604B" w:rsidRPr="00B83F38">
        <w:rPr>
          <w:rFonts w:ascii="Times New Roman" w:hAnsi="Times New Roman" w:cs="Times New Roman"/>
          <w:sz w:val="24"/>
          <w:szCs w:val="24"/>
        </w:rPr>
        <w:t>large amounts of network heterogeneity resulted in wide credible intervals that prevented any intervention except anesthetic drops combined with a multi-sensory intervention from reaching statistical significance</w:t>
      </w:r>
      <w:r w:rsidR="00D36D2A">
        <w:rPr>
          <w:rFonts w:ascii="Times New Roman" w:hAnsi="Times New Roman" w:cs="Times New Roman"/>
          <w:sz w:val="24"/>
          <w:szCs w:val="24"/>
        </w:rPr>
        <w:t xml:space="preserve"> (Table 2)</w:t>
      </w:r>
      <w:r w:rsidR="004D604B" w:rsidRPr="00B83F38">
        <w:rPr>
          <w:rFonts w:ascii="Times New Roman" w:hAnsi="Times New Roman" w:cs="Times New Roman"/>
          <w:sz w:val="24"/>
          <w:szCs w:val="24"/>
        </w:rPr>
        <w:t xml:space="preserve">. </w:t>
      </w:r>
      <w:r w:rsidR="005307AC">
        <w:rPr>
          <w:rFonts w:ascii="Times New Roman" w:hAnsi="Times New Roman" w:cs="Times New Roman"/>
          <w:noProof/>
          <w:sz w:val="24"/>
          <w:szCs w:val="24"/>
        </w:rPr>
        <w:t>Except</w:t>
      </w:r>
      <w:r w:rsidR="004D604B" w:rsidRPr="00B83F38">
        <w:rPr>
          <w:rFonts w:ascii="Times New Roman" w:hAnsi="Times New Roman" w:cs="Times New Roman"/>
          <w:sz w:val="24"/>
          <w:szCs w:val="24"/>
        </w:rPr>
        <w:t xml:space="preserve"> sweet taste being </w:t>
      </w:r>
      <w:r w:rsidR="004D604B" w:rsidRPr="00B83F38">
        <w:rPr>
          <w:rFonts w:ascii="Times New Roman" w:hAnsi="Times New Roman" w:cs="Times New Roman"/>
          <w:sz w:val="24"/>
          <w:szCs w:val="24"/>
        </w:rPr>
        <w:lastRenderedPageBreak/>
        <w:t>considered the most-likely best intervention, ra</w:t>
      </w:r>
      <w:r w:rsidR="003C1BD9" w:rsidRPr="00B83F38">
        <w:rPr>
          <w:rFonts w:ascii="Times New Roman" w:hAnsi="Times New Roman" w:cs="Times New Roman"/>
          <w:sz w:val="24"/>
          <w:szCs w:val="24"/>
        </w:rPr>
        <w:t>n</w:t>
      </w:r>
      <w:r w:rsidR="004D604B" w:rsidRPr="00B83F38">
        <w:rPr>
          <w:rFonts w:ascii="Times New Roman" w:hAnsi="Times New Roman" w:cs="Times New Roman"/>
          <w:sz w:val="24"/>
          <w:szCs w:val="24"/>
        </w:rPr>
        <w:t xml:space="preserve">king based on </w:t>
      </w:r>
      <w:r w:rsidR="004D604B" w:rsidRPr="005307AC">
        <w:rPr>
          <w:rFonts w:ascii="Times New Roman" w:hAnsi="Times New Roman" w:cs="Times New Roman"/>
          <w:noProof/>
          <w:sz w:val="24"/>
          <w:szCs w:val="24"/>
        </w:rPr>
        <w:t>suc</w:t>
      </w:r>
      <w:r w:rsidR="005307AC">
        <w:rPr>
          <w:rFonts w:ascii="Times New Roman" w:hAnsi="Times New Roman" w:cs="Times New Roman"/>
          <w:noProof/>
          <w:sz w:val="24"/>
          <w:szCs w:val="24"/>
        </w:rPr>
        <w:t>h</w:t>
      </w:r>
      <w:r w:rsidR="004D604B" w:rsidRPr="00B83F38">
        <w:rPr>
          <w:rFonts w:ascii="Times New Roman" w:hAnsi="Times New Roman" w:cs="Times New Roman"/>
          <w:sz w:val="24"/>
          <w:szCs w:val="24"/>
        </w:rPr>
        <w:t xml:space="preserve"> followed the trend that increased number of interventions </w:t>
      </w:r>
      <w:r w:rsidR="004D604B" w:rsidRPr="005307AC">
        <w:rPr>
          <w:rFonts w:ascii="Times New Roman" w:hAnsi="Times New Roman" w:cs="Times New Roman"/>
          <w:noProof/>
          <w:sz w:val="24"/>
          <w:szCs w:val="24"/>
        </w:rPr>
        <w:t>was associated</w:t>
      </w:r>
      <w:r w:rsidR="004D604B" w:rsidRPr="00B83F38">
        <w:rPr>
          <w:rFonts w:ascii="Times New Roman" w:hAnsi="Times New Roman" w:cs="Times New Roman"/>
          <w:sz w:val="24"/>
          <w:szCs w:val="24"/>
        </w:rPr>
        <w:t xml:space="preserve"> with increased pain relieving effects </w:t>
      </w:r>
      <w:r w:rsidR="00D36D2A" w:rsidRPr="00A530A5">
        <w:rPr>
          <w:rFonts w:ascii="Times New Roman" w:hAnsi="Times New Roman" w:cs="Times New Roman"/>
          <w:sz w:val="24"/>
          <w:szCs w:val="24"/>
        </w:rPr>
        <w:t>(Figure 4</w:t>
      </w:r>
      <w:r w:rsidR="004D604B" w:rsidRPr="00A530A5">
        <w:rPr>
          <w:rFonts w:ascii="Times New Roman" w:hAnsi="Times New Roman" w:cs="Times New Roman"/>
          <w:sz w:val="24"/>
          <w:szCs w:val="24"/>
        </w:rPr>
        <w:t>)</w:t>
      </w:r>
      <w:r w:rsidR="004D604B" w:rsidRPr="00B83F38">
        <w:rPr>
          <w:rFonts w:ascii="Times New Roman" w:hAnsi="Times New Roman" w:cs="Times New Roman"/>
          <w:sz w:val="24"/>
          <w:szCs w:val="24"/>
        </w:rPr>
        <w:t>. Sensitivity analyses were conducted removing studies with scaled scores</w:t>
      </w:r>
      <w:r w:rsidR="003C1BD9" w:rsidRPr="00B83F38">
        <w:rPr>
          <w:rFonts w:ascii="Times New Roman" w:hAnsi="Times New Roman" w:cs="Times New Roman"/>
          <w:sz w:val="24"/>
          <w:szCs w:val="24"/>
        </w:rPr>
        <w:t xml:space="preserve"> or imputed means</w:t>
      </w:r>
      <w:r w:rsidR="004D604B" w:rsidRPr="00B83F38">
        <w:rPr>
          <w:rFonts w:ascii="Times New Roman" w:hAnsi="Times New Roman" w:cs="Times New Roman"/>
          <w:sz w:val="24"/>
          <w:szCs w:val="24"/>
        </w:rPr>
        <w:t xml:space="preserve">, cross-over designs, and residual deviance greater than 1.5 </w:t>
      </w:r>
      <w:r w:rsidR="00A530A5" w:rsidRPr="00A530A5">
        <w:rPr>
          <w:rFonts w:ascii="Times New Roman" w:hAnsi="Times New Roman" w:cs="Times New Roman"/>
          <w:sz w:val="24"/>
          <w:szCs w:val="24"/>
        </w:rPr>
        <w:t>(Table 2</w:t>
      </w:r>
      <w:r w:rsidR="004D604B" w:rsidRPr="00A530A5">
        <w:rPr>
          <w:rFonts w:ascii="Times New Roman" w:hAnsi="Times New Roman" w:cs="Times New Roman"/>
          <w:sz w:val="24"/>
          <w:szCs w:val="24"/>
        </w:rPr>
        <w:t>)</w:t>
      </w:r>
      <w:r w:rsidR="004D604B" w:rsidRPr="00B83F38">
        <w:rPr>
          <w:rFonts w:ascii="Times New Roman" w:hAnsi="Times New Roman" w:cs="Times New Roman"/>
          <w:sz w:val="24"/>
          <w:szCs w:val="24"/>
        </w:rPr>
        <w:t>. Direction and magnitude of effect did not meaningfully change for any comparison. The inconsistency model for this comparison only offered a slight improvem</w:t>
      </w:r>
      <w:r w:rsidR="00607FAB">
        <w:rPr>
          <w:rFonts w:ascii="Times New Roman" w:hAnsi="Times New Roman" w:cs="Times New Roman"/>
          <w:sz w:val="24"/>
          <w:szCs w:val="24"/>
        </w:rPr>
        <w:t>ent in DIC (0.13 points lower).</w:t>
      </w:r>
    </w:p>
    <w:p w14:paraId="008CA331" w14:textId="38E06E10" w:rsidR="00607FAB" w:rsidRDefault="00607FAB" w:rsidP="00F61E3A">
      <w:pPr>
        <w:spacing w:line="480" w:lineRule="auto"/>
        <w:rPr>
          <w:rFonts w:ascii="Times New Roman" w:hAnsi="Times New Roman" w:cs="Times New Roman"/>
          <w:b/>
          <w:sz w:val="24"/>
          <w:szCs w:val="24"/>
        </w:rPr>
      </w:pPr>
      <w:r>
        <w:rPr>
          <w:rFonts w:ascii="Times New Roman" w:hAnsi="Times New Roman" w:cs="Times New Roman"/>
          <w:b/>
          <w:sz w:val="24"/>
          <w:szCs w:val="24"/>
        </w:rPr>
        <w:t>Heart rate</w:t>
      </w:r>
    </w:p>
    <w:p w14:paraId="11F8A1AF" w14:textId="77777777" w:rsidR="00607FAB" w:rsidRPr="00B83F38" w:rsidRDefault="00607FAB" w:rsidP="00607FAB">
      <w:pPr>
        <w:spacing w:line="480" w:lineRule="auto"/>
        <w:rPr>
          <w:rFonts w:ascii="Times New Roman" w:hAnsi="Times New Roman" w:cs="Times New Roman"/>
          <w:sz w:val="24"/>
          <w:szCs w:val="24"/>
        </w:rPr>
      </w:pPr>
      <w:r w:rsidRPr="00B83F38">
        <w:rPr>
          <w:rFonts w:ascii="Times New Roman" w:hAnsi="Times New Roman" w:cs="Times New Roman"/>
          <w:sz w:val="24"/>
          <w:szCs w:val="24"/>
        </w:rPr>
        <w:t xml:space="preserve">Seventeen studies (n = 1187) investigating nine interventions reported results of a validated pain assessment scale during the pain reactivity phase </w:t>
      </w:r>
      <w:r>
        <w:rPr>
          <w:rFonts w:ascii="Times New Roman" w:hAnsi="Times New Roman" w:cs="Times New Roman"/>
          <w:sz w:val="24"/>
          <w:szCs w:val="24"/>
        </w:rPr>
        <w:t>(Fig 2</w:t>
      </w:r>
      <w:r w:rsidRPr="000A457E">
        <w:rPr>
          <w:rFonts w:ascii="Times New Roman" w:hAnsi="Times New Roman" w:cs="Times New Roman"/>
          <w:sz w:val="24"/>
          <w:szCs w:val="24"/>
        </w:rPr>
        <w:t>A)</w:t>
      </w:r>
      <w:r w:rsidRPr="00B83F38">
        <w:rPr>
          <w:rFonts w:ascii="Times New Roman" w:hAnsi="Times New Roman" w:cs="Times New Roman"/>
          <w:sz w:val="24"/>
          <w:szCs w:val="24"/>
        </w:rPr>
        <w:t xml:space="preserve">. </w:t>
      </w:r>
      <w:r>
        <w:rPr>
          <w:rFonts w:ascii="Times New Roman" w:hAnsi="Times New Roman" w:cs="Times New Roman"/>
          <w:noProof/>
          <w:sz w:val="24"/>
          <w:szCs w:val="24"/>
        </w:rPr>
        <w:t>A</w:t>
      </w:r>
      <w:r w:rsidRPr="005307AC">
        <w:rPr>
          <w:rFonts w:ascii="Times New Roman" w:hAnsi="Times New Roman" w:cs="Times New Roman"/>
          <w:noProof/>
          <w:sz w:val="24"/>
          <w:szCs w:val="24"/>
        </w:rPr>
        <w:t>dding</w:t>
      </w:r>
      <w:r w:rsidRPr="00B83F38">
        <w:rPr>
          <w:rFonts w:ascii="Times New Roman" w:hAnsi="Times New Roman" w:cs="Times New Roman"/>
          <w:sz w:val="24"/>
          <w:szCs w:val="24"/>
        </w:rPr>
        <w:t xml:space="preserve"> additional interventions resulted in incrementally larger differences in treatment effect </w:t>
      </w:r>
      <w:r w:rsidRPr="00F365A4">
        <w:rPr>
          <w:rFonts w:ascii="Times New Roman" w:hAnsi="Times New Roman" w:cs="Times New Roman"/>
          <w:sz w:val="24"/>
          <w:szCs w:val="24"/>
        </w:rPr>
        <w:t>(Fig 3)</w:t>
      </w:r>
      <w:r w:rsidRPr="00B83F38">
        <w:rPr>
          <w:rFonts w:ascii="Times New Roman" w:hAnsi="Times New Roman" w:cs="Times New Roman"/>
          <w:sz w:val="24"/>
          <w:szCs w:val="24"/>
        </w:rPr>
        <w:t xml:space="preserve">. </w:t>
      </w:r>
    </w:p>
    <w:p w14:paraId="0A5F7CC9" w14:textId="77777777" w:rsidR="00607FAB" w:rsidRDefault="00607FAB" w:rsidP="00607FAB">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Eleven studies assessing nine interventions (n = 630</w:t>
      </w:r>
      <w:r>
        <w:rPr>
          <w:rFonts w:ascii="Times New Roman" w:hAnsi="Times New Roman" w:cs="Times New Roman"/>
          <w:sz w:val="24"/>
          <w:szCs w:val="24"/>
        </w:rPr>
        <w:t>, Fig 2B</w:t>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were included</w:t>
      </w:r>
      <w:r w:rsidRPr="00B83F38">
        <w:rPr>
          <w:rFonts w:ascii="Times New Roman" w:hAnsi="Times New Roman" w:cs="Times New Roman"/>
          <w:sz w:val="24"/>
          <w:szCs w:val="24"/>
        </w:rPr>
        <w:t xml:space="preserve"> in the analysis. The most common interventions were anesthetic eye drops (8 studies</w:t>
      </w:r>
      <w:r>
        <w:rPr>
          <w:rFonts w:ascii="Times New Roman" w:hAnsi="Times New Roman" w:cs="Times New Roman"/>
          <w:sz w:val="24"/>
          <w:szCs w:val="24"/>
        </w:rPr>
        <w:t>, n = 211</w:t>
      </w:r>
      <w:r w:rsidRPr="00B83F38">
        <w:rPr>
          <w:rFonts w:ascii="Times New Roman" w:hAnsi="Times New Roman" w:cs="Times New Roman"/>
          <w:sz w:val="24"/>
          <w:szCs w:val="24"/>
        </w:rPr>
        <w:t xml:space="preserve">) followed by multisensory interventions combined with anesthetic drops </w:t>
      </w:r>
      <w:r w:rsidRPr="00D36D2A">
        <w:rPr>
          <w:rFonts w:ascii="Times New Roman" w:hAnsi="Times New Roman" w:cs="Times New Roman"/>
          <w:sz w:val="24"/>
          <w:szCs w:val="24"/>
        </w:rPr>
        <w:t>(4 studies, n = 91)</w:t>
      </w:r>
      <w:r w:rsidRPr="00B83F38">
        <w:rPr>
          <w:rFonts w:ascii="Times New Roman" w:hAnsi="Times New Roman" w:cs="Times New Roman"/>
          <w:sz w:val="24"/>
          <w:szCs w:val="24"/>
        </w:rPr>
        <w:t>. As in the case o</w:t>
      </w:r>
      <w:r>
        <w:rPr>
          <w:rFonts w:ascii="Times New Roman" w:hAnsi="Times New Roman" w:cs="Times New Roman"/>
          <w:sz w:val="24"/>
          <w:szCs w:val="24"/>
        </w:rPr>
        <w:t xml:space="preserve">f the reactivity analyses, </w:t>
      </w:r>
      <w:r w:rsidRPr="00B83F38">
        <w:rPr>
          <w:rFonts w:ascii="Times New Roman" w:hAnsi="Times New Roman" w:cs="Times New Roman"/>
          <w:sz w:val="24"/>
          <w:szCs w:val="24"/>
        </w:rPr>
        <w:t>large amounts of network heterogeneity resulted in wide credible intervals that prevented any intervention except anesthetic drops combined with a multi-sensory intervention from reaching statistical significance</w:t>
      </w:r>
      <w:r>
        <w:rPr>
          <w:rFonts w:ascii="Times New Roman" w:hAnsi="Times New Roman" w:cs="Times New Roman"/>
          <w:sz w:val="24"/>
          <w:szCs w:val="24"/>
        </w:rPr>
        <w:t xml:space="preserve"> (Table 2)</w:t>
      </w:r>
      <w:r w:rsidRPr="00B83F38">
        <w:rPr>
          <w:rFonts w:ascii="Times New Roman" w:hAnsi="Times New Roman" w:cs="Times New Roman"/>
          <w:sz w:val="24"/>
          <w:szCs w:val="24"/>
        </w:rPr>
        <w:t xml:space="preserve">. </w:t>
      </w:r>
      <w:r>
        <w:rPr>
          <w:rFonts w:ascii="Times New Roman" w:hAnsi="Times New Roman" w:cs="Times New Roman"/>
          <w:noProof/>
          <w:sz w:val="24"/>
          <w:szCs w:val="24"/>
        </w:rPr>
        <w:t>Except</w:t>
      </w:r>
      <w:r w:rsidRPr="00B83F38">
        <w:rPr>
          <w:rFonts w:ascii="Times New Roman" w:hAnsi="Times New Roman" w:cs="Times New Roman"/>
          <w:sz w:val="24"/>
          <w:szCs w:val="24"/>
        </w:rPr>
        <w:t xml:space="preserve"> sweet taste being considered the most-likely best intervention, ranking based on </w:t>
      </w:r>
      <w:r w:rsidRPr="005307AC">
        <w:rPr>
          <w:rFonts w:ascii="Times New Roman" w:hAnsi="Times New Roman" w:cs="Times New Roman"/>
          <w:noProof/>
          <w:sz w:val="24"/>
          <w:szCs w:val="24"/>
        </w:rPr>
        <w:t>suc</w:t>
      </w:r>
      <w:r>
        <w:rPr>
          <w:rFonts w:ascii="Times New Roman" w:hAnsi="Times New Roman" w:cs="Times New Roman"/>
          <w:noProof/>
          <w:sz w:val="24"/>
          <w:szCs w:val="24"/>
        </w:rPr>
        <w:t>h</w:t>
      </w:r>
      <w:r w:rsidRPr="00B83F38">
        <w:rPr>
          <w:rFonts w:ascii="Times New Roman" w:hAnsi="Times New Roman" w:cs="Times New Roman"/>
          <w:sz w:val="24"/>
          <w:szCs w:val="24"/>
        </w:rPr>
        <w:t xml:space="preserve"> followed the trend that increased number of interventions </w:t>
      </w:r>
      <w:r w:rsidRPr="005307AC">
        <w:rPr>
          <w:rFonts w:ascii="Times New Roman" w:hAnsi="Times New Roman" w:cs="Times New Roman"/>
          <w:noProof/>
          <w:sz w:val="24"/>
          <w:szCs w:val="24"/>
        </w:rPr>
        <w:t>was associated</w:t>
      </w:r>
      <w:r w:rsidRPr="00B83F38">
        <w:rPr>
          <w:rFonts w:ascii="Times New Roman" w:hAnsi="Times New Roman" w:cs="Times New Roman"/>
          <w:sz w:val="24"/>
          <w:szCs w:val="24"/>
        </w:rPr>
        <w:t xml:space="preserve"> with increased pain relieving effects </w:t>
      </w:r>
      <w:r w:rsidRPr="00A530A5">
        <w:rPr>
          <w:rFonts w:ascii="Times New Roman" w:hAnsi="Times New Roman" w:cs="Times New Roman"/>
          <w:sz w:val="24"/>
          <w:szCs w:val="24"/>
        </w:rPr>
        <w:t>(Figure 4)</w:t>
      </w:r>
      <w:r w:rsidRPr="00B83F38">
        <w:rPr>
          <w:rFonts w:ascii="Times New Roman" w:hAnsi="Times New Roman" w:cs="Times New Roman"/>
          <w:sz w:val="24"/>
          <w:szCs w:val="24"/>
        </w:rPr>
        <w:t xml:space="preserve">. Sensitivity analyses were conducted removing studies with scaled scores or imputed means, cross-over designs, and residual deviance greater than 1.5 </w:t>
      </w:r>
      <w:r w:rsidRPr="00A530A5">
        <w:rPr>
          <w:rFonts w:ascii="Times New Roman" w:hAnsi="Times New Roman" w:cs="Times New Roman"/>
          <w:sz w:val="24"/>
          <w:szCs w:val="24"/>
        </w:rPr>
        <w:t>(Table 2)</w:t>
      </w:r>
      <w:r w:rsidRPr="00B83F38">
        <w:rPr>
          <w:rFonts w:ascii="Times New Roman" w:hAnsi="Times New Roman" w:cs="Times New Roman"/>
          <w:sz w:val="24"/>
          <w:szCs w:val="24"/>
        </w:rPr>
        <w:t>. Direction and magnitude of effect did not meaningfully change for any comparison. The inconsistency model for this comparison only offered a slight improvem</w:t>
      </w:r>
      <w:r>
        <w:rPr>
          <w:rFonts w:ascii="Times New Roman" w:hAnsi="Times New Roman" w:cs="Times New Roman"/>
          <w:sz w:val="24"/>
          <w:szCs w:val="24"/>
        </w:rPr>
        <w:t>ent in DIC (0.13 points lower).</w:t>
      </w:r>
    </w:p>
    <w:p w14:paraId="03F2BAE5" w14:textId="77777777" w:rsidR="00607FAB" w:rsidRDefault="00607FAB" w:rsidP="00F61E3A">
      <w:pPr>
        <w:spacing w:line="480" w:lineRule="auto"/>
        <w:rPr>
          <w:rFonts w:ascii="Times New Roman" w:hAnsi="Times New Roman" w:cs="Times New Roman"/>
          <w:b/>
          <w:sz w:val="24"/>
          <w:szCs w:val="24"/>
        </w:rPr>
      </w:pPr>
    </w:p>
    <w:p w14:paraId="56B377D6" w14:textId="7F06AA17" w:rsidR="00607FAB" w:rsidRDefault="00607FAB" w:rsidP="00F61E3A">
      <w:pPr>
        <w:spacing w:line="480" w:lineRule="auto"/>
        <w:rPr>
          <w:rFonts w:ascii="Times New Roman" w:hAnsi="Times New Roman" w:cs="Times New Roman"/>
          <w:b/>
          <w:sz w:val="24"/>
          <w:szCs w:val="24"/>
        </w:rPr>
      </w:pPr>
      <w:r>
        <w:rPr>
          <w:rFonts w:ascii="Times New Roman" w:hAnsi="Times New Roman" w:cs="Times New Roman"/>
          <w:b/>
          <w:sz w:val="24"/>
          <w:szCs w:val="24"/>
        </w:rPr>
        <w:t>Oxygen saturation</w:t>
      </w:r>
    </w:p>
    <w:p w14:paraId="7D80D2BE" w14:textId="77777777" w:rsidR="00607FAB" w:rsidRPr="00B83F38" w:rsidRDefault="00607FAB" w:rsidP="00607FAB">
      <w:pPr>
        <w:spacing w:line="480" w:lineRule="auto"/>
        <w:rPr>
          <w:rFonts w:ascii="Times New Roman" w:hAnsi="Times New Roman" w:cs="Times New Roman"/>
          <w:sz w:val="24"/>
          <w:szCs w:val="24"/>
        </w:rPr>
      </w:pPr>
      <w:r w:rsidRPr="00B83F38">
        <w:rPr>
          <w:rFonts w:ascii="Times New Roman" w:hAnsi="Times New Roman" w:cs="Times New Roman"/>
          <w:sz w:val="24"/>
          <w:szCs w:val="24"/>
        </w:rPr>
        <w:t xml:space="preserve">Seventeen studies (n = 1187) investigating nine interventions reported results of a validated pain assessment scale during the pain reactivity phase </w:t>
      </w:r>
      <w:r>
        <w:rPr>
          <w:rFonts w:ascii="Times New Roman" w:hAnsi="Times New Roman" w:cs="Times New Roman"/>
          <w:sz w:val="24"/>
          <w:szCs w:val="24"/>
        </w:rPr>
        <w:t>(Fig 2</w:t>
      </w:r>
      <w:r w:rsidRPr="000A457E">
        <w:rPr>
          <w:rFonts w:ascii="Times New Roman" w:hAnsi="Times New Roman" w:cs="Times New Roman"/>
          <w:sz w:val="24"/>
          <w:szCs w:val="24"/>
        </w:rPr>
        <w:t>A)</w:t>
      </w:r>
      <w:r w:rsidRPr="00B83F38">
        <w:rPr>
          <w:rFonts w:ascii="Times New Roman" w:hAnsi="Times New Roman" w:cs="Times New Roman"/>
          <w:sz w:val="24"/>
          <w:szCs w:val="24"/>
        </w:rPr>
        <w:t xml:space="preserve">. </w:t>
      </w:r>
      <w:r>
        <w:rPr>
          <w:rFonts w:ascii="Times New Roman" w:hAnsi="Times New Roman" w:cs="Times New Roman"/>
          <w:noProof/>
          <w:sz w:val="24"/>
          <w:szCs w:val="24"/>
        </w:rPr>
        <w:t>A</w:t>
      </w:r>
      <w:r w:rsidRPr="005307AC">
        <w:rPr>
          <w:rFonts w:ascii="Times New Roman" w:hAnsi="Times New Roman" w:cs="Times New Roman"/>
          <w:noProof/>
          <w:sz w:val="24"/>
          <w:szCs w:val="24"/>
        </w:rPr>
        <w:t>dding</w:t>
      </w:r>
      <w:r w:rsidRPr="00B83F38">
        <w:rPr>
          <w:rFonts w:ascii="Times New Roman" w:hAnsi="Times New Roman" w:cs="Times New Roman"/>
          <w:sz w:val="24"/>
          <w:szCs w:val="24"/>
        </w:rPr>
        <w:t xml:space="preserve"> additional interventions resulted in incrementally larger differences in treatment effect </w:t>
      </w:r>
      <w:r w:rsidRPr="00F365A4">
        <w:rPr>
          <w:rFonts w:ascii="Times New Roman" w:hAnsi="Times New Roman" w:cs="Times New Roman"/>
          <w:sz w:val="24"/>
          <w:szCs w:val="24"/>
        </w:rPr>
        <w:t>(Fig 3)</w:t>
      </w:r>
      <w:r w:rsidRPr="00B83F38">
        <w:rPr>
          <w:rFonts w:ascii="Times New Roman" w:hAnsi="Times New Roman" w:cs="Times New Roman"/>
          <w:sz w:val="24"/>
          <w:szCs w:val="24"/>
        </w:rPr>
        <w:t xml:space="preserve">. </w:t>
      </w:r>
    </w:p>
    <w:p w14:paraId="5221C88B" w14:textId="77777777" w:rsidR="00607FAB" w:rsidRDefault="00607FAB" w:rsidP="00607FAB">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Eleven studies assessing nine interventions (n = 630</w:t>
      </w:r>
      <w:r>
        <w:rPr>
          <w:rFonts w:ascii="Times New Roman" w:hAnsi="Times New Roman" w:cs="Times New Roman"/>
          <w:sz w:val="24"/>
          <w:szCs w:val="24"/>
        </w:rPr>
        <w:t>, Fig 2B</w:t>
      </w:r>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were included</w:t>
      </w:r>
      <w:r w:rsidRPr="00B83F38">
        <w:rPr>
          <w:rFonts w:ascii="Times New Roman" w:hAnsi="Times New Roman" w:cs="Times New Roman"/>
          <w:sz w:val="24"/>
          <w:szCs w:val="24"/>
        </w:rPr>
        <w:t xml:space="preserve"> in the analysis. The most common interventions were anesthetic eye drops (8 studies</w:t>
      </w:r>
      <w:r>
        <w:rPr>
          <w:rFonts w:ascii="Times New Roman" w:hAnsi="Times New Roman" w:cs="Times New Roman"/>
          <w:sz w:val="24"/>
          <w:szCs w:val="24"/>
        </w:rPr>
        <w:t>, n = 211</w:t>
      </w:r>
      <w:r w:rsidRPr="00B83F38">
        <w:rPr>
          <w:rFonts w:ascii="Times New Roman" w:hAnsi="Times New Roman" w:cs="Times New Roman"/>
          <w:sz w:val="24"/>
          <w:szCs w:val="24"/>
        </w:rPr>
        <w:t xml:space="preserve">) followed by multisensory interventions combined with anesthetic drops </w:t>
      </w:r>
      <w:r w:rsidRPr="00D36D2A">
        <w:rPr>
          <w:rFonts w:ascii="Times New Roman" w:hAnsi="Times New Roman" w:cs="Times New Roman"/>
          <w:sz w:val="24"/>
          <w:szCs w:val="24"/>
        </w:rPr>
        <w:t>(4 studies, n = 91)</w:t>
      </w:r>
      <w:r w:rsidRPr="00B83F38">
        <w:rPr>
          <w:rFonts w:ascii="Times New Roman" w:hAnsi="Times New Roman" w:cs="Times New Roman"/>
          <w:sz w:val="24"/>
          <w:szCs w:val="24"/>
        </w:rPr>
        <w:t>. As in the case o</w:t>
      </w:r>
      <w:r>
        <w:rPr>
          <w:rFonts w:ascii="Times New Roman" w:hAnsi="Times New Roman" w:cs="Times New Roman"/>
          <w:sz w:val="24"/>
          <w:szCs w:val="24"/>
        </w:rPr>
        <w:t xml:space="preserve">f the reactivity analyses, </w:t>
      </w:r>
      <w:r w:rsidRPr="00B83F38">
        <w:rPr>
          <w:rFonts w:ascii="Times New Roman" w:hAnsi="Times New Roman" w:cs="Times New Roman"/>
          <w:sz w:val="24"/>
          <w:szCs w:val="24"/>
        </w:rPr>
        <w:t>large amounts of network heterogeneity resulted in wide credible intervals that prevented any intervention except anesthetic drops combined with a multi-sensory intervention from reaching statistical significance</w:t>
      </w:r>
      <w:r>
        <w:rPr>
          <w:rFonts w:ascii="Times New Roman" w:hAnsi="Times New Roman" w:cs="Times New Roman"/>
          <w:sz w:val="24"/>
          <w:szCs w:val="24"/>
        </w:rPr>
        <w:t xml:space="preserve"> (Table 2)</w:t>
      </w:r>
      <w:r w:rsidRPr="00B83F38">
        <w:rPr>
          <w:rFonts w:ascii="Times New Roman" w:hAnsi="Times New Roman" w:cs="Times New Roman"/>
          <w:sz w:val="24"/>
          <w:szCs w:val="24"/>
        </w:rPr>
        <w:t xml:space="preserve">. </w:t>
      </w:r>
      <w:r>
        <w:rPr>
          <w:rFonts w:ascii="Times New Roman" w:hAnsi="Times New Roman" w:cs="Times New Roman"/>
          <w:noProof/>
          <w:sz w:val="24"/>
          <w:szCs w:val="24"/>
        </w:rPr>
        <w:t>Except</w:t>
      </w:r>
      <w:r w:rsidRPr="00B83F38">
        <w:rPr>
          <w:rFonts w:ascii="Times New Roman" w:hAnsi="Times New Roman" w:cs="Times New Roman"/>
          <w:sz w:val="24"/>
          <w:szCs w:val="24"/>
        </w:rPr>
        <w:t xml:space="preserve"> sweet taste being considered the most-likely best intervention, ranking based on </w:t>
      </w:r>
      <w:r w:rsidRPr="005307AC">
        <w:rPr>
          <w:rFonts w:ascii="Times New Roman" w:hAnsi="Times New Roman" w:cs="Times New Roman"/>
          <w:noProof/>
          <w:sz w:val="24"/>
          <w:szCs w:val="24"/>
        </w:rPr>
        <w:t>suc</w:t>
      </w:r>
      <w:r>
        <w:rPr>
          <w:rFonts w:ascii="Times New Roman" w:hAnsi="Times New Roman" w:cs="Times New Roman"/>
          <w:noProof/>
          <w:sz w:val="24"/>
          <w:szCs w:val="24"/>
        </w:rPr>
        <w:t>h</w:t>
      </w:r>
      <w:r w:rsidRPr="00B83F38">
        <w:rPr>
          <w:rFonts w:ascii="Times New Roman" w:hAnsi="Times New Roman" w:cs="Times New Roman"/>
          <w:sz w:val="24"/>
          <w:szCs w:val="24"/>
        </w:rPr>
        <w:t xml:space="preserve"> followed the trend that increased number of interventions </w:t>
      </w:r>
      <w:r w:rsidRPr="005307AC">
        <w:rPr>
          <w:rFonts w:ascii="Times New Roman" w:hAnsi="Times New Roman" w:cs="Times New Roman"/>
          <w:noProof/>
          <w:sz w:val="24"/>
          <w:szCs w:val="24"/>
        </w:rPr>
        <w:t>was associated</w:t>
      </w:r>
      <w:r w:rsidRPr="00B83F38">
        <w:rPr>
          <w:rFonts w:ascii="Times New Roman" w:hAnsi="Times New Roman" w:cs="Times New Roman"/>
          <w:sz w:val="24"/>
          <w:szCs w:val="24"/>
        </w:rPr>
        <w:t xml:space="preserve"> with increased pain relieving effects </w:t>
      </w:r>
      <w:r w:rsidRPr="00A530A5">
        <w:rPr>
          <w:rFonts w:ascii="Times New Roman" w:hAnsi="Times New Roman" w:cs="Times New Roman"/>
          <w:sz w:val="24"/>
          <w:szCs w:val="24"/>
        </w:rPr>
        <w:t>(Figure 4)</w:t>
      </w:r>
      <w:r w:rsidRPr="00B83F38">
        <w:rPr>
          <w:rFonts w:ascii="Times New Roman" w:hAnsi="Times New Roman" w:cs="Times New Roman"/>
          <w:sz w:val="24"/>
          <w:szCs w:val="24"/>
        </w:rPr>
        <w:t xml:space="preserve">. Sensitivity analyses were conducted removing studies with scaled scores or imputed means, cross-over designs, and residual deviance greater than 1.5 </w:t>
      </w:r>
      <w:r w:rsidRPr="00A530A5">
        <w:rPr>
          <w:rFonts w:ascii="Times New Roman" w:hAnsi="Times New Roman" w:cs="Times New Roman"/>
          <w:sz w:val="24"/>
          <w:szCs w:val="24"/>
        </w:rPr>
        <w:t>(Table 2)</w:t>
      </w:r>
      <w:r w:rsidRPr="00B83F38">
        <w:rPr>
          <w:rFonts w:ascii="Times New Roman" w:hAnsi="Times New Roman" w:cs="Times New Roman"/>
          <w:sz w:val="24"/>
          <w:szCs w:val="24"/>
        </w:rPr>
        <w:t>. Direction and magnitude of effect did not meaningfully change for any comparison. The inconsistency model for this comparison only offered a slight improvem</w:t>
      </w:r>
      <w:r>
        <w:rPr>
          <w:rFonts w:ascii="Times New Roman" w:hAnsi="Times New Roman" w:cs="Times New Roman"/>
          <w:sz w:val="24"/>
          <w:szCs w:val="24"/>
        </w:rPr>
        <w:t>ent in DIC (0.13 points lower).</w:t>
      </w:r>
    </w:p>
    <w:p w14:paraId="4A0200AD" w14:textId="67E7DB6E" w:rsidR="000455A7" w:rsidRPr="00B83F38" w:rsidRDefault="00ED531B"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Adverse events</w:t>
      </w:r>
      <w:r w:rsidRPr="00B83F38">
        <w:rPr>
          <w:rFonts w:ascii="Times New Roman" w:hAnsi="Times New Roman" w:cs="Times New Roman"/>
          <w:sz w:val="24"/>
          <w:szCs w:val="24"/>
        </w:rPr>
        <w:t xml:space="preserve"> </w:t>
      </w:r>
    </w:p>
    <w:p w14:paraId="44D9F07D" w14:textId="16B5C617" w:rsidR="004D604B" w:rsidRPr="00B83F38" w:rsidRDefault="004D604B" w:rsidP="00F61E3A">
      <w:pPr>
        <w:spacing w:line="480" w:lineRule="auto"/>
        <w:rPr>
          <w:rFonts w:ascii="Times New Roman" w:hAnsi="Times New Roman" w:cs="Times New Roman"/>
          <w:sz w:val="24"/>
          <w:szCs w:val="24"/>
        </w:rPr>
      </w:pPr>
      <w:r w:rsidRPr="00B83F38">
        <w:rPr>
          <w:rFonts w:ascii="Times New Roman" w:hAnsi="Times New Roman" w:cs="Times New Roman"/>
          <w:sz w:val="24"/>
          <w:szCs w:val="24"/>
        </w:rPr>
        <w:tab/>
        <w:t>Few studies reported</w:t>
      </w:r>
      <w:ins w:id="22" w:author="Chris Cameron" w:date="2017-05-10T22:15:00Z">
        <w:r w:rsidR="005307AC">
          <w:rPr>
            <w:rFonts w:ascii="Times New Roman" w:hAnsi="Times New Roman" w:cs="Times New Roman"/>
            <w:sz w:val="24"/>
            <w:szCs w:val="24"/>
          </w:rPr>
          <w:t xml:space="preserve"> the</w:t>
        </w:r>
      </w:ins>
      <w:r w:rsidRPr="00B83F38">
        <w:rPr>
          <w:rFonts w:ascii="Times New Roman" w:hAnsi="Times New Roman" w:cs="Times New Roman"/>
          <w:sz w:val="24"/>
          <w:szCs w:val="24"/>
        </w:rPr>
        <w:t xml:space="preserve"> </w:t>
      </w:r>
      <w:r w:rsidRPr="005307AC">
        <w:rPr>
          <w:rFonts w:ascii="Times New Roman" w:hAnsi="Times New Roman" w:cs="Times New Roman"/>
          <w:noProof/>
          <w:sz w:val="24"/>
          <w:szCs w:val="24"/>
        </w:rPr>
        <w:t>frequency</w:t>
      </w:r>
      <w:r w:rsidRPr="00B83F38">
        <w:rPr>
          <w:rFonts w:ascii="Times New Roman" w:hAnsi="Times New Roman" w:cs="Times New Roman"/>
          <w:sz w:val="24"/>
          <w:szCs w:val="24"/>
        </w:rPr>
        <w:t xml:space="preserve"> of adverse events, with two distinct networks preventing a complete comparison of the include treatments. The first network consist</w:t>
      </w:r>
      <w:r w:rsidR="00A530A5">
        <w:rPr>
          <w:rFonts w:ascii="Times New Roman" w:hAnsi="Times New Roman" w:cs="Times New Roman"/>
          <w:sz w:val="24"/>
          <w:szCs w:val="24"/>
        </w:rPr>
        <w:t>ed of two</w:t>
      </w:r>
      <w:r w:rsidR="00771336" w:rsidRPr="00B83F38">
        <w:rPr>
          <w:rFonts w:ascii="Times New Roman" w:hAnsi="Times New Roman" w:cs="Times New Roman"/>
          <w:sz w:val="24"/>
          <w:szCs w:val="24"/>
        </w:rPr>
        <w:t xml:space="preserve"> studies comparing </w:t>
      </w:r>
      <w:r w:rsidR="00A530A5">
        <w:rPr>
          <w:rFonts w:ascii="Times New Roman" w:hAnsi="Times New Roman" w:cs="Times New Roman"/>
          <w:sz w:val="24"/>
          <w:szCs w:val="24"/>
        </w:rPr>
        <w:t xml:space="preserve">anesthetic drops, </w:t>
      </w:r>
      <w:r w:rsidR="00771336" w:rsidRPr="00B83F38">
        <w:rPr>
          <w:rFonts w:ascii="Times New Roman" w:hAnsi="Times New Roman" w:cs="Times New Roman"/>
          <w:sz w:val="24"/>
          <w:szCs w:val="24"/>
        </w:rPr>
        <w:t>anesthetic drops in addition to acetaminophen, and anesthetic drops with</w:t>
      </w:r>
      <w:ins w:id="23" w:author="Chris Cameron" w:date="2017-05-10T22:15:00Z">
        <w:r w:rsidR="005307AC">
          <w:rPr>
            <w:rFonts w:ascii="Times New Roman" w:hAnsi="Times New Roman" w:cs="Times New Roman"/>
            <w:sz w:val="24"/>
            <w:szCs w:val="24"/>
          </w:rPr>
          <w:t xml:space="preserve"> a</w:t>
        </w:r>
      </w:ins>
      <w:r w:rsidR="00771336" w:rsidRPr="00B83F38">
        <w:rPr>
          <w:rFonts w:ascii="Times New Roman" w:hAnsi="Times New Roman" w:cs="Times New Roman"/>
          <w:sz w:val="24"/>
          <w:szCs w:val="24"/>
        </w:rPr>
        <w:t xml:space="preserve"> </w:t>
      </w:r>
      <w:r w:rsidR="00771336" w:rsidRPr="005307AC">
        <w:rPr>
          <w:rFonts w:ascii="Times New Roman" w:hAnsi="Times New Roman" w:cs="Times New Roman"/>
          <w:noProof/>
          <w:sz w:val="24"/>
          <w:szCs w:val="24"/>
        </w:rPr>
        <w:t>sweet</w:t>
      </w:r>
      <w:r w:rsidR="00771336" w:rsidRPr="00B83F38">
        <w:rPr>
          <w:rFonts w:ascii="Times New Roman" w:hAnsi="Times New Roman" w:cs="Times New Roman"/>
          <w:sz w:val="24"/>
          <w:szCs w:val="24"/>
        </w:rPr>
        <w:t xml:space="preserve"> taste</w:t>
      </w:r>
      <w:r w:rsidR="00487A3C">
        <w:rPr>
          <w:rFonts w:ascii="Times New Roman" w:hAnsi="Times New Roman" w:cs="Times New Roman"/>
          <w:sz w:val="24"/>
          <w:szCs w:val="24"/>
        </w:rPr>
        <w:t xml:space="preserve"> (n = 160, Fig. </w:t>
      </w:r>
      <w:r w:rsidR="00487A3C" w:rsidRPr="005307AC">
        <w:rPr>
          <w:rFonts w:ascii="Times New Roman" w:hAnsi="Times New Roman" w:cs="Times New Roman"/>
          <w:noProof/>
          <w:sz w:val="24"/>
          <w:szCs w:val="24"/>
        </w:rPr>
        <w:t>2D)</w:t>
      </w:r>
      <w:del w:id="24" w:author="Chris Cameron" w:date="2017-05-10T22:15:00Z">
        <w:r w:rsidR="00487A3C" w:rsidRPr="005307AC" w:rsidDel="005307AC">
          <w:rPr>
            <w:rFonts w:ascii="Times New Roman" w:hAnsi="Times New Roman" w:cs="Times New Roman"/>
            <w:noProof/>
            <w:sz w:val="24"/>
            <w:szCs w:val="24"/>
          </w:rPr>
          <w:delText xml:space="preserve"> </w:delText>
        </w:r>
      </w:del>
      <w:r w:rsidR="00771336" w:rsidRPr="005307AC">
        <w:rPr>
          <w:rFonts w:ascii="Times New Roman" w:hAnsi="Times New Roman" w:cs="Times New Roman"/>
          <w:noProof/>
          <w:sz w:val="24"/>
          <w:szCs w:val="24"/>
        </w:rPr>
        <w:t>.</w:t>
      </w:r>
      <w:r w:rsidR="00771336" w:rsidRPr="00B83F38">
        <w:rPr>
          <w:rFonts w:ascii="Times New Roman" w:hAnsi="Times New Roman" w:cs="Times New Roman"/>
          <w:sz w:val="24"/>
          <w:szCs w:val="24"/>
        </w:rPr>
        <w:t xml:space="preserve"> </w:t>
      </w:r>
      <w:r w:rsidR="00A530A5">
        <w:rPr>
          <w:rFonts w:ascii="Times New Roman" w:hAnsi="Times New Roman" w:cs="Times New Roman"/>
          <w:sz w:val="24"/>
          <w:szCs w:val="24"/>
        </w:rPr>
        <w:t xml:space="preserve">Adverse events in all cases were </w:t>
      </w:r>
      <w:r w:rsidR="00A530A5">
        <w:rPr>
          <w:rFonts w:ascii="Times New Roman" w:hAnsi="Times New Roman" w:cs="Times New Roman"/>
          <w:sz w:val="24"/>
          <w:szCs w:val="24"/>
        </w:rPr>
        <w:lastRenderedPageBreak/>
        <w:t>bradycardia, but there was a large unexplained in the baseline risk of events between studies. The second network</w:t>
      </w:r>
      <w:r w:rsidR="00771336" w:rsidRPr="00B83F38">
        <w:rPr>
          <w:rFonts w:ascii="Times New Roman" w:hAnsi="Times New Roman" w:cs="Times New Roman"/>
          <w:sz w:val="24"/>
          <w:szCs w:val="24"/>
        </w:rPr>
        <w:t xml:space="preserve"> consisted of two studies comparing anesthetic drops with NNS a</w:t>
      </w:r>
      <w:r w:rsidR="00A530A5">
        <w:rPr>
          <w:rFonts w:ascii="Times New Roman" w:hAnsi="Times New Roman" w:cs="Times New Roman"/>
          <w:sz w:val="24"/>
          <w:szCs w:val="24"/>
        </w:rPr>
        <w:t>ga</w:t>
      </w:r>
      <w:r w:rsidR="00771336" w:rsidRPr="00B83F38">
        <w:rPr>
          <w:rFonts w:ascii="Times New Roman" w:hAnsi="Times New Roman" w:cs="Times New Roman"/>
          <w:sz w:val="24"/>
          <w:szCs w:val="24"/>
        </w:rPr>
        <w:t>inst anesthetic drops with a multisensory intervention (n = 104</w:t>
      </w:r>
      <w:r w:rsidR="00487A3C">
        <w:rPr>
          <w:rFonts w:ascii="Times New Roman" w:hAnsi="Times New Roman" w:cs="Times New Roman"/>
          <w:sz w:val="24"/>
          <w:szCs w:val="24"/>
        </w:rPr>
        <w:t>, Fig 2C</w:t>
      </w:r>
      <w:r w:rsidR="00771336" w:rsidRPr="00B83F38">
        <w:rPr>
          <w:rFonts w:ascii="Times New Roman" w:hAnsi="Times New Roman" w:cs="Times New Roman"/>
          <w:sz w:val="24"/>
          <w:szCs w:val="24"/>
        </w:rPr>
        <w:t>). All arms in all included studies had at least one event.</w:t>
      </w:r>
      <w:r w:rsidR="00A530A5">
        <w:rPr>
          <w:rFonts w:ascii="Times New Roman" w:hAnsi="Times New Roman" w:cs="Times New Roman"/>
          <w:sz w:val="24"/>
          <w:szCs w:val="24"/>
        </w:rPr>
        <w:t xml:space="preserve"> Because all nodes were single study connections, a </w:t>
      </w:r>
      <w:r w:rsidR="00A530A5" w:rsidRPr="005307AC">
        <w:rPr>
          <w:rFonts w:ascii="Times New Roman" w:hAnsi="Times New Roman" w:cs="Times New Roman"/>
          <w:noProof/>
          <w:sz w:val="24"/>
          <w:szCs w:val="24"/>
        </w:rPr>
        <w:t>fixed</w:t>
      </w:r>
      <w:ins w:id="25" w:author="Chris Cameron" w:date="2017-05-10T22:15:00Z">
        <w:r w:rsidR="005307AC">
          <w:rPr>
            <w:rFonts w:ascii="Times New Roman" w:hAnsi="Times New Roman" w:cs="Times New Roman"/>
            <w:noProof/>
            <w:sz w:val="24"/>
            <w:szCs w:val="24"/>
          </w:rPr>
          <w:t>-</w:t>
        </w:r>
      </w:ins>
      <w:del w:id="26" w:author="Chris Cameron" w:date="2017-05-10T22:15:00Z">
        <w:r w:rsidR="00A530A5" w:rsidRPr="005307AC" w:rsidDel="005307AC">
          <w:rPr>
            <w:rFonts w:ascii="Times New Roman" w:hAnsi="Times New Roman" w:cs="Times New Roman"/>
            <w:noProof/>
            <w:sz w:val="24"/>
            <w:szCs w:val="24"/>
          </w:rPr>
          <w:delText xml:space="preserve"> </w:delText>
        </w:r>
      </w:del>
      <w:r w:rsidR="00A530A5" w:rsidRPr="005307AC">
        <w:rPr>
          <w:rFonts w:ascii="Times New Roman" w:hAnsi="Times New Roman" w:cs="Times New Roman"/>
          <w:noProof/>
          <w:sz w:val="24"/>
          <w:szCs w:val="24"/>
        </w:rPr>
        <w:t>effect</w:t>
      </w:r>
      <w:r w:rsidR="00A530A5">
        <w:rPr>
          <w:rFonts w:ascii="Times New Roman" w:hAnsi="Times New Roman" w:cs="Times New Roman"/>
          <w:sz w:val="24"/>
          <w:szCs w:val="24"/>
        </w:rPr>
        <w:t xml:space="preserve"> model </w:t>
      </w:r>
      <w:r w:rsidR="00A530A5" w:rsidRPr="005307AC">
        <w:rPr>
          <w:rFonts w:ascii="Times New Roman" w:hAnsi="Times New Roman" w:cs="Times New Roman"/>
          <w:noProof/>
          <w:sz w:val="24"/>
          <w:szCs w:val="24"/>
        </w:rPr>
        <w:t>was used</w:t>
      </w:r>
      <w:r w:rsidR="00A530A5">
        <w:rPr>
          <w:rFonts w:ascii="Times New Roman" w:hAnsi="Times New Roman" w:cs="Times New Roman"/>
          <w:sz w:val="24"/>
          <w:szCs w:val="24"/>
        </w:rPr>
        <w:t xml:space="preserve">. In both </w:t>
      </w:r>
      <w:r w:rsidR="00A530A5" w:rsidRPr="005307AC">
        <w:rPr>
          <w:rFonts w:ascii="Times New Roman" w:hAnsi="Times New Roman" w:cs="Times New Roman"/>
          <w:noProof/>
          <w:sz w:val="24"/>
          <w:szCs w:val="24"/>
        </w:rPr>
        <w:t>networks</w:t>
      </w:r>
      <w:ins w:id="27" w:author="Chris Cameron" w:date="2017-05-10T22:15:00Z">
        <w:r w:rsidR="005307AC">
          <w:rPr>
            <w:rFonts w:ascii="Times New Roman" w:hAnsi="Times New Roman" w:cs="Times New Roman"/>
            <w:noProof/>
            <w:sz w:val="24"/>
            <w:szCs w:val="24"/>
          </w:rPr>
          <w:t>,</w:t>
        </w:r>
      </w:ins>
      <w:r w:rsidR="00A530A5">
        <w:rPr>
          <w:rFonts w:ascii="Times New Roman" w:hAnsi="Times New Roman" w:cs="Times New Roman"/>
          <w:sz w:val="24"/>
          <w:szCs w:val="24"/>
        </w:rPr>
        <w:t xml:space="preserve"> there were no statistically significant differences found between interventions (Fig 5). </w:t>
      </w:r>
    </w:p>
    <w:p w14:paraId="49E0B6E0" w14:textId="6E6998CC" w:rsidR="000455A7" w:rsidRPr="00B83F38" w:rsidRDefault="000455A7" w:rsidP="00F61E3A">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t>Discussion</w:t>
      </w:r>
    </w:p>
    <w:p w14:paraId="11995529" w14:textId="13035FCD" w:rsidR="005F7178" w:rsidRPr="00B83F38" w:rsidRDefault="00771336"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 xml:space="preserve">To our knowledge, this is the first attempt at a network meta-analyses of interventions intended to decrease procedural pain in preterm neonates. </w:t>
      </w:r>
      <w:r w:rsidR="005F7178" w:rsidRPr="00B83F38">
        <w:rPr>
          <w:rFonts w:ascii="Times New Roman" w:hAnsi="Times New Roman" w:cs="Times New Roman"/>
          <w:sz w:val="24"/>
          <w:szCs w:val="24"/>
        </w:rPr>
        <w:t>While most comparisons failed to reach statistical significance, probabilistic results suppor</w:t>
      </w:r>
      <w:r w:rsidR="003C1BD9" w:rsidRPr="00B83F38">
        <w:rPr>
          <w:rFonts w:ascii="Times New Roman" w:hAnsi="Times New Roman" w:cs="Times New Roman"/>
          <w:sz w:val="24"/>
          <w:szCs w:val="24"/>
        </w:rPr>
        <w:t xml:space="preserve">t the hypothesis that </w:t>
      </w:r>
      <w:r w:rsidR="005F7178" w:rsidRPr="00B83F38">
        <w:rPr>
          <w:rFonts w:ascii="Times New Roman" w:hAnsi="Times New Roman" w:cs="Times New Roman"/>
          <w:sz w:val="24"/>
          <w:szCs w:val="24"/>
        </w:rPr>
        <w:t xml:space="preserve">engaging more sensory systems likely results in improved pain relief. </w:t>
      </w:r>
      <w:r w:rsidR="00755FA2" w:rsidRPr="00B83F38">
        <w:rPr>
          <w:rFonts w:ascii="Times New Roman" w:hAnsi="Times New Roman" w:cs="Times New Roman"/>
          <w:sz w:val="24"/>
          <w:szCs w:val="24"/>
        </w:rPr>
        <w:t xml:space="preserve">The exception is </w:t>
      </w:r>
      <w:ins w:id="28" w:author="Chris Cameron" w:date="2017-05-10T22:15:00Z">
        <w:r w:rsidR="005307AC" w:rsidRPr="005307AC">
          <w:rPr>
            <w:rFonts w:ascii="Times New Roman" w:hAnsi="Times New Roman" w:cs="Times New Roman"/>
            <w:noProof/>
            <w:sz w:val="24"/>
            <w:szCs w:val="24"/>
          </w:rPr>
          <w:t>during</w:t>
        </w:r>
      </w:ins>
      <w:del w:id="29" w:author="Chris Cameron" w:date="2017-05-10T22:15:00Z">
        <w:r w:rsidR="00755FA2" w:rsidRPr="005307AC" w:rsidDel="005307AC">
          <w:rPr>
            <w:rFonts w:ascii="Times New Roman" w:hAnsi="Times New Roman" w:cs="Times New Roman"/>
            <w:noProof/>
            <w:sz w:val="24"/>
            <w:szCs w:val="24"/>
          </w:rPr>
          <w:delText>in</w:delText>
        </w:r>
      </w:del>
      <w:r w:rsidR="00755FA2" w:rsidRPr="00B83F38">
        <w:rPr>
          <w:rFonts w:ascii="Times New Roman" w:hAnsi="Times New Roman" w:cs="Times New Roman"/>
          <w:sz w:val="24"/>
          <w:szCs w:val="24"/>
        </w:rPr>
        <w:t xml:space="preserve"> the recovery period where sweet taste </w:t>
      </w:r>
      <w:r w:rsidR="007D2B9C" w:rsidRPr="00B83F38">
        <w:rPr>
          <w:rFonts w:ascii="Times New Roman" w:hAnsi="Times New Roman" w:cs="Times New Roman"/>
          <w:sz w:val="24"/>
          <w:szCs w:val="24"/>
        </w:rPr>
        <w:t>was</w:t>
      </w:r>
      <w:r w:rsidR="00755FA2" w:rsidRPr="00B83F38">
        <w:rPr>
          <w:rFonts w:ascii="Times New Roman" w:hAnsi="Times New Roman" w:cs="Times New Roman"/>
          <w:sz w:val="24"/>
          <w:szCs w:val="24"/>
        </w:rPr>
        <w:t xml:space="preserve"> the optimal intervention, although it should </w:t>
      </w:r>
      <w:r w:rsidR="00755FA2" w:rsidRPr="005307AC">
        <w:rPr>
          <w:rFonts w:ascii="Times New Roman" w:hAnsi="Times New Roman" w:cs="Times New Roman"/>
          <w:noProof/>
          <w:sz w:val="24"/>
          <w:szCs w:val="24"/>
        </w:rPr>
        <w:t>be considered</w:t>
      </w:r>
      <w:r w:rsidR="00755FA2" w:rsidRPr="00B83F38">
        <w:rPr>
          <w:rFonts w:ascii="Times New Roman" w:hAnsi="Times New Roman" w:cs="Times New Roman"/>
          <w:sz w:val="24"/>
          <w:szCs w:val="24"/>
        </w:rPr>
        <w:t xml:space="preserve"> that this was the result of a single trial.  </w:t>
      </w:r>
      <w:r w:rsidR="00FD5D13" w:rsidRPr="00B83F38">
        <w:rPr>
          <w:rFonts w:ascii="Times New Roman" w:hAnsi="Times New Roman" w:cs="Times New Roman"/>
          <w:sz w:val="24"/>
          <w:szCs w:val="24"/>
        </w:rPr>
        <w:t>Point estimates were robust to sensitivity analyses,</w:t>
      </w:r>
      <w:r w:rsidR="00755FA2" w:rsidRPr="00B83F38">
        <w:rPr>
          <w:rFonts w:ascii="Times New Roman" w:hAnsi="Times New Roman" w:cs="Times New Roman"/>
          <w:sz w:val="24"/>
          <w:szCs w:val="24"/>
        </w:rPr>
        <w:t xml:space="preserve"> which provides some degree of confidence in their findings although all results should </w:t>
      </w:r>
      <w:r w:rsidR="00755FA2" w:rsidRPr="005307AC">
        <w:rPr>
          <w:rFonts w:ascii="Times New Roman" w:hAnsi="Times New Roman" w:cs="Times New Roman"/>
          <w:noProof/>
          <w:sz w:val="24"/>
          <w:szCs w:val="24"/>
        </w:rPr>
        <w:t>be interpreted</w:t>
      </w:r>
      <w:r w:rsidR="00755FA2" w:rsidRPr="00B83F38">
        <w:rPr>
          <w:rFonts w:ascii="Times New Roman" w:hAnsi="Times New Roman" w:cs="Times New Roman"/>
          <w:sz w:val="24"/>
          <w:szCs w:val="24"/>
        </w:rPr>
        <w:t xml:space="preserve"> with caution.</w:t>
      </w:r>
    </w:p>
    <w:p w14:paraId="4CD49AE6" w14:textId="006EE77A" w:rsidR="000455A7" w:rsidRPr="007D2B9C" w:rsidRDefault="00771336" w:rsidP="005F7178">
      <w:pPr>
        <w:spacing w:line="480" w:lineRule="auto"/>
        <w:ind w:firstLine="720"/>
        <w:rPr>
          <w:rFonts w:ascii="Times New Roman" w:hAnsi="Times New Roman" w:cs="Times New Roman"/>
          <w:sz w:val="24"/>
          <w:szCs w:val="24"/>
        </w:rPr>
      </w:pPr>
      <w:r w:rsidRPr="00B83F38">
        <w:rPr>
          <w:rFonts w:ascii="Times New Roman" w:hAnsi="Times New Roman" w:cs="Times New Roman"/>
          <w:sz w:val="24"/>
          <w:szCs w:val="24"/>
        </w:rPr>
        <w:t xml:space="preserve">Interpretation of the findings </w:t>
      </w:r>
      <w:r w:rsidRPr="005307AC">
        <w:rPr>
          <w:rFonts w:ascii="Times New Roman" w:hAnsi="Times New Roman" w:cs="Times New Roman"/>
          <w:noProof/>
          <w:sz w:val="24"/>
          <w:szCs w:val="24"/>
        </w:rPr>
        <w:t>is complicated</w:t>
      </w:r>
      <w:r w:rsidRPr="00B83F38">
        <w:rPr>
          <w:rFonts w:ascii="Times New Roman" w:hAnsi="Times New Roman" w:cs="Times New Roman"/>
          <w:sz w:val="24"/>
          <w:szCs w:val="24"/>
        </w:rPr>
        <w:t xml:space="preserve"> by profound heterogeneity across all networks.</w:t>
      </w:r>
      <w:r w:rsidR="00607FAB">
        <w:rPr>
          <w:rFonts w:ascii="Times New Roman" w:hAnsi="Times New Roman" w:cs="Times New Roman"/>
          <w:sz w:val="24"/>
          <w:szCs w:val="24"/>
        </w:rPr>
        <w:t xml:space="preserve"> </w:t>
      </w:r>
      <w:r w:rsidRPr="005307AC">
        <w:rPr>
          <w:rFonts w:ascii="Times New Roman" w:hAnsi="Times New Roman" w:cs="Times New Roman"/>
          <w:noProof/>
          <w:sz w:val="24"/>
          <w:szCs w:val="24"/>
        </w:rPr>
        <w:t>This</w:t>
      </w:r>
      <w:r w:rsidRPr="00B83F38">
        <w:rPr>
          <w:rFonts w:ascii="Times New Roman" w:hAnsi="Times New Roman" w:cs="Times New Roman"/>
          <w:sz w:val="24"/>
          <w:szCs w:val="24"/>
        </w:rPr>
        <w:t xml:space="preserve"> is especially problematic considering </w:t>
      </w:r>
      <w:r w:rsidR="001D357B" w:rsidRPr="00B83F38">
        <w:rPr>
          <w:rFonts w:ascii="Times New Roman" w:hAnsi="Times New Roman" w:cs="Times New Roman"/>
          <w:sz w:val="24"/>
          <w:szCs w:val="24"/>
        </w:rPr>
        <w:t>p</w:t>
      </w:r>
      <w:r w:rsidR="003C1BD9" w:rsidRPr="00B83F38">
        <w:rPr>
          <w:rFonts w:ascii="Times New Roman" w:hAnsi="Times New Roman" w:cs="Times New Roman"/>
          <w:sz w:val="24"/>
          <w:szCs w:val="24"/>
        </w:rPr>
        <w:t>airwise</w:t>
      </w:r>
      <w:r w:rsidR="001D357B" w:rsidRPr="00B83F38">
        <w:rPr>
          <w:rFonts w:ascii="Times New Roman" w:hAnsi="Times New Roman" w:cs="Times New Roman"/>
          <w:sz w:val="24"/>
          <w:szCs w:val="24"/>
        </w:rPr>
        <w:t xml:space="preserve"> meta-analyses results showed that acetaminophen, and multisensory interventions combined with topical anesthetic, were superior to topical anesthetic alone. No sensitivity analysis </w:t>
      </w:r>
      <w:r w:rsidR="007D2B9C" w:rsidRPr="00B83F38">
        <w:rPr>
          <w:rFonts w:ascii="Times New Roman" w:hAnsi="Times New Roman" w:cs="Times New Roman"/>
          <w:sz w:val="24"/>
          <w:szCs w:val="24"/>
        </w:rPr>
        <w:t>could</w:t>
      </w:r>
      <w:r w:rsidR="001D357B" w:rsidRPr="00B83F38">
        <w:rPr>
          <w:rFonts w:ascii="Times New Roman" w:hAnsi="Times New Roman" w:cs="Times New Roman"/>
          <w:sz w:val="24"/>
          <w:szCs w:val="24"/>
        </w:rPr>
        <w:t xml:space="preserve"> meaningfully reduce heterogeneity, which </w:t>
      </w:r>
      <w:r w:rsidR="001D357B" w:rsidRPr="005307AC">
        <w:rPr>
          <w:rFonts w:ascii="Times New Roman" w:hAnsi="Times New Roman" w:cs="Times New Roman"/>
          <w:noProof/>
          <w:sz w:val="24"/>
          <w:szCs w:val="24"/>
        </w:rPr>
        <w:t>was driven</w:t>
      </w:r>
      <w:r w:rsidR="001D357B" w:rsidRPr="00B83F38">
        <w:rPr>
          <w:rFonts w:ascii="Times New Roman" w:hAnsi="Times New Roman" w:cs="Times New Roman"/>
          <w:sz w:val="24"/>
          <w:szCs w:val="24"/>
        </w:rPr>
        <w:t xml:space="preserve"> in all cases by disparate results in the current studies. Investigation of potential sources of heterogeneity </w:t>
      </w:r>
      <w:r w:rsidR="001D357B" w:rsidRPr="005307AC">
        <w:rPr>
          <w:rFonts w:ascii="Times New Roman" w:hAnsi="Times New Roman" w:cs="Times New Roman"/>
          <w:noProof/>
          <w:sz w:val="24"/>
          <w:szCs w:val="24"/>
        </w:rPr>
        <w:t>was further limited</w:t>
      </w:r>
      <w:r w:rsidR="001D357B" w:rsidRPr="00B83F38">
        <w:rPr>
          <w:rFonts w:ascii="Times New Roman" w:hAnsi="Times New Roman" w:cs="Times New Roman"/>
          <w:sz w:val="24"/>
          <w:szCs w:val="24"/>
        </w:rPr>
        <w:t xml:space="preserve"> by incomplete procedure reporting which made it difficult to know the exact timing of the recording of the pain response, and potentially important procedural modifiers (e.g. presence or absence of eyelid speculum or scleral depression). While </w:t>
      </w:r>
      <w:r w:rsidR="001D357B" w:rsidRPr="00B83F38">
        <w:rPr>
          <w:rFonts w:ascii="Times New Roman" w:hAnsi="Times New Roman" w:cs="Times New Roman"/>
          <w:sz w:val="24"/>
          <w:szCs w:val="24"/>
        </w:rPr>
        <w:lastRenderedPageBreak/>
        <w:t xml:space="preserve">these factors may explain some additional heterogeneity, it should </w:t>
      </w:r>
      <w:r w:rsidR="001D357B" w:rsidRPr="005307AC">
        <w:rPr>
          <w:rFonts w:ascii="Times New Roman" w:hAnsi="Times New Roman" w:cs="Times New Roman"/>
          <w:noProof/>
          <w:sz w:val="24"/>
          <w:szCs w:val="24"/>
        </w:rPr>
        <w:t>be noted</w:t>
      </w:r>
      <w:r w:rsidR="001D357B" w:rsidRPr="00B83F38">
        <w:rPr>
          <w:rFonts w:ascii="Times New Roman" w:hAnsi="Times New Roman" w:cs="Times New Roman"/>
          <w:sz w:val="24"/>
          <w:szCs w:val="24"/>
        </w:rPr>
        <w:t xml:space="preserve"> that this appears to be a consistent problem faced in meta-analysis </w:t>
      </w:r>
      <w:r w:rsidR="005F7178" w:rsidRPr="00B83F38">
        <w:rPr>
          <w:rFonts w:ascii="Times New Roman" w:hAnsi="Times New Roman" w:cs="Times New Roman"/>
          <w:sz w:val="24"/>
          <w:szCs w:val="24"/>
        </w:rPr>
        <w:t>pain-relieving interventions in neonates. Two recently updated Cochrane systematic reviews assessed nonpharmacologic</w:t>
      </w:r>
      <w:r w:rsidR="007D2B9C">
        <w:rPr>
          <w:rFonts w:ascii="Times New Roman" w:hAnsi="Times New Roman" w:cs="Times New Roman"/>
          <w:sz w:val="24"/>
          <w:szCs w:val="24"/>
        </w:rPr>
        <w:fldChar w:fldCharType="begin" w:fldLock="1"/>
      </w:r>
      <w:r w:rsidR="00025B56">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"&lt;sup&gt;12&lt;/sup&gt;", "plainTextFormattedCitation" : "12", "previouslyFormattedCitation" : "&lt;sup&gt;12&lt;/sup&gt;"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025B56" w:rsidRPr="00025B56">
        <w:rPr>
          <w:rFonts w:ascii="Times New Roman" w:hAnsi="Times New Roman" w:cs="Times New Roman"/>
          <w:noProof/>
          <w:sz w:val="24"/>
          <w:szCs w:val="24"/>
          <w:vertAlign w:val="superscript"/>
        </w:rPr>
        <w:t>12</w:t>
      </w:r>
      <w:r w:rsidR="007D2B9C">
        <w:rPr>
          <w:rFonts w:ascii="Times New Roman" w:hAnsi="Times New Roman" w:cs="Times New Roman"/>
          <w:sz w:val="24"/>
          <w:szCs w:val="24"/>
        </w:rPr>
        <w:fldChar w:fldCharType="end"/>
      </w:r>
      <w:r w:rsidR="005F7178" w:rsidRPr="00B83F38">
        <w:rPr>
          <w:rFonts w:ascii="Times New Roman" w:hAnsi="Times New Roman" w:cs="Times New Roman"/>
          <w:sz w:val="24"/>
          <w:szCs w:val="24"/>
        </w:rPr>
        <w:t xml:space="preserve"> and skin-to-skin contact</w:t>
      </w:r>
      <w:r w:rsidR="007D2B9C">
        <w:rPr>
          <w:rFonts w:ascii="Times New Roman" w:hAnsi="Times New Roman" w:cs="Times New Roman"/>
          <w:sz w:val="24"/>
          <w:szCs w:val="24"/>
        </w:rPr>
        <w:fldChar w:fldCharType="begin" w:fldLock="1"/>
      </w:r>
      <w:r w:rsidR="00790268">
        <w:rPr>
          <w:rFonts w:ascii="Times New Roman" w:hAnsi="Times New Roman" w:cs="Times New Roman"/>
          <w:sz w:val="24"/>
          <w:szCs w:val="24"/>
        </w:rPr>
        <w:instrText>ADDIN CSL_CITATION { "citationItems" : [ { "id" : "ITEM-1",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"ITEM-1",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"mendeley" : { "formattedCitation" : "&lt;sup&gt;53&lt;/sup&gt;", "plainTextFormattedCitation" : "53", "previouslyFormattedCitation" : "&lt;sup&gt;53&lt;/sup&gt;"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790268" w:rsidRPr="00790268">
        <w:rPr>
          <w:rFonts w:ascii="Times New Roman" w:hAnsi="Times New Roman" w:cs="Times New Roman"/>
          <w:noProof/>
          <w:sz w:val="24"/>
          <w:szCs w:val="24"/>
          <w:vertAlign w:val="superscript"/>
        </w:rPr>
        <w:t>53</w:t>
      </w:r>
      <w:r w:rsidR="007D2B9C">
        <w:rPr>
          <w:rFonts w:ascii="Times New Roman" w:hAnsi="Times New Roman" w:cs="Times New Roman"/>
          <w:sz w:val="24"/>
          <w:szCs w:val="24"/>
        </w:rPr>
        <w:fldChar w:fldCharType="end"/>
      </w:r>
      <w:r w:rsidR="005F7178" w:rsidRPr="00B83F38">
        <w:rPr>
          <w:rFonts w:ascii="Times New Roman" w:hAnsi="Times New Roman" w:cs="Times New Roman"/>
          <w:sz w:val="24"/>
          <w:szCs w:val="24"/>
        </w:rPr>
        <w:t xml:space="preserve"> as interventions for reducing pain from commonly performed painful procedures in preterm and term neonates. In both cases, </w:t>
      </w:r>
      <w:r w:rsidR="00FD5D13" w:rsidRPr="00B83F38">
        <w:rPr>
          <w:rFonts w:ascii="Times New Roman" w:hAnsi="Times New Roman" w:cs="Times New Roman"/>
          <w:sz w:val="24"/>
          <w:szCs w:val="24"/>
        </w:rPr>
        <w:t xml:space="preserve">moderate the high heterogeneity was </w:t>
      </w:r>
      <w:r w:rsidR="00607FAB">
        <w:rPr>
          <w:rFonts w:ascii="Times New Roman" w:hAnsi="Times New Roman" w:cs="Times New Roman"/>
          <w:sz w:val="24"/>
          <w:szCs w:val="24"/>
        </w:rPr>
        <w:t xml:space="preserve">a </w:t>
      </w:r>
      <w:r w:rsidR="00FD5D13" w:rsidRPr="00B83F38">
        <w:rPr>
          <w:rFonts w:ascii="Times New Roman" w:hAnsi="Times New Roman" w:cs="Times New Roman"/>
          <w:sz w:val="24"/>
          <w:szCs w:val="24"/>
        </w:rPr>
        <w:t>commonly cited</w:t>
      </w:r>
      <w:del w:id="30" w:author="Chris Cameron" w:date="2017-05-10T22:15:00Z">
        <w:r w:rsidR="00FD5D13" w:rsidRPr="00B83F38" w:rsidDel="005307AC">
          <w:rPr>
            <w:rFonts w:ascii="Times New Roman" w:hAnsi="Times New Roman" w:cs="Times New Roman"/>
            <w:sz w:val="24"/>
            <w:szCs w:val="24"/>
          </w:rPr>
          <w:delText xml:space="preserve"> </w:delText>
        </w:r>
        <w:r w:rsidR="00FD5D13" w:rsidRPr="005307AC" w:rsidDel="005307AC">
          <w:rPr>
            <w:rFonts w:ascii="Times New Roman" w:hAnsi="Times New Roman" w:cs="Times New Roman"/>
            <w:noProof/>
            <w:sz w:val="24"/>
            <w:szCs w:val="24"/>
          </w:rPr>
          <w:delText>a</w:delText>
        </w:r>
      </w:del>
      <w:r w:rsidR="00FD5D13" w:rsidRPr="005307AC">
        <w:rPr>
          <w:rFonts w:ascii="Times New Roman" w:hAnsi="Times New Roman" w:cs="Times New Roman"/>
          <w:noProof/>
          <w:sz w:val="24"/>
          <w:szCs w:val="24"/>
        </w:rPr>
        <w:t xml:space="preserve"> reason</w:t>
      </w:r>
      <w:r w:rsidR="00FD5D13" w:rsidRPr="00B83F38">
        <w:rPr>
          <w:rFonts w:ascii="Times New Roman" w:hAnsi="Times New Roman" w:cs="Times New Roman"/>
          <w:sz w:val="24"/>
          <w:szCs w:val="24"/>
        </w:rPr>
        <w:t xml:space="preserve"> for downgrading the level of evidence from combined analysis. The recently updated review of sucrose for painful procedures did not experience the s</w:t>
      </w:r>
      <w:r w:rsidR="00967D49" w:rsidRPr="00B83F38">
        <w:rPr>
          <w:rFonts w:ascii="Times New Roman" w:hAnsi="Times New Roman" w:cs="Times New Roman"/>
          <w:sz w:val="24"/>
          <w:szCs w:val="24"/>
        </w:rPr>
        <w:t xml:space="preserve">ame </w:t>
      </w:r>
      <w:r w:rsidR="00967D49" w:rsidRPr="005307AC">
        <w:rPr>
          <w:rFonts w:ascii="Times New Roman" w:hAnsi="Times New Roman" w:cs="Times New Roman"/>
          <w:noProof/>
          <w:sz w:val="24"/>
          <w:szCs w:val="24"/>
        </w:rPr>
        <w:t>difficulty</w:t>
      </w:r>
      <w:ins w:id="31" w:author="Chris Cameron" w:date="2017-05-10T22:15:00Z">
        <w:r w:rsidR="005307AC">
          <w:rPr>
            <w:rFonts w:ascii="Times New Roman" w:hAnsi="Times New Roman" w:cs="Times New Roman"/>
            <w:noProof/>
            <w:sz w:val="24"/>
            <w:szCs w:val="24"/>
          </w:rPr>
          <w:t>. H</w:t>
        </w:r>
      </w:ins>
      <w:del w:id="32" w:author="Chris Cameron" w:date="2017-05-10T22:15:00Z">
        <w:r w:rsidR="00967D49" w:rsidRPr="005307AC" w:rsidDel="005307AC">
          <w:rPr>
            <w:rFonts w:ascii="Times New Roman" w:hAnsi="Times New Roman" w:cs="Times New Roman"/>
            <w:noProof/>
            <w:sz w:val="24"/>
            <w:szCs w:val="24"/>
          </w:rPr>
          <w:delText>, h</w:delText>
        </w:r>
      </w:del>
      <w:r w:rsidR="00967D49" w:rsidRPr="005307AC">
        <w:rPr>
          <w:rFonts w:ascii="Times New Roman" w:hAnsi="Times New Roman" w:cs="Times New Roman"/>
          <w:noProof/>
          <w:sz w:val="24"/>
          <w:szCs w:val="24"/>
        </w:rPr>
        <w:t>owever</w:t>
      </w:r>
      <w:ins w:id="33" w:author="Chris Cameron" w:date="2017-05-10T22:16:00Z">
        <w:r w:rsidR="005307AC">
          <w:rPr>
            <w:rFonts w:ascii="Times New Roman" w:hAnsi="Times New Roman" w:cs="Times New Roman"/>
            <w:noProof/>
            <w:sz w:val="24"/>
            <w:szCs w:val="24"/>
          </w:rPr>
          <w:t>,</w:t>
        </w:r>
      </w:ins>
      <w:r w:rsidR="00967D49" w:rsidRPr="00B83F38">
        <w:rPr>
          <w:rFonts w:ascii="Times New Roman" w:hAnsi="Times New Roman" w:cs="Times New Roman"/>
          <w:sz w:val="24"/>
          <w:szCs w:val="24"/>
        </w:rPr>
        <w:t xml:space="preserve"> most</w:t>
      </w:r>
      <w:r w:rsidR="00FD5D13" w:rsidRPr="00B83F38">
        <w:rPr>
          <w:rFonts w:ascii="Times New Roman" w:hAnsi="Times New Roman" w:cs="Times New Roman"/>
          <w:sz w:val="24"/>
          <w:szCs w:val="24"/>
        </w:rPr>
        <w:t xml:space="preserve"> analyses were limited to single studies</w:t>
      </w:r>
      <w:r w:rsidR="007D2B9C">
        <w:rPr>
          <w:rFonts w:ascii="Times New Roman" w:hAnsi="Times New Roman" w:cs="Times New Roman"/>
          <w:sz w:val="24"/>
          <w:szCs w:val="24"/>
        </w:rPr>
        <w:fldChar w:fldCharType="begin" w:fldLock="1"/>
      </w:r>
      <w:r w:rsidR="00790268">
        <w:rPr>
          <w:rFonts w:ascii="Times New Roman" w:hAnsi="Times New Roman" w:cs="Times New Roman"/>
          <w:sz w:val="24"/>
          <w:szCs w:val="24"/>
        </w:rPr>
        <w:instrText>ADDIN CSL_CITATION { "citationItems" : [ { "id" : "ITEM-1", "itemData" : { "DOI" : "10.1002/14651858.CD001069.pub5", "ISBN" : "1469-493X (Electronic) 1361-6137 (Linking)", "PMID" : "23440783", "abstract" : "BACKGROUND: Administration of oral sucrose with and without non-nutritive sucking is the most frequently studied non-pharmacological intervention for procedural pain relief in neonates. OBJECTIVES: To determine the efficacy, effect of dose and safety of oral sucrose for relieving procedural pain in neonates. SEARCH METHODS: We used the standard methods of the Cochrane Neonatal Review Group. Electronic and manual searches were performed in November 2011 for published randomised controlled trials (RCTs) in MEDLINE (1950 to November 2011), EMBASE (1980 to 2011), CINAHL (1982 to November 2011) and the Cochrane Central Register of Controlled Trials (The Cochrane Library). We did not impose language restrictions. SELECTION CRITERIA: RCTs in which term, preterm, or both term and preterm neonates (postnatal age maximum of 28 days after reaching 40 weeks' postmenstrual age) received sucrose for procedural pain. Control conditions included no treatment, water, pacifier, positioning/containing or breastfeeding. DATA COLLECTION AND ANALYSIS: Main outcome measures were physiological, behavioural, or both pain indicators with or without composite pain scores. A mean difference (MD) with 95% confidence intervals (CI) using the fixed-effect model was reported for continuous outcome measures. Trial quality was assessed as per The Cochrane Collaboration MAIN RESULTS: Fifty-seven studies enrolling 4730 infants were included. Results from only a few studies could be combined in meta-analyses. When Premature Infant Pain Profile (PIPP) scores were pooled, sucrose groups had significantly lower scores at 30 seconds (weighted mean difference (WMD) -1.76; 95% CI -2.54 to - 0.97; 4 trials; 264 neonates] and 60 seconds (WMD -2.05; 95% CI -3.08 to -1.02; 3 trials' 195 neonates) post-heel lance. For retinopathy of prematurity (ROP) examinations, sucrose did not significantly reduce PIPP scores (WMD -0.65; 95% CI -1.88 to 0.59; 3 trials; 82 neonates). There were no differences in adverse effects between sucrose and control groups. Sucrose significantly reduced duration of total crying time (WMD -39 seconds; 95% CI -44 to -34; 2 trials; 88 neonates), but did not reduce duration of first cry during heel lance (WMD -9 seconds; 95% CI -20 to 2; 3 trials; 192 neonates). Oxygen saturation (%) was significantly lower in infants given sucrose during ROP examination compared to controls (WMD -2.6; 95% CI -4.9 to - 0.2; 2 trials; 62 neonates). Results of individual trials that could not be in\u2026", "author" : [ { "dropping-particle" : "", "family" : "Stevens", "given" : "Bonnie", "non-dropping-particle" : "", "parse-names" : false, "suffix" : "" }, { "dropping-particle" : "", "family" : "Yamada", "given" : "Janet", "non-dropping-particle" : "", "parse-names" : false, "suffix" : "" }, { "dropping-particle" : "", "family" : "Ohlsson", "given" : "Arne", "non-dropping-particle" : "", "parse-names" : false, "suffix" : "" }, { "dropping-particle" : "", "family" : "Haliburton", "given" : "Sarah", "non-dropping-particle" : "", "parse-names" : false, "suffix" : "" }, { "dropping-particle" : "", "family" : "Shorkey", "given" : "Allyson", "non-dropping-particle" : "", "parse-names" : false, "suffix" : "" } ], "container-title" : "Cochrane Database of Systematic Reviews", "editor" : [ { "dropping-particle" : "", "family" : "Yamada", "given" : "Janet", "non-dropping-particle" : "", "parse-names" : false, "suffix" : "" } ], "id" : "ITEM-1", "issue" : "1", "issued" : { "date-parts" : [ [ "2016", "7", "16" ] ] }, "note" : "From Duplicate 3 (Sucrose for analgesia in newborn infants undergoing painful procedures - Stevens, B; Yamada, J; Gy, Lee; Ohlsson, A; Lee, G Y; Ohlsson, A)\n\nFrom Duplicate 2 (Sucrose for analgesia in newborn infants undergoing painful procedures - Stevens, B; Yamada, J; Gy, Lee; Ohlsson, A; Lee, G Y; Ohlsson, A)\n\nFrom Duplicate 1 (Sucrose for analgesia in newborn infants undergoing painful procedures - Stevens, B; Yamada, J; Lee, G Y; Ohlsson, A)", "page" : "CD001069", "publisher" : "John Wiley &amp; Sons, Ltd", "publisher-place" : "Chichester, UK", "title" : "Sucrose for analgesia in newborn infants undergoing painful procedures", "type" : "chapter", "volume" : "1" }, "uris" : [ "http://www.mendeley.com/documents/?uuid=d1547386-8357-4d21-80aa-b9c5724efc48" ] } ], "mendeley" : { "formattedCitation" : "&lt;sup&gt;54&lt;/sup&gt;", "plainTextFormattedCitation" : "54", "previouslyFormattedCitation" : "&lt;sup&gt;54&lt;/sup&gt;"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790268" w:rsidRPr="00790268">
        <w:rPr>
          <w:rFonts w:ascii="Times New Roman" w:hAnsi="Times New Roman" w:cs="Times New Roman"/>
          <w:noProof/>
          <w:sz w:val="24"/>
          <w:szCs w:val="24"/>
          <w:vertAlign w:val="superscript"/>
        </w:rPr>
        <w:t>54</w:t>
      </w:r>
      <w:r w:rsidR="007D2B9C">
        <w:rPr>
          <w:rFonts w:ascii="Times New Roman" w:hAnsi="Times New Roman" w:cs="Times New Roman"/>
          <w:sz w:val="24"/>
          <w:szCs w:val="24"/>
        </w:rPr>
        <w:fldChar w:fldCharType="end"/>
      </w:r>
      <w:r w:rsidR="00FD5D13" w:rsidRPr="00B83F38">
        <w:rPr>
          <w:rFonts w:ascii="Times New Roman" w:hAnsi="Times New Roman" w:cs="Times New Roman"/>
          <w:sz w:val="24"/>
          <w:szCs w:val="24"/>
        </w:rPr>
        <w:t>. No reviews have had success in identifying explanations for this heterogeneity, and thus it is unclear whether it is the result of methodologi</w:t>
      </w:r>
      <w:r w:rsidR="00967D49" w:rsidRPr="00B83F38">
        <w:rPr>
          <w:rFonts w:ascii="Times New Roman" w:hAnsi="Times New Roman" w:cs="Times New Roman"/>
          <w:sz w:val="24"/>
          <w:szCs w:val="24"/>
        </w:rPr>
        <w:t xml:space="preserve">cal or clinical heterogeneity. </w:t>
      </w:r>
    </w:p>
    <w:p w14:paraId="62D8C7D3" w14:textId="4C003B27" w:rsidR="00755FA2" w:rsidRPr="007D2B9C" w:rsidRDefault="00755FA2" w:rsidP="00755FA2">
      <w:pPr>
        <w:spacing w:line="480" w:lineRule="auto"/>
        <w:rPr>
          <w:rFonts w:ascii="Times New Roman" w:hAnsi="Times New Roman" w:cs="Times New Roman"/>
          <w:sz w:val="24"/>
          <w:szCs w:val="24"/>
        </w:rPr>
      </w:pPr>
      <w:r w:rsidRPr="007D2B9C">
        <w:rPr>
          <w:rFonts w:ascii="Times New Roman" w:hAnsi="Times New Roman" w:cs="Times New Roman"/>
          <w:sz w:val="24"/>
          <w:szCs w:val="24"/>
        </w:rPr>
        <w:tab/>
        <w:t xml:space="preserve">An unexpected challenge in interpreting these results arises from the need to compare interventions which are amenable to </w:t>
      </w:r>
      <w:r w:rsidRPr="005307AC">
        <w:rPr>
          <w:rFonts w:ascii="Times New Roman" w:hAnsi="Times New Roman" w:cs="Times New Roman"/>
          <w:noProof/>
          <w:sz w:val="24"/>
          <w:szCs w:val="24"/>
        </w:rPr>
        <w:t>blinding</w:t>
      </w:r>
      <w:r w:rsidRPr="007D2B9C">
        <w:rPr>
          <w:rFonts w:ascii="Times New Roman" w:hAnsi="Times New Roman" w:cs="Times New Roman"/>
          <w:sz w:val="24"/>
          <w:szCs w:val="24"/>
        </w:rPr>
        <w:t xml:space="preserve"> with those that</w:t>
      </w:r>
      <w:del w:id="34" w:author="Chris Cameron" w:date="2017-05-10T22:16:00Z">
        <w:r w:rsidRPr="007D2B9C" w:rsidDel="005307AC">
          <w:rPr>
            <w:rFonts w:ascii="Times New Roman" w:hAnsi="Times New Roman" w:cs="Times New Roman"/>
            <w:sz w:val="24"/>
            <w:szCs w:val="24"/>
          </w:rPr>
          <w:delText xml:space="preserve"> </w:delText>
        </w:r>
        <w:r w:rsidRPr="005307AC" w:rsidDel="005307AC">
          <w:rPr>
            <w:rFonts w:ascii="Times New Roman" w:hAnsi="Times New Roman" w:cs="Times New Roman"/>
            <w:noProof/>
            <w:sz w:val="24"/>
            <w:szCs w:val="24"/>
          </w:rPr>
          <w:delText>generally</w:delText>
        </w:r>
      </w:del>
      <w:r w:rsidRPr="007D2B9C">
        <w:rPr>
          <w:rFonts w:ascii="Times New Roman" w:hAnsi="Times New Roman" w:cs="Times New Roman"/>
          <w:sz w:val="24"/>
          <w:szCs w:val="24"/>
        </w:rPr>
        <w:t xml:space="preserve"> are not. For example, it is relatively simple to </w:t>
      </w:r>
      <w:r w:rsidRPr="005307AC">
        <w:rPr>
          <w:rFonts w:ascii="Times New Roman" w:hAnsi="Times New Roman" w:cs="Times New Roman"/>
          <w:noProof/>
          <w:sz w:val="24"/>
          <w:szCs w:val="24"/>
        </w:rPr>
        <w:t>blind</w:t>
      </w:r>
      <w:ins w:id="35" w:author="Chris Cameron" w:date="2017-05-10T22:16:00Z">
        <w:r w:rsidR="005307AC">
          <w:rPr>
            <w:rFonts w:ascii="Times New Roman" w:hAnsi="Times New Roman" w:cs="Times New Roman"/>
            <w:noProof/>
            <w:sz w:val="24"/>
            <w:szCs w:val="24"/>
          </w:rPr>
          <w:t>,</w:t>
        </w:r>
      </w:ins>
      <w:r w:rsidRPr="007D2B9C">
        <w:rPr>
          <w:rFonts w:ascii="Times New Roman" w:hAnsi="Times New Roman" w:cs="Times New Roman"/>
          <w:sz w:val="24"/>
          <w:szCs w:val="24"/>
        </w:rPr>
        <w:t xml:space="preserve"> sterile water against </w:t>
      </w:r>
      <w:r w:rsidRPr="005307AC">
        <w:rPr>
          <w:rFonts w:ascii="Times New Roman" w:hAnsi="Times New Roman" w:cs="Times New Roman"/>
          <w:noProof/>
          <w:sz w:val="24"/>
          <w:szCs w:val="24"/>
        </w:rPr>
        <w:t>sweet</w:t>
      </w:r>
      <w:ins w:id="36" w:author="Chris Cameron" w:date="2017-05-10T22:16:00Z">
        <w:r w:rsidR="005307AC">
          <w:rPr>
            <w:rFonts w:ascii="Times New Roman" w:hAnsi="Times New Roman" w:cs="Times New Roman"/>
            <w:noProof/>
            <w:sz w:val="24"/>
            <w:szCs w:val="24"/>
          </w:rPr>
          <w:t>-</w:t>
        </w:r>
      </w:ins>
      <w:del w:id="37" w:author="Chris Cameron" w:date="2017-05-10T22:16:00Z">
        <w:r w:rsidRPr="005307AC" w:rsidDel="005307AC">
          <w:rPr>
            <w:rFonts w:ascii="Times New Roman" w:hAnsi="Times New Roman" w:cs="Times New Roman"/>
            <w:noProof/>
            <w:sz w:val="24"/>
            <w:szCs w:val="24"/>
          </w:rPr>
          <w:delText xml:space="preserve"> </w:delText>
        </w:r>
      </w:del>
      <w:r w:rsidRPr="005307AC">
        <w:rPr>
          <w:rFonts w:ascii="Times New Roman" w:hAnsi="Times New Roman" w:cs="Times New Roman"/>
          <w:noProof/>
          <w:sz w:val="24"/>
          <w:szCs w:val="24"/>
        </w:rPr>
        <w:t>tasting</w:t>
      </w:r>
      <w:r w:rsidRPr="007D2B9C">
        <w:rPr>
          <w:rFonts w:ascii="Times New Roman" w:hAnsi="Times New Roman" w:cs="Times New Roman"/>
          <w:sz w:val="24"/>
          <w:szCs w:val="24"/>
        </w:rPr>
        <w:t xml:space="preserve"> solutions, but not possible to do so when comparing anesthetic drops alone to a multisensory intervention</w:t>
      </w:r>
      <w:r w:rsidR="002D3674" w:rsidRPr="007D2B9C">
        <w:rPr>
          <w:rFonts w:ascii="Times New Roman" w:hAnsi="Times New Roman" w:cs="Times New Roman"/>
          <w:sz w:val="24"/>
          <w:szCs w:val="24"/>
        </w:rPr>
        <w:t xml:space="preserve"> (e.g. NIDCAP, or sensorial saturation)</w:t>
      </w:r>
      <w:r w:rsidRPr="007D2B9C">
        <w:rPr>
          <w:rFonts w:ascii="Times New Roman" w:hAnsi="Times New Roman" w:cs="Times New Roman"/>
          <w:sz w:val="24"/>
          <w:szCs w:val="24"/>
        </w:rPr>
        <w:t>.</w:t>
      </w:r>
      <w:r w:rsidR="002D3674" w:rsidRPr="007D2B9C">
        <w:rPr>
          <w:rFonts w:ascii="Times New Roman" w:hAnsi="Times New Roman" w:cs="Times New Roman"/>
          <w:sz w:val="24"/>
          <w:szCs w:val="24"/>
        </w:rPr>
        <w:t xml:space="preserve"> As a result, it is possible that estimates of multisensory interventions are biased which may make them appear to be superior to sweet taste alone when in fact they are not. </w:t>
      </w:r>
      <w:r w:rsidR="002D3674" w:rsidRPr="005307AC">
        <w:rPr>
          <w:rFonts w:ascii="Times New Roman" w:hAnsi="Times New Roman" w:cs="Times New Roman"/>
          <w:noProof/>
          <w:sz w:val="24"/>
          <w:szCs w:val="24"/>
        </w:rPr>
        <w:t>This</w:t>
      </w:r>
      <w:r w:rsidR="002D3674" w:rsidRPr="007D2B9C">
        <w:rPr>
          <w:rFonts w:ascii="Times New Roman" w:hAnsi="Times New Roman" w:cs="Times New Roman"/>
          <w:sz w:val="24"/>
          <w:szCs w:val="24"/>
        </w:rPr>
        <w:t xml:space="preserve"> may have clinical implications, as multisensory interventions are more resource intensive to implement. </w:t>
      </w:r>
    </w:p>
    <w:p w14:paraId="13473622" w14:textId="0264665D" w:rsidR="000455A7" w:rsidRPr="00B83F38" w:rsidRDefault="002D3674" w:rsidP="00F61E3A">
      <w:pPr>
        <w:spacing w:line="480" w:lineRule="auto"/>
        <w:rPr>
          <w:rFonts w:ascii="Times New Roman" w:hAnsi="Times New Roman" w:cs="Times New Roman"/>
          <w:sz w:val="24"/>
          <w:szCs w:val="24"/>
        </w:rPr>
      </w:pPr>
      <w:r w:rsidRPr="007D2B9C">
        <w:rPr>
          <w:rFonts w:ascii="Times New Roman" w:hAnsi="Times New Roman" w:cs="Times New Roman"/>
          <w:sz w:val="24"/>
          <w:szCs w:val="24"/>
        </w:rPr>
        <w:tab/>
        <w:t xml:space="preserve">While using cut scores to determine mild, moderate, or severe pain </w:t>
      </w:r>
      <w:proofErr w:type="spellStart"/>
      <w:r w:rsidRPr="007D2B9C">
        <w:rPr>
          <w:rFonts w:ascii="Times New Roman" w:hAnsi="Times New Roman" w:cs="Times New Roman"/>
          <w:sz w:val="24"/>
          <w:szCs w:val="24"/>
        </w:rPr>
        <w:t>should</w:t>
      </w:r>
      <w:del w:id="38" w:author="Chris Cameron" w:date="2017-05-10T22:16:00Z">
        <w:r w:rsidRPr="007D2B9C" w:rsidDel="005307AC">
          <w:rPr>
            <w:rFonts w:ascii="Times New Roman" w:hAnsi="Times New Roman" w:cs="Times New Roman"/>
            <w:sz w:val="24"/>
            <w:szCs w:val="24"/>
          </w:rPr>
          <w:delText xml:space="preserve"> </w:delText>
        </w:r>
      </w:del>
      <w:r w:rsidRPr="005307AC">
        <w:rPr>
          <w:rFonts w:ascii="Times New Roman" w:hAnsi="Times New Roman" w:cs="Times New Roman"/>
          <w:noProof/>
          <w:sz w:val="24"/>
          <w:szCs w:val="24"/>
        </w:rPr>
        <w:t>generally</w:t>
      </w:r>
      <w:proofErr w:type="spellEnd"/>
      <w:r w:rsidRPr="007D2B9C">
        <w:rPr>
          <w:rFonts w:ascii="Times New Roman" w:hAnsi="Times New Roman" w:cs="Times New Roman"/>
          <w:sz w:val="24"/>
          <w:szCs w:val="24"/>
        </w:rPr>
        <w:t xml:space="preserve"> </w:t>
      </w:r>
      <w:r w:rsidRPr="005307AC">
        <w:rPr>
          <w:rFonts w:ascii="Times New Roman" w:hAnsi="Times New Roman" w:cs="Times New Roman"/>
          <w:noProof/>
          <w:sz w:val="24"/>
          <w:szCs w:val="24"/>
        </w:rPr>
        <w:t>be avoided</w:t>
      </w:r>
      <w:r w:rsidRPr="007D2B9C">
        <w:rPr>
          <w:rFonts w:ascii="Times New Roman" w:hAnsi="Times New Roman" w:cs="Times New Roman"/>
          <w:sz w:val="24"/>
          <w:szCs w:val="24"/>
        </w:rPr>
        <w:t>, it is important to comment on the relative inability of any intervention to meaningfully reduce average raw scores. For example, when assessing pain during eye exam 12 of the 17 studies reported PIPP scores of 11 or greater in both groups</w:t>
      </w:r>
      <w:r w:rsidR="00D343AA" w:rsidRPr="007D2B9C">
        <w:rPr>
          <w:rFonts w:ascii="Times New Roman" w:hAnsi="Times New Roman" w:cs="Times New Roman"/>
          <w:sz w:val="24"/>
          <w:szCs w:val="24"/>
        </w:rPr>
        <w:t xml:space="preserve"> with six of those documenting scores considered to reflect severe pain. </w:t>
      </w:r>
      <w:r w:rsidR="00D343AA" w:rsidRPr="005307AC">
        <w:rPr>
          <w:rFonts w:ascii="Times New Roman" w:hAnsi="Times New Roman" w:cs="Times New Roman"/>
          <w:noProof/>
          <w:sz w:val="24"/>
          <w:szCs w:val="24"/>
        </w:rPr>
        <w:t>This</w:t>
      </w:r>
      <w:r w:rsidR="00D343AA" w:rsidRPr="007D2B9C">
        <w:rPr>
          <w:rFonts w:ascii="Times New Roman" w:hAnsi="Times New Roman" w:cs="Times New Roman"/>
          <w:sz w:val="24"/>
          <w:szCs w:val="24"/>
        </w:rPr>
        <w:t xml:space="preserve"> </w:t>
      </w:r>
      <w:r w:rsidR="00D343AA" w:rsidRPr="005307AC">
        <w:rPr>
          <w:rFonts w:ascii="Times New Roman" w:hAnsi="Times New Roman" w:cs="Times New Roman"/>
          <w:noProof/>
          <w:sz w:val="24"/>
          <w:szCs w:val="24"/>
        </w:rPr>
        <w:t>is placed</w:t>
      </w:r>
      <w:r w:rsidR="00D343AA" w:rsidRPr="007D2B9C">
        <w:rPr>
          <w:rFonts w:ascii="Times New Roman" w:hAnsi="Times New Roman" w:cs="Times New Roman"/>
          <w:sz w:val="24"/>
          <w:szCs w:val="24"/>
        </w:rPr>
        <w:t xml:space="preserve"> in comparison to the same interventions used to reduce pain from vaccination, heel lance, or venepuncture where scores in intervention groups are routinely lying within four and six points on the same scale</w:t>
      </w:r>
      <w:r w:rsidR="007D2B9C">
        <w:rPr>
          <w:rFonts w:ascii="Times New Roman" w:hAnsi="Times New Roman" w:cs="Times New Roman"/>
          <w:sz w:val="24"/>
          <w:szCs w:val="24"/>
        </w:rPr>
        <w:fldChar w:fldCharType="begin" w:fldLock="1"/>
      </w:r>
      <w:r w:rsidR="00790268">
        <w:rPr>
          <w:rFonts w:ascii="Times New Roman" w:hAnsi="Times New Roman" w:cs="Times New Roman"/>
          <w:sz w:val="24"/>
          <w:szCs w:val="24"/>
        </w:rPr>
        <w:instrText>ADDIN CSL_CITATION { "citationItems" : [ { "id" : "ITEM-1", "itemData" : { "DOI" : "10.1002/14651858.CD004950.pub3", "ISBN" : "1469-493X (Electronic) 1361-6137 (Linking)", "PMID" : "23235618", "abstract" : "BACKGROUND: Physiological changes brought about by pain may contribute to the development of morbidity in neonates. Clinical studies have shown reduction in changes in physiological parameters and pain score measurements following pre-emptive analgesic administration in situations where the neonate is experiencing pain or stress. Non-pharmacological measures (such as holding, swaddling and breastfeeding) and pharmacological measures (such as acetaminophen, sucrose and opioids) have been used for this purpose. OBJECTIVES: The primary objective was to evaluate the effectiveness of breastfeeding or supplemental breast milk in reducing procedural pain in neonates. The secondary objective was to conduct subgroup analyses based on the type of control intervention, gestational age and the amount of supplemental breast milk given. SEARCH METHODS: We performed a literature search using the Cochrane Central Register of Controlled Trials (CENTRAL) (The Cochrane Library 2011, Issue 10), MEDLINE (1966 to February 2011), EMBASE (1980 to February 2011), CINAHL (1982 to February 2011), abstracts from the annual meetings of the Society for Pediatric Research (1994 to 2011), and major paediatric pain conference proceedings. We did not apply any language restrictions. SELECTION CRITERIA: Randomised controlled trials (RCTs) or quasi-RCTs of breastfeeding or supplemental breast milk versus no treatment/other measures in neonates were eligible for inclusion in this review. The study must have reported on either physiologic markers of pain or validated pain scores. DATA COLLECTION AND ANALYSIS: We assessed the methodological quality of the trials using the information provided in the studies and by personal communication with the authors. We extracted data on relevant outcomes, estimated the effect size and reported this as a risk ratio (RR), risk difference (RD) and weighted mean difference (MD) as appropriate. MAIN RESULTS: Of twenty eligible studies, ten evaluated breastfeeding and ten evaluated supplemental breast milk. Sixteen studies analysed used heel lance and four used venepuncture as procedure. We noted marked heterogeneity in control intervention and pain assessment measures among the studies. Neonates in the breastfeeding group had statistically a significantly lower increase in heart rate, reduced proportion of crying time and reduced duration of first cry and total crying time compared to positioning (swaddled and placed in a crib), holding by mother, placebo, p\u2026", "author" : [ { "dropping-particle" : "", "family" : "Shah", "given" : "P S", "non-dropping-particle" : "", "parse-names" : false, "suffix" : "" }, { "dropping-particle" : "", "family" : "Herbozo", "given" : "C", "non-dropping-particle" : "", "parse-names" : false, "suffix" : "" }, { "dropping-particle" : "", "family" : "Aliwalas", "given" : "L L", "non-dropping-particle" : "", "parse-names" : false, "suffix" : "" }, { "dropping-particle" : "", "family" : "Shah", "given" : "V S", "non-dropping-particle" : "", "parse-names" : false, "suffix" : "" } ], "container-title" : "Cochrane Database Syst Rev", "id" : "ITEM-1", "issued" : { "date-parts" : [ [ "2012" ] ] }, "note" : "From Duplicate 2 (Breastfeeding or breast milk for procedural pain in neonates - Shah, P S; Herbozo, C; Aliwalas, L L; Shah, V S)", "page" : "CD004950", "title" : "Breastfeeding or breast milk for procedural pain in neonates", "type" : "article-journal", "volume" : "12" }, "uris" : [ "http://www.mendeley.com/documents/?uuid=12ff8f40-fa59-4b1b-b538-dd61e15eb04f" ] }, { "id" : "ITEM-2",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"ITEM-2",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"id" : "ITEM-3", "itemData" : { "DOI" : "10.1002/14651858.CD001069.pub5", "ISBN" : "1469-493X (Electronic) 1361-6137 (Linking)", "PMID" : "23440783", "abstract" : "BACKGROUND: Administration of oral sucrose with and without non-nutritive sucking is the most frequently studied non-pharmacological intervention for procedural pain relief in neonates. OBJECTIVES: To determine the efficacy, effect of dose and safety of oral sucrose for relieving procedural pain in neonates. SEARCH METHODS: We used the standard methods of the Cochrane Neonatal Review Group. Electronic and manual searches were performed in November 2011 for published randomised controlled trials (RCTs) in MEDLINE (1950 to November 2011), EMBASE (1980 to 2011), CINAHL (1982 to November 2011) and the Cochrane Central Register of Controlled Trials (The Cochrane Library). We did not impose language restrictions. SELECTION CRITERIA: RCTs in which term, preterm, or both term and preterm neonates (postnatal age maximum of 28 days after reaching 40 weeks' postmenstrual age) received sucrose for procedural pain. Control conditions included no treatment, water, pacifier, positioning/containing or breastfeeding. DATA COLLECTION AND ANALYSIS: Main outcome measures were physiological, behavioural, or both pain indicators with or without composite pain scores. A mean difference (MD) with 95% confidence intervals (CI) using the fixed-effect model was reported for continuous outcome measures. Trial quality was assessed as per The Cochrane Collaboration MAIN RESULTS: Fifty-seven studies enrolling 4730 infants were included. Results from only a few studies could be combined in meta-analyses. When Premature Infant Pain Profile (PIPP) scores were pooled, sucrose groups had significantly lower scores at 30 seconds (weighted mean difference (WMD) -1.76; 95% CI -2.54 to - 0.97; 4 trials; 264 neonates] and 60 seconds (WMD -2.05; 95% CI -3.08 to -1.02; 3 trials' 195 neonates) post-heel lance. For retinopathy of prematurity (ROP) examinations, sucrose did not significantly reduce PIPP scores (WMD -0.65; 95% CI -1.88 to 0.59; 3 trials; 82 neonates). There were no differences in adverse effects between sucrose and control groups. Sucrose significantly reduced duration of total crying time (WMD -39 seconds; 95% CI -44 to -34; 2 trials; 88 neonates), but did not reduce duration of first cry during heel lance (WMD -9 seconds; 95% CI -20 to 2; 3 trials; 192 neonates). Oxygen saturation (%) was significantly lower in infants given sucrose during ROP examination compared to controls (WMD -2.6; 95% CI -4.9 to - 0.2; 2 trials; 62 neonates). Results of individual trials that could not be in\u2026", "author" : [ { "dropping-particle" : "", "family" : "Stevens", "given" : "Bonnie", "non-dropping-particle" : "", "parse-names" : false, "suffix" : "" }, { "dropping-particle" : "", "family" : "Yamada", "given" : "Janet", "non-dropping-particle" : "", "parse-names" : false, "suffix" : "" }, { "dropping-particle" : "", "family" : "Ohlsson", "given" : "Arne", "non-dropping-particle" : "", "parse-names" : false, "suffix" : "" }, { "dropping-particle" : "", "family" : "Haliburton", "given" : "Sarah", "non-dropping-particle" : "", "parse-names" : false, "suffix" : "" }, { "dropping-particle" : "", "family" : "Shorkey", "given" : "Allyson", "non-dropping-particle" : "", "parse-names" : false, "suffix" : "" } ], "container-title" : "Cochrane Database of Systematic Reviews", "editor" : [ { "dropping-particle" : "", "family" : "Yamada", "given" : "Janet", "non-dropping-particle" : "", "parse-names" : false, "suffix" : "" } ], "id" : "ITEM-3", "issue" : "1", "issued" : { "date-parts" : [ [ "2016", "7", "16" ] ] }, "note" : "From Duplicate 3 (Sucrose for analgesia in newborn infants undergoing painful procedures - Stevens, B; Yamada, J; Gy, Lee; Ohlsson, A; Lee, G Y; Ohlsson, A)\n\nFrom Duplicate 2 (Sucrose for analgesia in newborn infants undergoing painful procedures - Stevens, B; Yamada, J; Gy, Lee; Ohlsson, A; Lee, G Y; Ohlsson, A)\n\nFrom Duplicate 1 (Sucrose for analgesia in newborn infants undergoing painful procedures - Stevens, B; Yamada, J; Lee, G Y; Ohlsson, A)", "page" : "CD001069", "publisher" : "John Wiley &amp; Sons, Ltd", "publisher-place" : "Chichester, UK", "title" : "Sucrose for analgesia in newborn infants undergoing painful procedures", "type" : "chapter", "volume" : "1" }, "uris" : [ "http://www.mendeley.com/documents/?uuid=d1547386-8357-4d21-80aa-b9c5724efc48" ] }, { "id" : "ITEM-4",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"ITEM-4",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"&lt;sup&gt;12,53\u201355&lt;/sup&gt;", "plainTextFormattedCitation" : "12,53\u201355", "previouslyFormattedCitation" : "&lt;sup&gt;12,53\u201355&lt;/sup&gt;"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790268" w:rsidRPr="00790268">
        <w:rPr>
          <w:rFonts w:ascii="Times New Roman" w:hAnsi="Times New Roman" w:cs="Times New Roman"/>
          <w:noProof/>
          <w:sz w:val="24"/>
          <w:szCs w:val="24"/>
          <w:vertAlign w:val="superscript"/>
        </w:rPr>
        <w:t>12,53–55</w:t>
      </w:r>
      <w:r w:rsidR="007D2B9C">
        <w:rPr>
          <w:rFonts w:ascii="Times New Roman" w:hAnsi="Times New Roman" w:cs="Times New Roman"/>
          <w:sz w:val="24"/>
          <w:szCs w:val="24"/>
        </w:rPr>
        <w:fldChar w:fldCharType="end"/>
      </w:r>
      <w:r w:rsidR="00D343AA" w:rsidRPr="007D2B9C">
        <w:rPr>
          <w:rFonts w:ascii="Times New Roman" w:hAnsi="Times New Roman" w:cs="Times New Roman"/>
          <w:sz w:val="24"/>
          <w:szCs w:val="24"/>
        </w:rPr>
        <w:t xml:space="preserve">. Strong conclusions from these findings are not </w:t>
      </w:r>
      <w:r w:rsidR="00D343AA" w:rsidRPr="005307AC">
        <w:rPr>
          <w:rFonts w:ascii="Times New Roman" w:hAnsi="Times New Roman" w:cs="Times New Roman"/>
          <w:noProof/>
          <w:sz w:val="24"/>
          <w:szCs w:val="24"/>
        </w:rPr>
        <w:t>warranted</w:t>
      </w:r>
      <w:ins w:id="39" w:author="Chris Cameron" w:date="2017-05-10T22:16:00Z">
        <w:r w:rsidR="005307AC">
          <w:rPr>
            <w:rFonts w:ascii="Times New Roman" w:hAnsi="Times New Roman" w:cs="Times New Roman"/>
            <w:noProof/>
            <w:sz w:val="24"/>
            <w:szCs w:val="24"/>
          </w:rPr>
          <w:t>. H</w:t>
        </w:r>
      </w:ins>
      <w:del w:id="40" w:author="Chris Cameron" w:date="2017-05-10T22:16:00Z">
        <w:r w:rsidR="00D343AA" w:rsidRPr="005307AC" w:rsidDel="005307AC">
          <w:rPr>
            <w:rFonts w:ascii="Times New Roman" w:hAnsi="Times New Roman" w:cs="Times New Roman"/>
            <w:noProof/>
            <w:sz w:val="24"/>
            <w:szCs w:val="24"/>
          </w:rPr>
          <w:delText>, h</w:delText>
        </w:r>
      </w:del>
      <w:r w:rsidR="00D343AA" w:rsidRPr="005307AC">
        <w:rPr>
          <w:rFonts w:ascii="Times New Roman" w:hAnsi="Times New Roman" w:cs="Times New Roman"/>
          <w:noProof/>
          <w:sz w:val="24"/>
          <w:szCs w:val="24"/>
        </w:rPr>
        <w:t>owever</w:t>
      </w:r>
      <w:ins w:id="41" w:author="Chris Cameron" w:date="2017-05-10T22:18:00Z">
        <w:r w:rsidR="005307AC">
          <w:rPr>
            <w:rFonts w:ascii="Times New Roman" w:hAnsi="Times New Roman" w:cs="Times New Roman"/>
            <w:noProof/>
            <w:sz w:val="24"/>
            <w:szCs w:val="24"/>
          </w:rPr>
          <w:t>,</w:t>
        </w:r>
      </w:ins>
      <w:r w:rsidR="00D343AA" w:rsidRPr="007D2B9C">
        <w:rPr>
          <w:rFonts w:ascii="Times New Roman" w:hAnsi="Times New Roman" w:cs="Times New Roman"/>
          <w:sz w:val="24"/>
          <w:szCs w:val="24"/>
        </w:rPr>
        <w:t xml:space="preserve"> it does draw our attention to </w:t>
      </w:r>
      <w:r w:rsidR="007D2B9C">
        <w:rPr>
          <w:rFonts w:ascii="Times New Roman" w:hAnsi="Times New Roman" w:cs="Times New Roman"/>
          <w:sz w:val="24"/>
          <w:szCs w:val="24"/>
        </w:rPr>
        <w:t>two points of consideration: Whether</w:t>
      </w:r>
      <w:r w:rsidR="00D343AA" w:rsidRPr="007D2B9C">
        <w:rPr>
          <w:rFonts w:ascii="Times New Roman" w:hAnsi="Times New Roman" w:cs="Times New Roman"/>
          <w:sz w:val="24"/>
          <w:szCs w:val="24"/>
        </w:rPr>
        <w:t xml:space="preserve"> existing pain scales valid for assessment of pain from </w:t>
      </w:r>
      <w:r w:rsidR="00D343AA" w:rsidRPr="005307AC">
        <w:rPr>
          <w:rFonts w:ascii="Times New Roman" w:hAnsi="Times New Roman" w:cs="Times New Roman"/>
          <w:noProof/>
          <w:sz w:val="24"/>
          <w:szCs w:val="24"/>
        </w:rPr>
        <w:t>RoP</w:t>
      </w:r>
      <w:r w:rsidR="00D343AA" w:rsidRPr="007D2B9C">
        <w:rPr>
          <w:rFonts w:ascii="Times New Roman" w:hAnsi="Times New Roman" w:cs="Times New Roman"/>
          <w:sz w:val="24"/>
          <w:szCs w:val="24"/>
        </w:rPr>
        <w:t xml:space="preserve"> exams, and should we be giving greater consideration to more powerful interventions? </w:t>
      </w:r>
      <w:r w:rsidR="000154F5" w:rsidRPr="007D2B9C">
        <w:rPr>
          <w:rFonts w:ascii="Times New Roman" w:hAnsi="Times New Roman" w:cs="Times New Roman"/>
          <w:sz w:val="24"/>
          <w:szCs w:val="24"/>
        </w:rPr>
        <w:t xml:space="preserve">The PIPP was the most used pain scale included in this review, </w:t>
      </w:r>
      <w:r w:rsidR="000154F5" w:rsidRPr="005307AC">
        <w:rPr>
          <w:rFonts w:ascii="Times New Roman" w:hAnsi="Times New Roman" w:cs="Times New Roman"/>
          <w:noProof/>
          <w:sz w:val="24"/>
          <w:szCs w:val="24"/>
        </w:rPr>
        <w:t>h</w:t>
      </w:r>
      <w:r w:rsidR="00C12383" w:rsidRPr="005307AC">
        <w:rPr>
          <w:rFonts w:ascii="Times New Roman" w:hAnsi="Times New Roman" w:cs="Times New Roman"/>
          <w:noProof/>
          <w:sz w:val="24"/>
          <w:szCs w:val="24"/>
        </w:rPr>
        <w:t>o</w:t>
      </w:r>
      <w:r w:rsidR="000154F5" w:rsidRPr="005307AC">
        <w:rPr>
          <w:rFonts w:ascii="Times New Roman" w:hAnsi="Times New Roman" w:cs="Times New Roman"/>
          <w:noProof/>
          <w:sz w:val="24"/>
          <w:szCs w:val="24"/>
        </w:rPr>
        <w:t>wev</w:t>
      </w:r>
      <w:r w:rsidR="00C12383" w:rsidRPr="005307AC">
        <w:rPr>
          <w:rFonts w:ascii="Times New Roman" w:hAnsi="Times New Roman" w:cs="Times New Roman"/>
          <w:noProof/>
          <w:sz w:val="24"/>
          <w:szCs w:val="24"/>
        </w:rPr>
        <w:t>e</w:t>
      </w:r>
      <w:r w:rsidR="000154F5" w:rsidRPr="005307AC">
        <w:rPr>
          <w:rFonts w:ascii="Times New Roman" w:hAnsi="Times New Roman" w:cs="Times New Roman"/>
          <w:noProof/>
          <w:sz w:val="24"/>
          <w:szCs w:val="24"/>
        </w:rPr>
        <w:t>r</w:t>
      </w:r>
      <w:ins w:id="42" w:author="Chris Cameron" w:date="2017-05-10T22:17:00Z">
        <w:r w:rsidR="005307AC">
          <w:rPr>
            <w:rFonts w:ascii="Times New Roman" w:hAnsi="Times New Roman" w:cs="Times New Roman"/>
            <w:noProof/>
            <w:sz w:val="24"/>
            <w:szCs w:val="24"/>
          </w:rPr>
          <w:t>,</w:t>
        </w:r>
      </w:ins>
      <w:r w:rsidR="000154F5" w:rsidRPr="007D2B9C">
        <w:rPr>
          <w:rFonts w:ascii="Times New Roman" w:hAnsi="Times New Roman" w:cs="Times New Roman"/>
          <w:sz w:val="24"/>
          <w:szCs w:val="24"/>
        </w:rPr>
        <w:t xml:space="preserve"> in the most recent review of validation and reliability authors have not </w:t>
      </w:r>
      <w:r w:rsidR="000154F5" w:rsidRPr="005307AC">
        <w:rPr>
          <w:rFonts w:ascii="Times New Roman" w:hAnsi="Times New Roman" w:cs="Times New Roman"/>
          <w:noProof/>
          <w:sz w:val="24"/>
          <w:szCs w:val="24"/>
        </w:rPr>
        <w:t>repor</w:t>
      </w:r>
      <w:ins w:id="43" w:author="Chris Cameron" w:date="2017-05-10T22:17:00Z">
        <w:r w:rsidR="005307AC">
          <w:rPr>
            <w:rFonts w:ascii="Times New Roman" w:hAnsi="Times New Roman" w:cs="Times New Roman"/>
            <w:noProof/>
            <w:sz w:val="24"/>
            <w:szCs w:val="24"/>
          </w:rPr>
          <w:t>t</w:t>
        </w:r>
      </w:ins>
      <w:r w:rsidR="000154F5" w:rsidRPr="005307AC">
        <w:rPr>
          <w:rFonts w:ascii="Times New Roman" w:hAnsi="Times New Roman" w:cs="Times New Roman"/>
          <w:noProof/>
          <w:sz w:val="24"/>
          <w:szCs w:val="24"/>
        </w:rPr>
        <w:t>ed</w:t>
      </w:r>
      <w:r w:rsidR="000154F5" w:rsidRPr="007D2B9C">
        <w:rPr>
          <w:rFonts w:ascii="Times New Roman" w:hAnsi="Times New Roman" w:cs="Times New Roman"/>
          <w:sz w:val="24"/>
          <w:szCs w:val="24"/>
        </w:rPr>
        <w:t xml:space="preserve"> validation studies for </w:t>
      </w:r>
      <w:r w:rsidR="000154F5" w:rsidRPr="005307AC">
        <w:rPr>
          <w:rFonts w:ascii="Times New Roman" w:hAnsi="Times New Roman" w:cs="Times New Roman"/>
          <w:noProof/>
          <w:sz w:val="24"/>
          <w:szCs w:val="24"/>
        </w:rPr>
        <w:t>RoP</w:t>
      </w:r>
      <w:r w:rsidR="000154F5" w:rsidRPr="007D2B9C">
        <w:rPr>
          <w:rFonts w:ascii="Times New Roman" w:hAnsi="Times New Roman" w:cs="Times New Roman"/>
          <w:sz w:val="24"/>
          <w:szCs w:val="24"/>
        </w:rPr>
        <w:t xml:space="preserve"> exams</w:t>
      </w:r>
      <w:r w:rsidR="007D2B9C">
        <w:rPr>
          <w:rFonts w:ascii="Times New Roman" w:hAnsi="Times New Roman" w:cs="Times New Roman"/>
          <w:sz w:val="24"/>
          <w:szCs w:val="24"/>
        </w:rPr>
        <w:fldChar w:fldCharType="begin" w:fldLock="1"/>
      </w:r>
      <w:r w:rsidR="00790268">
        <w:rPr>
          <w:rFonts w:ascii="Times New Roman" w:hAnsi="Times New Roman" w:cs="Times New Roman"/>
          <w:sz w:val="24"/>
          <w:szCs w:val="24"/>
        </w:rPr>
        <w:instrText>ADDIN CSL_CITATION { "citationItems" : [ { "id" : "ITEM-1", "itemData" : { "DOI" : "10.1002/14651858.CD001069.pub5", "ISBN" : "1469-493X (Electronic) 1361-6137 (Linking)", "PMID" : "23440783", "abstract" : "BACKGROUND: Administration of oral sucrose with and without non-nutritive sucking is the most frequently studied non-pharmacological intervention for procedural pain relief in neonates. OBJECTIVES: To determine the efficacy, effect of dose and safety of oral sucrose for relieving procedural pain in neonates. SEARCH METHODS: We used the standard methods of the Cochrane Neonatal Review Group. Electronic and manual searches were performed in November 2011 for published randomised controlled trials (RCTs) in MEDLINE (1950 to November 2011), EMBASE (1980 to 2011), CINAHL (1982 to November 2011) and the Cochrane Central Register of Controlled Trials (The Cochrane Library). We did not impose language restrictions. SELECTION CRITERIA: RCTs in which term, preterm, or both term and preterm neonates (postnatal age maximum of 28 days after reaching 40 weeks' postmenstrual age) received sucrose for procedural pain. Control conditions included no treatment, water, pacifier, positioning/containing or breastfeeding. DATA COLLECTION AND ANALYSIS: Main outcome measures were physiological, behavioural, or both pain indicators with or without composite pain scores. A mean difference (MD) with 95% confidence intervals (CI) using the fixed-effect model was reported for continuous outcome measures. Trial quality was assessed as per The Cochrane Collaboration MAIN RESULTS: Fifty-seven studies enrolling 4730 infants were included. Results from only a few studies could be combined in meta-analyses. When Premature Infant Pain Profile (PIPP) scores were pooled, sucrose groups had significantly lower scores at 30 seconds (weighted mean difference (WMD) -1.76; 95% CI -2.54 to - 0.97; 4 trials; 264 neonates] and 60 seconds (WMD -2.05; 95% CI -3.08 to -1.02; 3 trials' 195 neonates) post-heel lance. For retinopathy of prematurity (ROP) examinations, sucrose did not significantly reduce PIPP scores (WMD -0.65; 95% CI -1.88 to 0.59; 3 trials; 82 neonates). There were no differences in adverse effects between sucrose and control groups. Sucrose significantly reduced duration of total crying time (WMD -39 seconds; 95% CI -44 to -34; 2 trials; 88 neonates), but did not reduce duration of first cry during heel lance (WMD -9 seconds; 95% CI -20 to 2; 3 trials; 192 neonates). Oxygen saturation (%) was significantly lower in infants given sucrose during ROP examination compared to controls (WMD -2.6; 95% CI -4.9 to - 0.2; 2 trials; 62 neonates). Results of individual trials that could not be in\u2026", "author" : [ { "dropping-particle" : "", "family" : "Stevens", "given" : "Bonnie", "non-dropping-particle" : "", "parse-names" : false, "suffix" : "" }, { "dropping-particle" : "", "family" : "Yamada", "given" : "Janet", "non-dropping-particle" : "", "parse-names" : false, "suffix" : "" }, { "dropping-particle" : "", "family" : "Ohlsson", "given" : "Arne", "non-dropping-particle" : "", "parse-names" : false, "suffix" : "" }, { "dropping-particle" : "", "family" : "Haliburton", "given" : "Sarah", "non-dropping-particle" : "", "parse-names" : false, "suffix" : "" }, { "dropping-particle" : "", "family" : "Shorkey", "given" : "Allyson", "non-dropping-particle" : "", "parse-names" : false, "suffix" : "" } ], "container-title" : "Cochrane Database of Systematic Reviews", "editor" : [ { "dropping-particle" : "", "family" : "Yamada", "given" : "Janet", "non-dropping-particle" : "", "parse-names" : false, "suffix" : "" } ], "id" : "ITEM-1", "issue" : "1", "issued" : { "date-parts" : [ [ "2016", "7", "16" ] ] }, "note" : "From Duplicate 3 (Sucrose for analgesia in newborn infants undergoing painful procedures - Stevens, B; Yamada, J; Gy, Lee; Ohlsson, A; Lee, G Y; Ohlsson, A)\n\nFrom Duplicate 2 (Sucrose for analgesia in newborn infants undergoing painful procedures - Stevens, B; Yamada, J; Gy, Lee; Ohlsson, A; Lee, G Y; Ohlsson, A)\n\nFrom Duplicate 1 (Sucrose for analgesia in newborn infants undergoing painful procedures - Stevens, B; Yamada, J; Lee, G Y; Ohlsson, A)", "page" : "CD001069", "publisher" : "John Wiley &amp; Sons, Ltd", "publisher-place" : "Chichester, UK", "title" : "Sucrose for analgesia in newborn infants undergoing painful procedures", "type" : "chapter", "volume" : "1" }, "uris" : [ "http://www.mendeley.com/documents/?uuid=d1547386-8357-4d21-80aa-b9c5724efc48" ] } ], "mendeley" : { "formattedCitation" : "&lt;sup&gt;54&lt;/sup&gt;", "plainTextFormattedCitation" : "54", "previouslyFormattedCitation" : "&lt;sup&gt;54&lt;/sup&gt;"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790268" w:rsidRPr="00790268">
        <w:rPr>
          <w:rFonts w:ascii="Times New Roman" w:hAnsi="Times New Roman" w:cs="Times New Roman"/>
          <w:noProof/>
          <w:sz w:val="24"/>
          <w:szCs w:val="24"/>
          <w:vertAlign w:val="superscript"/>
        </w:rPr>
        <w:t>54</w:t>
      </w:r>
      <w:r w:rsidR="007D2B9C">
        <w:rPr>
          <w:rFonts w:ascii="Times New Roman" w:hAnsi="Times New Roman" w:cs="Times New Roman"/>
          <w:sz w:val="24"/>
          <w:szCs w:val="24"/>
        </w:rPr>
        <w:fldChar w:fldCharType="end"/>
      </w:r>
      <w:r w:rsidR="000154F5" w:rsidRPr="007D2B9C">
        <w:rPr>
          <w:rFonts w:ascii="Times New Roman" w:hAnsi="Times New Roman" w:cs="Times New Roman"/>
          <w:sz w:val="24"/>
          <w:szCs w:val="24"/>
        </w:rPr>
        <w:t xml:space="preserve">. </w:t>
      </w:r>
      <w:r w:rsidR="000154F5" w:rsidRPr="005307AC">
        <w:rPr>
          <w:rFonts w:ascii="Times New Roman" w:hAnsi="Times New Roman" w:cs="Times New Roman"/>
          <w:noProof/>
          <w:sz w:val="24"/>
          <w:szCs w:val="24"/>
        </w:rPr>
        <w:t>This</w:t>
      </w:r>
      <w:r w:rsidR="000154F5" w:rsidRPr="007D2B9C">
        <w:rPr>
          <w:rFonts w:ascii="Times New Roman" w:hAnsi="Times New Roman" w:cs="Times New Roman"/>
          <w:sz w:val="24"/>
          <w:szCs w:val="24"/>
        </w:rPr>
        <w:t xml:space="preserve"> is of relevance because the exam itself includes direct manipulation of the face</w:t>
      </w:r>
      <w:r w:rsidR="00C12383" w:rsidRPr="007D2B9C">
        <w:rPr>
          <w:rFonts w:ascii="Times New Roman" w:hAnsi="Times New Roman" w:cs="Times New Roman"/>
          <w:sz w:val="24"/>
          <w:szCs w:val="24"/>
        </w:rPr>
        <w:t xml:space="preserve"> including eyelid speculum and a bright light</w:t>
      </w:r>
      <w:r w:rsidR="000154F5" w:rsidRPr="007D2B9C">
        <w:rPr>
          <w:rFonts w:ascii="Times New Roman" w:hAnsi="Times New Roman" w:cs="Times New Roman"/>
          <w:sz w:val="24"/>
          <w:szCs w:val="24"/>
        </w:rPr>
        <w:t>, which makes up three domains (and a possible 9 points) on the PIPP</w:t>
      </w:r>
      <w:r w:rsidR="00C12383" w:rsidRPr="007D2B9C">
        <w:rPr>
          <w:rFonts w:ascii="Times New Roman" w:hAnsi="Times New Roman" w:cs="Times New Roman"/>
          <w:sz w:val="24"/>
          <w:szCs w:val="24"/>
        </w:rPr>
        <w:t>. The lowest raw score on the PIPP came from a unit that did not use the eyelid speculum</w:t>
      </w:r>
      <w:r w:rsidR="007D2B9C">
        <w:rPr>
          <w:rFonts w:ascii="Times New Roman" w:hAnsi="Times New Roman" w:cs="Times New Roman"/>
          <w:sz w:val="24"/>
          <w:szCs w:val="24"/>
        </w:rPr>
        <w:fldChar w:fldCharType="begin" w:fldLock="1"/>
      </w:r>
      <w:r w:rsidR="00790268">
        <w:rPr>
          <w:rFonts w:ascii="Times New Roman" w:hAnsi="Times New Roman" w:cs="Times New Roman"/>
          <w:sz w:val="24"/>
          <w:szCs w:val="24"/>
        </w:rPr>
        <w:instrText>ADDIN CSL_CITATION { "citationItems" : [ { "id" : "ITEM-1",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"mendeley" : { "formattedCitation" : "&lt;sup&gt;28&lt;/sup&gt;", "plainTextFormattedCitation" : "28", "previouslyFormattedCitation" : "&lt;sup&gt;28&lt;/sup&gt;" }, "properties" : { "noteIndex" : 0 }, "schema" : "https://github.com/citation-style-language/schema/raw/master/csl-citation.json" }</w:instrText>
      </w:r>
      <w:r w:rsidR="007D2B9C">
        <w:rPr>
          <w:rFonts w:ascii="Times New Roman" w:hAnsi="Times New Roman" w:cs="Times New Roman"/>
          <w:sz w:val="24"/>
          <w:szCs w:val="24"/>
        </w:rPr>
        <w:fldChar w:fldCharType="separate"/>
      </w:r>
      <w:r w:rsidR="00790268" w:rsidRPr="00790268">
        <w:rPr>
          <w:rFonts w:ascii="Times New Roman" w:hAnsi="Times New Roman" w:cs="Times New Roman"/>
          <w:noProof/>
          <w:sz w:val="24"/>
          <w:szCs w:val="24"/>
          <w:vertAlign w:val="superscript"/>
        </w:rPr>
        <w:t>28</w:t>
      </w:r>
      <w:r w:rsidR="007D2B9C">
        <w:rPr>
          <w:rFonts w:ascii="Times New Roman" w:hAnsi="Times New Roman" w:cs="Times New Roman"/>
          <w:sz w:val="24"/>
          <w:szCs w:val="24"/>
        </w:rPr>
        <w:fldChar w:fldCharType="end"/>
      </w:r>
      <w:r w:rsidR="00C12383" w:rsidRPr="007D2B9C">
        <w:rPr>
          <w:rFonts w:ascii="Times New Roman" w:hAnsi="Times New Roman" w:cs="Times New Roman"/>
          <w:sz w:val="24"/>
          <w:szCs w:val="24"/>
        </w:rPr>
        <w:t xml:space="preserve">, and while it is tempting to suggest this as an approach to relieve </w:t>
      </w:r>
      <w:r w:rsidR="00C12383" w:rsidRPr="005307AC">
        <w:rPr>
          <w:rFonts w:ascii="Times New Roman" w:hAnsi="Times New Roman" w:cs="Times New Roman"/>
          <w:noProof/>
          <w:sz w:val="24"/>
          <w:szCs w:val="24"/>
        </w:rPr>
        <w:t>pain</w:t>
      </w:r>
      <w:ins w:id="44" w:author="Chris Cameron" w:date="2017-05-10T22:17:00Z">
        <w:r w:rsidR="005307AC">
          <w:rPr>
            <w:rFonts w:ascii="Times New Roman" w:hAnsi="Times New Roman" w:cs="Times New Roman"/>
            <w:noProof/>
            <w:sz w:val="24"/>
            <w:szCs w:val="24"/>
          </w:rPr>
          <w:t>,</w:t>
        </w:r>
      </w:ins>
      <w:r w:rsidR="00C12383" w:rsidRPr="007D2B9C">
        <w:rPr>
          <w:rFonts w:ascii="Times New Roman" w:hAnsi="Times New Roman" w:cs="Times New Roman"/>
          <w:sz w:val="24"/>
          <w:szCs w:val="24"/>
        </w:rPr>
        <w:t xml:space="preserve"> it is difficult to say whether this is an artifact created by the scale not being valid for these procedures. Others have suggested that persistently high raw pain scores suggest that stronger analgesics should </w:t>
      </w:r>
      <w:r w:rsidR="00C12383" w:rsidRPr="005307AC">
        <w:rPr>
          <w:rFonts w:ascii="Times New Roman" w:hAnsi="Times New Roman" w:cs="Times New Roman"/>
          <w:noProof/>
          <w:sz w:val="24"/>
          <w:szCs w:val="24"/>
        </w:rPr>
        <w:t>be investigated</w:t>
      </w:r>
      <w:r w:rsidR="00C12383" w:rsidRPr="007D2B9C">
        <w:rPr>
          <w:rFonts w:ascii="Times New Roman" w:hAnsi="Times New Roman" w:cs="Times New Roman"/>
          <w:sz w:val="24"/>
          <w:szCs w:val="24"/>
        </w:rPr>
        <w:t xml:space="preserve"> (</w:t>
      </w:r>
      <w:r w:rsidR="00C12383" w:rsidRPr="005307AC">
        <w:rPr>
          <w:rFonts w:ascii="Times New Roman" w:hAnsi="Times New Roman" w:cs="Times New Roman"/>
          <w:noProof/>
          <w:sz w:val="24"/>
          <w:szCs w:val="24"/>
        </w:rPr>
        <w:t>e.g</w:t>
      </w:r>
      <w:ins w:id="45" w:author="Chris Cameron" w:date="2017-05-10T22:17:00Z">
        <w:r w:rsidR="005307AC">
          <w:rPr>
            <w:rFonts w:ascii="Times New Roman" w:hAnsi="Times New Roman" w:cs="Times New Roman"/>
            <w:noProof/>
            <w:sz w:val="24"/>
            <w:szCs w:val="24"/>
          </w:rPr>
          <w:t>.,</w:t>
        </w:r>
      </w:ins>
      <w:r w:rsidR="00C12383" w:rsidRPr="007D2B9C">
        <w:rPr>
          <w:rFonts w:ascii="Times New Roman" w:hAnsi="Times New Roman" w:cs="Times New Roman"/>
          <w:sz w:val="24"/>
          <w:szCs w:val="24"/>
        </w:rPr>
        <w:t xml:space="preserve"> opiates). One ongoing clinical trial will investigate the use of morphine for pain reduction during</w:t>
      </w:r>
      <w:ins w:id="46" w:author="Chris Cameron" w:date="2017-05-10T22:17:00Z">
        <w:r w:rsidR="005307AC">
          <w:rPr>
            <w:rFonts w:ascii="Times New Roman" w:hAnsi="Times New Roman" w:cs="Times New Roman"/>
            <w:sz w:val="24"/>
            <w:szCs w:val="24"/>
          </w:rPr>
          <w:t xml:space="preserve"> an</w:t>
        </w:r>
      </w:ins>
      <w:r w:rsidR="00C12383" w:rsidRPr="007D2B9C">
        <w:rPr>
          <w:rFonts w:ascii="Times New Roman" w:hAnsi="Times New Roman" w:cs="Times New Roman"/>
          <w:sz w:val="24"/>
          <w:szCs w:val="24"/>
        </w:rPr>
        <w:t xml:space="preserve"> </w:t>
      </w:r>
      <w:r w:rsidR="00C12383" w:rsidRPr="005307AC">
        <w:rPr>
          <w:rFonts w:ascii="Times New Roman" w:hAnsi="Times New Roman" w:cs="Times New Roman"/>
          <w:noProof/>
          <w:sz w:val="24"/>
          <w:szCs w:val="24"/>
        </w:rPr>
        <w:t>eye</w:t>
      </w:r>
      <w:r w:rsidR="00C12383" w:rsidRPr="007D2B9C">
        <w:rPr>
          <w:rFonts w:ascii="Times New Roman" w:hAnsi="Times New Roman" w:cs="Times New Roman"/>
          <w:sz w:val="24"/>
          <w:szCs w:val="24"/>
        </w:rPr>
        <w:t xml:space="preserve"> exam</w:t>
      </w:r>
      <w:r w:rsidR="00474090" w:rsidRPr="007D2B9C">
        <w:rPr>
          <w:rFonts w:ascii="Times New Roman" w:hAnsi="Times New Roman" w:cs="Times New Roman"/>
          <w:sz w:val="24"/>
          <w:szCs w:val="24"/>
        </w:rPr>
        <w:t xml:space="preserve"> and use the PIPP to assess pain. While this will </w:t>
      </w:r>
      <w:ins w:id="47" w:author="Chris Cameron" w:date="2017-05-10T22:17:00Z">
        <w:r w:rsidR="005307AC" w:rsidRPr="005307AC">
          <w:rPr>
            <w:rFonts w:ascii="Times New Roman" w:hAnsi="Times New Roman" w:cs="Times New Roman"/>
            <w:noProof/>
            <w:sz w:val="24"/>
            <w:szCs w:val="24"/>
          </w:rPr>
          <w:t>u</w:t>
        </w:r>
      </w:ins>
      <w:del w:id="48" w:author="Chris Cameron" w:date="2017-05-10T22:17:00Z">
        <w:r w:rsidR="00474090" w:rsidRPr="005307AC" w:rsidDel="005307AC">
          <w:rPr>
            <w:rFonts w:ascii="Times New Roman" w:hAnsi="Times New Roman" w:cs="Times New Roman"/>
            <w:noProof/>
            <w:sz w:val="24"/>
            <w:szCs w:val="24"/>
          </w:rPr>
          <w:delText>i</w:delText>
        </w:r>
      </w:del>
      <w:r w:rsidR="00474090" w:rsidRPr="005307AC">
        <w:rPr>
          <w:rFonts w:ascii="Times New Roman" w:hAnsi="Times New Roman" w:cs="Times New Roman"/>
          <w:noProof/>
          <w:sz w:val="24"/>
          <w:szCs w:val="24"/>
        </w:rPr>
        <w:t>ndoubtedly</w:t>
      </w:r>
      <w:r w:rsidR="00474090" w:rsidRPr="007D2B9C">
        <w:rPr>
          <w:rFonts w:ascii="Times New Roman" w:hAnsi="Times New Roman" w:cs="Times New Roman"/>
          <w:sz w:val="24"/>
          <w:szCs w:val="24"/>
        </w:rPr>
        <w:t xml:space="preserve"> provide important information, it will need to </w:t>
      </w:r>
      <w:r w:rsidR="00474090" w:rsidRPr="005307AC">
        <w:rPr>
          <w:rFonts w:ascii="Times New Roman" w:hAnsi="Times New Roman" w:cs="Times New Roman"/>
          <w:noProof/>
          <w:sz w:val="24"/>
          <w:szCs w:val="24"/>
        </w:rPr>
        <w:t>be interpreted</w:t>
      </w:r>
      <w:r w:rsidR="00474090" w:rsidRPr="007D2B9C">
        <w:rPr>
          <w:rFonts w:ascii="Times New Roman" w:hAnsi="Times New Roman" w:cs="Times New Roman"/>
          <w:sz w:val="24"/>
          <w:szCs w:val="24"/>
        </w:rPr>
        <w:t xml:space="preserve"> within the possibility that the tool itself is not a valid measure of pain </w:t>
      </w:r>
      <w:proofErr w:type="spellStart"/>
      <w:r w:rsidR="00474090" w:rsidRPr="007D2B9C">
        <w:rPr>
          <w:rFonts w:ascii="Times New Roman" w:hAnsi="Times New Roman" w:cs="Times New Roman"/>
          <w:sz w:val="24"/>
          <w:szCs w:val="24"/>
        </w:rPr>
        <w:t>perse</w:t>
      </w:r>
      <w:proofErr w:type="spellEnd"/>
      <w:r w:rsidR="00474090" w:rsidRPr="007D2B9C">
        <w:rPr>
          <w:rFonts w:ascii="Times New Roman" w:hAnsi="Times New Roman" w:cs="Times New Roman"/>
          <w:sz w:val="24"/>
          <w:szCs w:val="24"/>
        </w:rPr>
        <w:t>.</w:t>
      </w:r>
      <w:r w:rsidR="00474090" w:rsidRPr="00B83F38">
        <w:rPr>
          <w:rFonts w:ascii="Times New Roman" w:hAnsi="Times New Roman" w:cs="Times New Roman"/>
          <w:sz w:val="24"/>
          <w:szCs w:val="24"/>
        </w:rPr>
        <w:t xml:space="preserve"> </w:t>
      </w:r>
    </w:p>
    <w:p w14:paraId="2DF48241" w14:textId="1FB9FF82" w:rsidR="000455A7" w:rsidRPr="00B83F38" w:rsidRDefault="000455A7" w:rsidP="001E436E">
      <w:pPr>
        <w:spacing w:line="480" w:lineRule="auto"/>
        <w:jc w:val="center"/>
        <w:rPr>
          <w:rFonts w:ascii="Times New Roman" w:hAnsi="Times New Roman" w:cs="Times New Roman"/>
          <w:b/>
          <w:sz w:val="24"/>
          <w:szCs w:val="24"/>
        </w:rPr>
      </w:pPr>
      <w:r w:rsidRPr="00B83F38">
        <w:rPr>
          <w:rFonts w:ascii="Times New Roman" w:hAnsi="Times New Roman" w:cs="Times New Roman"/>
          <w:b/>
          <w:sz w:val="24"/>
          <w:szCs w:val="24"/>
        </w:rPr>
        <w:t>Conclusions</w:t>
      </w:r>
    </w:p>
    <w:p w14:paraId="3D8BEE66" w14:textId="0A109E1B" w:rsidR="00D343AA" w:rsidRDefault="00D343AA" w:rsidP="00F61E3A">
      <w:pPr>
        <w:spacing w:line="480" w:lineRule="auto"/>
        <w:rPr>
          <w:rFonts w:ascii="Times New Roman" w:hAnsi="Times New Roman" w:cs="Times New Roman"/>
          <w:sz w:val="24"/>
          <w:szCs w:val="24"/>
        </w:rPr>
      </w:pPr>
      <w:r w:rsidRPr="00B83F38">
        <w:rPr>
          <w:rFonts w:ascii="Times New Roman" w:hAnsi="Times New Roman" w:cs="Times New Roman"/>
          <w:b/>
          <w:sz w:val="24"/>
          <w:szCs w:val="24"/>
        </w:rPr>
        <w:tab/>
      </w:r>
      <w:r w:rsidRPr="00B83F38">
        <w:rPr>
          <w:rFonts w:ascii="Times New Roman" w:hAnsi="Times New Roman" w:cs="Times New Roman"/>
          <w:sz w:val="24"/>
          <w:szCs w:val="24"/>
        </w:rPr>
        <w:t>Substantial n</w:t>
      </w:r>
      <w:r w:rsidR="00474090" w:rsidRPr="00B83F38">
        <w:rPr>
          <w:rFonts w:ascii="Times New Roman" w:hAnsi="Times New Roman" w:cs="Times New Roman"/>
          <w:sz w:val="24"/>
          <w:szCs w:val="24"/>
        </w:rPr>
        <w:t>etwork heterogeneity limits confidence in findings and may disguise real differences in treatment effects observed in</w:t>
      </w:r>
      <w:ins w:id="49" w:author="Chris Cameron" w:date="2017-05-10T22:17:00Z">
        <w:r w:rsidR="005307AC">
          <w:rPr>
            <w:rFonts w:ascii="Times New Roman" w:hAnsi="Times New Roman" w:cs="Times New Roman"/>
            <w:sz w:val="24"/>
            <w:szCs w:val="24"/>
          </w:rPr>
          <w:t xml:space="preserve"> the</w:t>
        </w:r>
      </w:ins>
      <w:r w:rsidR="00474090" w:rsidRPr="00B83F38">
        <w:rPr>
          <w:rFonts w:ascii="Times New Roman" w:hAnsi="Times New Roman" w:cs="Times New Roman"/>
          <w:sz w:val="24"/>
          <w:szCs w:val="24"/>
        </w:rPr>
        <w:t xml:space="preserve"> </w:t>
      </w:r>
      <w:r w:rsidR="00474090" w:rsidRPr="005307AC">
        <w:rPr>
          <w:rFonts w:ascii="Times New Roman" w:hAnsi="Times New Roman" w:cs="Times New Roman"/>
          <w:noProof/>
          <w:sz w:val="24"/>
          <w:szCs w:val="24"/>
        </w:rPr>
        <w:t>pairwise</w:t>
      </w:r>
      <w:r w:rsidR="00474090" w:rsidRPr="00B83F38">
        <w:rPr>
          <w:rFonts w:ascii="Times New Roman" w:hAnsi="Times New Roman" w:cs="Times New Roman"/>
          <w:sz w:val="24"/>
          <w:szCs w:val="24"/>
        </w:rPr>
        <w:t xml:space="preserve"> meta-analysis. Current evidence suggests that the optimal treatments are likely to be anesthetic eye drops in combination with either sweet taste or multisensory interventions</w:t>
      </w:r>
      <w:ins w:id="50" w:author="Chris Cameron" w:date="2017-05-10T22:17:00Z">
        <w:r w:rsidR="005307AC">
          <w:rPr>
            <w:rFonts w:ascii="Times New Roman" w:hAnsi="Times New Roman" w:cs="Times New Roman"/>
            <w:sz w:val="24"/>
            <w:szCs w:val="24"/>
          </w:rPr>
          <w:t>,</w:t>
        </w:r>
      </w:ins>
      <w:r w:rsidR="00474090" w:rsidRPr="00B83F38">
        <w:rPr>
          <w:rFonts w:ascii="Times New Roman" w:hAnsi="Times New Roman" w:cs="Times New Roman"/>
          <w:sz w:val="24"/>
          <w:szCs w:val="24"/>
        </w:rPr>
        <w:t xml:space="preserve"> although the evidence is of </w:t>
      </w:r>
      <w:r w:rsidR="00474090" w:rsidRPr="00901C67">
        <w:rPr>
          <w:rFonts w:ascii="Times New Roman" w:hAnsi="Times New Roman" w:cs="Times New Roman"/>
          <w:sz w:val="24"/>
          <w:szCs w:val="24"/>
        </w:rPr>
        <w:t>very low quality</w:t>
      </w:r>
      <w:r w:rsidR="00474090" w:rsidRPr="00B83F38">
        <w:rPr>
          <w:rFonts w:ascii="Times New Roman" w:hAnsi="Times New Roman" w:cs="Times New Roman"/>
          <w:sz w:val="24"/>
          <w:szCs w:val="24"/>
        </w:rPr>
        <w:t xml:space="preserve">. Estimates for all interventions include potentially clinically meaningful benefit or harm, introducing substantial uncertainty in recommendations for practice and future research. Assumptions about the validity of pain scores for ROP exams may need to </w:t>
      </w:r>
      <w:r w:rsidR="00474090" w:rsidRPr="005307AC">
        <w:rPr>
          <w:rFonts w:ascii="Times New Roman" w:hAnsi="Times New Roman" w:cs="Times New Roman"/>
          <w:noProof/>
          <w:sz w:val="24"/>
          <w:szCs w:val="24"/>
        </w:rPr>
        <w:t>be revisited</w:t>
      </w:r>
      <w:r w:rsidR="006D3073" w:rsidRPr="00B83F38">
        <w:rPr>
          <w:rFonts w:ascii="Times New Roman" w:hAnsi="Times New Roman" w:cs="Times New Roman"/>
          <w:sz w:val="24"/>
          <w:szCs w:val="24"/>
        </w:rPr>
        <w:t>.</w:t>
      </w:r>
      <w:r w:rsidR="00474090" w:rsidRPr="00B83F38">
        <w:rPr>
          <w:rFonts w:ascii="Times New Roman" w:hAnsi="Times New Roman" w:cs="Times New Roman"/>
          <w:sz w:val="24"/>
          <w:szCs w:val="24"/>
        </w:rPr>
        <w:t xml:space="preserve"> </w:t>
      </w:r>
      <w:r w:rsidR="00EF48F9" w:rsidRPr="00B83F38">
        <w:rPr>
          <w:rFonts w:ascii="Times New Roman" w:hAnsi="Times New Roman" w:cs="Times New Roman"/>
          <w:sz w:val="24"/>
          <w:szCs w:val="24"/>
        </w:rPr>
        <w:t>Future studies should be careful to report exactly when pain scores were assessed, and provide all relevant details of the procedure including</w:t>
      </w:r>
      <w:ins w:id="51" w:author="Chris Cameron" w:date="2017-05-10T22:17:00Z">
        <w:r w:rsidR="005307AC">
          <w:rPr>
            <w:rFonts w:ascii="Times New Roman" w:hAnsi="Times New Roman" w:cs="Times New Roman"/>
            <w:sz w:val="24"/>
            <w:szCs w:val="24"/>
          </w:rPr>
          <w:t xml:space="preserve"> the</w:t>
        </w:r>
      </w:ins>
      <w:r w:rsidR="00EF48F9" w:rsidRPr="00B83F38">
        <w:rPr>
          <w:rFonts w:ascii="Times New Roman" w:hAnsi="Times New Roman" w:cs="Times New Roman"/>
          <w:sz w:val="24"/>
          <w:szCs w:val="24"/>
        </w:rPr>
        <w:t xml:space="preserve"> </w:t>
      </w:r>
      <w:r w:rsidR="00EF48F9" w:rsidRPr="005307AC">
        <w:rPr>
          <w:rFonts w:ascii="Times New Roman" w:hAnsi="Times New Roman" w:cs="Times New Roman"/>
          <w:noProof/>
          <w:sz w:val="24"/>
          <w:szCs w:val="24"/>
        </w:rPr>
        <w:t>use</w:t>
      </w:r>
      <w:r w:rsidR="00EF48F9" w:rsidRPr="00B83F38">
        <w:rPr>
          <w:rFonts w:ascii="Times New Roman" w:hAnsi="Times New Roman" w:cs="Times New Roman"/>
          <w:sz w:val="24"/>
          <w:szCs w:val="24"/>
        </w:rPr>
        <w:t xml:space="preserve"> of</w:t>
      </w:r>
      <w:ins w:id="52" w:author="Chris Cameron" w:date="2017-05-10T22:17:00Z">
        <w:r w:rsidR="005307AC">
          <w:rPr>
            <w:rFonts w:ascii="Times New Roman" w:hAnsi="Times New Roman" w:cs="Times New Roman"/>
            <w:sz w:val="24"/>
            <w:szCs w:val="24"/>
          </w:rPr>
          <w:t xml:space="preserve"> a</w:t>
        </w:r>
      </w:ins>
      <w:r w:rsidR="00EF48F9" w:rsidRPr="00B83F38">
        <w:rPr>
          <w:rFonts w:ascii="Times New Roman" w:hAnsi="Times New Roman" w:cs="Times New Roman"/>
          <w:sz w:val="24"/>
          <w:szCs w:val="24"/>
        </w:rPr>
        <w:t xml:space="preserve"> </w:t>
      </w:r>
      <w:r w:rsidR="00EF48F9" w:rsidRPr="005307AC">
        <w:rPr>
          <w:rFonts w:ascii="Times New Roman" w:hAnsi="Times New Roman" w:cs="Times New Roman"/>
          <w:noProof/>
          <w:sz w:val="24"/>
          <w:szCs w:val="24"/>
        </w:rPr>
        <w:t>speculum</w:t>
      </w:r>
      <w:r w:rsidR="00EF48F9" w:rsidRPr="00B83F38">
        <w:rPr>
          <w:rFonts w:ascii="Times New Roman" w:hAnsi="Times New Roman" w:cs="Times New Roman"/>
          <w:sz w:val="24"/>
          <w:szCs w:val="24"/>
        </w:rPr>
        <w:t xml:space="preserve"> and scleral depression, and infant positioning.</w:t>
      </w:r>
    </w:p>
    <w:p w14:paraId="5B1A2763" w14:textId="1565E2D3" w:rsidR="00901C67" w:rsidRDefault="00901C67" w:rsidP="00F61E3A">
      <w:pPr>
        <w:spacing w:line="480" w:lineRule="auto"/>
        <w:rPr>
          <w:rFonts w:ascii="Times New Roman" w:hAnsi="Times New Roman" w:cs="Times New Roman"/>
          <w:sz w:val="24"/>
          <w:szCs w:val="24"/>
        </w:rPr>
      </w:pPr>
    </w:p>
    <w:p w14:paraId="00BB830F" w14:textId="58CB7DDC" w:rsidR="00901C67" w:rsidRDefault="00901C67" w:rsidP="00901C67">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09D8E872" w14:textId="2510797F" w:rsidR="00790268" w:rsidRPr="00790268" w:rsidRDefault="00901C67"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90268" w:rsidRPr="00790268">
        <w:rPr>
          <w:rFonts w:ascii="Times New Roman" w:hAnsi="Times New Roman" w:cs="Times New Roman"/>
          <w:noProof/>
          <w:sz w:val="24"/>
          <w:szCs w:val="24"/>
        </w:rPr>
        <w:t xml:space="preserve">1. </w:t>
      </w:r>
      <w:r w:rsidR="00790268" w:rsidRPr="00790268">
        <w:rPr>
          <w:rFonts w:ascii="Times New Roman" w:hAnsi="Times New Roman" w:cs="Times New Roman"/>
          <w:noProof/>
          <w:sz w:val="24"/>
          <w:szCs w:val="24"/>
        </w:rPr>
        <w:tab/>
        <w:t xml:space="preserve">Brummelte S, Grunau RE, Chau V, et al. Procedural pain and brain development in premature newborns. </w:t>
      </w:r>
      <w:r w:rsidR="00790268" w:rsidRPr="00790268">
        <w:rPr>
          <w:rFonts w:ascii="Times New Roman" w:hAnsi="Times New Roman" w:cs="Times New Roman"/>
          <w:i/>
          <w:iCs/>
          <w:noProof/>
          <w:sz w:val="24"/>
          <w:szCs w:val="24"/>
        </w:rPr>
        <w:t>Ann Neurol</w:t>
      </w:r>
      <w:r w:rsidR="00790268" w:rsidRPr="00790268">
        <w:rPr>
          <w:rFonts w:ascii="Times New Roman" w:hAnsi="Times New Roman" w:cs="Times New Roman"/>
          <w:noProof/>
          <w:sz w:val="24"/>
          <w:szCs w:val="24"/>
        </w:rPr>
        <w:t>. 2012;71(3):385-396. doi:10.1002/ana.22267.</w:t>
      </w:r>
    </w:p>
    <w:p w14:paraId="615A1D40"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2. </w:t>
      </w:r>
      <w:r w:rsidRPr="00790268">
        <w:rPr>
          <w:rFonts w:ascii="Times New Roman" w:hAnsi="Times New Roman" w:cs="Times New Roman"/>
          <w:noProof/>
          <w:sz w:val="24"/>
          <w:szCs w:val="24"/>
        </w:rPr>
        <w:tab/>
        <w:t xml:space="preserve">Valeri BO, Holsti L, Linhares MBMM. Neonatal Pain and Developmental Outcomes in Children Born Preterm: A Systematic Review. </w:t>
      </w:r>
      <w:r w:rsidRPr="00790268">
        <w:rPr>
          <w:rFonts w:ascii="Times New Roman" w:hAnsi="Times New Roman" w:cs="Times New Roman"/>
          <w:i/>
          <w:iCs/>
          <w:noProof/>
          <w:sz w:val="24"/>
          <w:szCs w:val="24"/>
        </w:rPr>
        <w:t>Clin J Pain</w:t>
      </w:r>
      <w:r w:rsidRPr="00790268">
        <w:rPr>
          <w:rFonts w:ascii="Times New Roman" w:hAnsi="Times New Roman" w:cs="Times New Roman"/>
          <w:noProof/>
          <w:sz w:val="24"/>
          <w:szCs w:val="24"/>
        </w:rPr>
        <w:t>. 2015;31(4):355-362. doi:10.1097/AJP.0000000000000114.</w:t>
      </w:r>
    </w:p>
    <w:p w14:paraId="59211729"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3. </w:t>
      </w:r>
      <w:r w:rsidRPr="00790268">
        <w:rPr>
          <w:rFonts w:ascii="Times New Roman" w:hAnsi="Times New Roman" w:cs="Times New Roman"/>
          <w:noProof/>
          <w:sz w:val="24"/>
          <w:szCs w:val="24"/>
        </w:rPr>
        <w:tab/>
        <w:t xml:space="preserve">Jefferies A, Canadian Paediatric Society: Fetus and Newborn Committee. Retinopathy of prematurity: An update on screening and management. </w:t>
      </w:r>
      <w:r w:rsidRPr="00790268">
        <w:rPr>
          <w:rFonts w:ascii="Times New Roman" w:hAnsi="Times New Roman" w:cs="Times New Roman"/>
          <w:i/>
          <w:iCs/>
          <w:noProof/>
          <w:sz w:val="24"/>
          <w:szCs w:val="24"/>
        </w:rPr>
        <w:t>Paediatr Child Heal</w:t>
      </w:r>
      <w:r w:rsidRPr="00790268">
        <w:rPr>
          <w:rFonts w:ascii="Times New Roman" w:hAnsi="Times New Roman" w:cs="Times New Roman"/>
          <w:noProof/>
          <w:sz w:val="24"/>
          <w:szCs w:val="24"/>
        </w:rPr>
        <w:t>. 2016;21(2):101-104. doi:10.1016/s0031-3955(02)00111-6.</w:t>
      </w:r>
    </w:p>
    <w:p w14:paraId="658263D9"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4. </w:t>
      </w:r>
      <w:r w:rsidRPr="00790268">
        <w:rPr>
          <w:rFonts w:ascii="Times New Roman" w:hAnsi="Times New Roman" w:cs="Times New Roman"/>
          <w:noProof/>
          <w:sz w:val="24"/>
          <w:szCs w:val="24"/>
        </w:rPr>
        <w:tab/>
        <w:t>Francis K. Evidence-Based Practice Brief What Is Best Practice for Providing Pain Relief During Retinopathy of Prematurity. 2016;16(3):220-228. doi:10.1097/ANC.0000000000000267.</w:t>
      </w:r>
    </w:p>
    <w:p w14:paraId="563D6182"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5. </w:t>
      </w:r>
      <w:r w:rsidRPr="00790268">
        <w:rPr>
          <w:rFonts w:ascii="Times New Roman" w:hAnsi="Times New Roman" w:cs="Times New Roman"/>
          <w:noProof/>
          <w:sz w:val="24"/>
          <w:szCs w:val="24"/>
        </w:rPr>
        <w:tab/>
        <w:t xml:space="preserve">Samra H a, McGrath JM. Pain management during retinopathy of prematurity eye examinations: a systematic review. </w:t>
      </w:r>
      <w:r w:rsidRPr="00790268">
        <w:rPr>
          <w:rFonts w:ascii="Times New Roman" w:hAnsi="Times New Roman" w:cs="Times New Roman"/>
          <w:i/>
          <w:iCs/>
          <w:noProof/>
          <w:sz w:val="24"/>
          <w:szCs w:val="24"/>
        </w:rPr>
        <w:t>Adv Neonatal Care</w:t>
      </w:r>
      <w:r w:rsidRPr="00790268">
        <w:rPr>
          <w:rFonts w:ascii="Times New Roman" w:hAnsi="Times New Roman" w:cs="Times New Roman"/>
          <w:noProof/>
          <w:sz w:val="24"/>
          <w:szCs w:val="24"/>
        </w:rPr>
        <w:t>. 2009;9(3):99-110. doi:10.1097/ANC.0b013e3181a68b48.</w:t>
      </w:r>
    </w:p>
    <w:p w14:paraId="0BD2A4BA"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6. </w:t>
      </w:r>
      <w:r w:rsidRPr="00790268">
        <w:rPr>
          <w:rFonts w:ascii="Times New Roman" w:hAnsi="Times New Roman" w:cs="Times New Roman"/>
          <w:noProof/>
          <w:sz w:val="24"/>
          <w:szCs w:val="24"/>
        </w:rPr>
        <w:tab/>
        <w:t xml:space="preserve">Sun X, Lemyre B, Barrowman N, O’Connor M. Pain management during eye examinations for retinopathy of prematurity in preterm infants: A systematic review. </w:t>
      </w:r>
      <w:r w:rsidRPr="00790268">
        <w:rPr>
          <w:rFonts w:ascii="Times New Roman" w:hAnsi="Times New Roman" w:cs="Times New Roman"/>
          <w:i/>
          <w:iCs/>
          <w:noProof/>
          <w:sz w:val="24"/>
          <w:szCs w:val="24"/>
        </w:rPr>
        <w:t>Acta Paediatr Int J Paediatr</w:t>
      </w:r>
      <w:r w:rsidRPr="00790268">
        <w:rPr>
          <w:rFonts w:ascii="Times New Roman" w:hAnsi="Times New Roman" w:cs="Times New Roman"/>
          <w:noProof/>
          <w:sz w:val="24"/>
          <w:szCs w:val="24"/>
        </w:rPr>
        <w:t>. 2010;99(3):329-334. doi:10.1111/j.1651-2227.2009.01612.x.</w:t>
      </w:r>
    </w:p>
    <w:p w14:paraId="2B0627A6"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7. </w:t>
      </w:r>
      <w:r w:rsidRPr="00790268">
        <w:rPr>
          <w:rFonts w:ascii="Times New Roman" w:hAnsi="Times New Roman" w:cs="Times New Roman"/>
          <w:noProof/>
          <w:sz w:val="24"/>
          <w:szCs w:val="24"/>
        </w:rPr>
        <w:tab/>
        <w:t>R Core Team. R: A language and environment for statistical computing. 2015. https://cran.r-project.org/.</w:t>
      </w:r>
    </w:p>
    <w:p w14:paraId="262BC800"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8. </w:t>
      </w:r>
      <w:r w:rsidRPr="00790268">
        <w:rPr>
          <w:rFonts w:ascii="Times New Roman" w:hAnsi="Times New Roman" w:cs="Times New Roman"/>
          <w:noProof/>
          <w:sz w:val="24"/>
          <w:szCs w:val="24"/>
        </w:rPr>
        <w:tab/>
        <w:t xml:space="preserve">van Valkenhoef G, Lu G, de Brock B, Hillege H, Ades AE, Welton NJ. Automating network meta-analysis. </w:t>
      </w:r>
      <w:r w:rsidRPr="00790268">
        <w:rPr>
          <w:rFonts w:ascii="Times New Roman" w:hAnsi="Times New Roman" w:cs="Times New Roman"/>
          <w:i/>
          <w:iCs/>
          <w:noProof/>
          <w:sz w:val="24"/>
          <w:szCs w:val="24"/>
        </w:rPr>
        <w:t>Res Synth Methods</w:t>
      </w:r>
      <w:r w:rsidRPr="00790268">
        <w:rPr>
          <w:rFonts w:ascii="Times New Roman" w:hAnsi="Times New Roman" w:cs="Times New Roman"/>
          <w:noProof/>
          <w:sz w:val="24"/>
          <w:szCs w:val="24"/>
        </w:rPr>
        <w:t>. 2012;3(4):285-299. doi:10.1002/jrsm.1054.</w:t>
      </w:r>
    </w:p>
    <w:p w14:paraId="78A4606B"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9. </w:t>
      </w:r>
      <w:r w:rsidRPr="00790268">
        <w:rPr>
          <w:rFonts w:ascii="Times New Roman" w:hAnsi="Times New Roman" w:cs="Times New Roman"/>
          <w:noProof/>
          <w:sz w:val="24"/>
          <w:szCs w:val="24"/>
        </w:rPr>
        <w:tab/>
        <w:t>Veritas Health Innovation. Covidence systematic review software. www.covidence.org.</w:t>
      </w:r>
    </w:p>
    <w:p w14:paraId="5513E075"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10. </w:t>
      </w:r>
      <w:r w:rsidRPr="00790268">
        <w:rPr>
          <w:rFonts w:ascii="Times New Roman" w:hAnsi="Times New Roman" w:cs="Times New Roman"/>
          <w:noProof/>
          <w:sz w:val="24"/>
          <w:szCs w:val="24"/>
        </w:rPr>
        <w:tab/>
        <w:t xml:space="preserve">Busse JW, Bartlett SJ, Dougados M, et al. Optimal Strategies for Reporting Pain in Clinical Trials and Systematic Reviews: Recommendations from an OMERACT 12 Workshop. </w:t>
      </w:r>
      <w:r w:rsidRPr="00790268">
        <w:rPr>
          <w:rFonts w:ascii="Times New Roman" w:hAnsi="Times New Roman" w:cs="Times New Roman"/>
          <w:i/>
          <w:iCs/>
          <w:noProof/>
          <w:sz w:val="24"/>
          <w:szCs w:val="24"/>
        </w:rPr>
        <w:t>J Rheumatol</w:t>
      </w:r>
      <w:r w:rsidRPr="00790268">
        <w:rPr>
          <w:rFonts w:ascii="Times New Roman" w:hAnsi="Times New Roman" w:cs="Times New Roman"/>
          <w:noProof/>
          <w:sz w:val="24"/>
          <w:szCs w:val="24"/>
        </w:rPr>
        <w:t>. 2015;42(10):1962-1970. doi:10.3899/jrheum.141440.</w:t>
      </w:r>
    </w:p>
    <w:p w14:paraId="7696BE72"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11. </w:t>
      </w:r>
      <w:r w:rsidRPr="00790268">
        <w:rPr>
          <w:rFonts w:ascii="Times New Roman" w:hAnsi="Times New Roman" w:cs="Times New Roman"/>
          <w:noProof/>
          <w:sz w:val="24"/>
          <w:szCs w:val="24"/>
        </w:rPr>
        <w:tab/>
        <w:t xml:space="preserve">Thorlund K, Walter SD, Johnston BC, Furukawa TA, Guyatt GH. Pooling health-related quality of life outcomes in meta-analysis-a tutorial and review of methods for enhancing interpretability. </w:t>
      </w:r>
      <w:r w:rsidRPr="00790268">
        <w:rPr>
          <w:rFonts w:ascii="Times New Roman" w:hAnsi="Times New Roman" w:cs="Times New Roman"/>
          <w:i/>
          <w:iCs/>
          <w:noProof/>
          <w:sz w:val="24"/>
          <w:szCs w:val="24"/>
        </w:rPr>
        <w:t>Res Synth Methods</w:t>
      </w:r>
      <w:r w:rsidRPr="00790268">
        <w:rPr>
          <w:rFonts w:ascii="Times New Roman" w:hAnsi="Times New Roman" w:cs="Times New Roman"/>
          <w:noProof/>
          <w:sz w:val="24"/>
          <w:szCs w:val="24"/>
        </w:rPr>
        <w:t>. 2011;2(3):188-203. doi:10.1002/jrsm.46.</w:t>
      </w:r>
    </w:p>
    <w:p w14:paraId="1015025E"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12. </w:t>
      </w:r>
      <w:r w:rsidRPr="00790268">
        <w:rPr>
          <w:rFonts w:ascii="Times New Roman" w:hAnsi="Times New Roman" w:cs="Times New Roman"/>
          <w:noProof/>
          <w:sz w:val="24"/>
          <w:szCs w:val="24"/>
        </w:rPr>
        <w:tab/>
        <w:t xml:space="preserve">Pillai Riddell RR, Racine NM, Gennis HG, et al. Non-pharmacological management of infant and young child procedural pain. In: Pillai Riddell RR, ed. </w:t>
      </w:r>
      <w:r w:rsidRPr="00790268">
        <w:rPr>
          <w:rFonts w:ascii="Times New Roman" w:hAnsi="Times New Roman" w:cs="Times New Roman"/>
          <w:i/>
          <w:iCs/>
          <w:noProof/>
          <w:sz w:val="24"/>
          <w:szCs w:val="24"/>
        </w:rPr>
        <w:t>Cochrane Database of Systematic Reviews</w:t>
      </w:r>
      <w:r w:rsidRPr="00790268">
        <w:rPr>
          <w:rFonts w:ascii="Times New Roman" w:hAnsi="Times New Roman" w:cs="Times New Roman"/>
          <w:noProof/>
          <w:sz w:val="24"/>
          <w:szCs w:val="24"/>
        </w:rPr>
        <w:t>. Chichester, UK: John Wiley &amp; Sons, Ltd; 2011:CD006275. doi:10.1002/14651858.CD006275.pub2.</w:t>
      </w:r>
    </w:p>
    <w:p w14:paraId="110899CE"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13. </w:t>
      </w:r>
      <w:r w:rsidRPr="00790268">
        <w:rPr>
          <w:rFonts w:ascii="Times New Roman" w:hAnsi="Times New Roman" w:cs="Times New Roman"/>
          <w:noProof/>
          <w:sz w:val="24"/>
          <w:szCs w:val="24"/>
        </w:rPr>
        <w:tab/>
        <w:t xml:space="preserve">Higgins JPT, Altman DG, Gøtzsche PC, et al. The Cochrane Collaboration’s tool for assessing risk of bias in randomised trials. . </w:t>
      </w:r>
      <w:r w:rsidRPr="00790268">
        <w:rPr>
          <w:rFonts w:ascii="Times New Roman" w:hAnsi="Times New Roman" w:cs="Times New Roman"/>
          <w:i/>
          <w:iCs/>
          <w:noProof/>
          <w:sz w:val="24"/>
          <w:szCs w:val="24"/>
        </w:rPr>
        <w:t>Br Med J</w:t>
      </w:r>
      <w:r w:rsidRPr="00790268">
        <w:rPr>
          <w:rFonts w:ascii="Times New Roman" w:hAnsi="Times New Roman" w:cs="Times New Roman"/>
          <w:noProof/>
          <w:sz w:val="24"/>
          <w:szCs w:val="24"/>
        </w:rPr>
        <w:t>. 2011;343:889-893. doi:doi: 10.1136/bmj.d5928.</w:t>
      </w:r>
    </w:p>
    <w:p w14:paraId="12013C85"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14. </w:t>
      </w:r>
      <w:r w:rsidRPr="00790268">
        <w:rPr>
          <w:rFonts w:ascii="Times New Roman" w:hAnsi="Times New Roman" w:cs="Times New Roman"/>
          <w:noProof/>
          <w:sz w:val="24"/>
          <w:szCs w:val="24"/>
        </w:rPr>
        <w:tab/>
        <w:t xml:space="preserve">Higgins JPT, Green S. </w:t>
      </w:r>
      <w:r w:rsidRPr="00790268">
        <w:rPr>
          <w:rFonts w:ascii="Times New Roman" w:hAnsi="Times New Roman" w:cs="Times New Roman"/>
          <w:i/>
          <w:iCs/>
          <w:noProof/>
          <w:sz w:val="24"/>
          <w:szCs w:val="24"/>
        </w:rPr>
        <w:t>Cochrane Handbook for Systematic Reviews of Interventions</w:t>
      </w:r>
      <w:r w:rsidRPr="00790268">
        <w:rPr>
          <w:rFonts w:ascii="Times New Roman" w:hAnsi="Times New Roman" w:cs="Times New Roman"/>
          <w:noProof/>
          <w:sz w:val="24"/>
          <w:szCs w:val="24"/>
        </w:rPr>
        <w:t>. Version 5. The Cochrane Collaboration; 2011. www.cochrane-handbook.org.</w:t>
      </w:r>
    </w:p>
    <w:p w14:paraId="547B7522"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15. </w:t>
      </w:r>
      <w:r w:rsidRPr="00790268">
        <w:rPr>
          <w:rFonts w:ascii="Times New Roman" w:hAnsi="Times New Roman" w:cs="Times New Roman"/>
          <w:noProof/>
          <w:sz w:val="24"/>
          <w:szCs w:val="24"/>
        </w:rPr>
        <w:tab/>
        <w:t xml:space="preserve">Dias S, Sutton AJ, Ades AE, Welton NJ. Evidence Synthesis for Decision Making 2: A Generalized Linear Modeling Framework for Pairwise and Network Meta-analysis of Randomized Controlled Trials. </w:t>
      </w:r>
      <w:r w:rsidRPr="00790268">
        <w:rPr>
          <w:rFonts w:ascii="Times New Roman" w:hAnsi="Times New Roman" w:cs="Times New Roman"/>
          <w:i/>
          <w:iCs/>
          <w:noProof/>
          <w:sz w:val="24"/>
          <w:szCs w:val="24"/>
        </w:rPr>
        <w:t>Med Decis Mak</w:t>
      </w:r>
      <w:r w:rsidRPr="00790268">
        <w:rPr>
          <w:rFonts w:ascii="Times New Roman" w:hAnsi="Times New Roman" w:cs="Times New Roman"/>
          <w:noProof/>
          <w:sz w:val="24"/>
          <w:szCs w:val="24"/>
        </w:rPr>
        <w:t>. 2013;33(5):607. doi:10.1177/0272989X12458724.</w:t>
      </w:r>
    </w:p>
    <w:p w14:paraId="1F4989BF"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16. </w:t>
      </w:r>
      <w:r w:rsidRPr="00790268">
        <w:rPr>
          <w:rFonts w:ascii="Times New Roman" w:hAnsi="Times New Roman" w:cs="Times New Roman"/>
          <w:noProof/>
          <w:sz w:val="24"/>
          <w:szCs w:val="24"/>
        </w:rPr>
        <w:tab/>
        <w:t xml:space="preserve">Edition T, Gelman. </w:t>
      </w:r>
      <w:r w:rsidRPr="00790268">
        <w:rPr>
          <w:rFonts w:ascii="Times New Roman" w:hAnsi="Times New Roman" w:cs="Times New Roman"/>
          <w:i/>
          <w:iCs/>
          <w:noProof/>
          <w:sz w:val="24"/>
          <w:szCs w:val="24"/>
        </w:rPr>
        <w:t>Bayesian Data Analysis</w:t>
      </w:r>
      <w:r w:rsidRPr="00790268">
        <w:rPr>
          <w:rFonts w:ascii="Times New Roman" w:hAnsi="Times New Roman" w:cs="Times New Roman"/>
          <w:noProof/>
          <w:sz w:val="24"/>
          <w:szCs w:val="24"/>
        </w:rPr>
        <w:t>. Vol 1542.; 2015. doi:10.1017/CBO9781107415324.004.</w:t>
      </w:r>
    </w:p>
    <w:p w14:paraId="6336298B"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17. </w:t>
      </w:r>
      <w:r w:rsidRPr="00790268">
        <w:rPr>
          <w:rFonts w:ascii="Times New Roman" w:hAnsi="Times New Roman" w:cs="Times New Roman"/>
          <w:noProof/>
          <w:sz w:val="24"/>
          <w:szCs w:val="24"/>
        </w:rPr>
        <w:tab/>
        <w:t xml:space="preserve">Salanti G, Ades AE, Ioannidis J. Graphical methods and numerical summaries for presenting results from multiple-treatment meta-analysis: an overview and tutorial. </w:t>
      </w:r>
      <w:r w:rsidRPr="00790268">
        <w:rPr>
          <w:rFonts w:ascii="Times New Roman" w:hAnsi="Times New Roman" w:cs="Times New Roman"/>
          <w:i/>
          <w:iCs/>
          <w:noProof/>
          <w:sz w:val="24"/>
          <w:szCs w:val="24"/>
        </w:rPr>
        <w:t>J Clin Epidemiol</w:t>
      </w:r>
      <w:r w:rsidRPr="00790268">
        <w:rPr>
          <w:rFonts w:ascii="Times New Roman" w:hAnsi="Times New Roman" w:cs="Times New Roman"/>
          <w:noProof/>
          <w:sz w:val="24"/>
          <w:szCs w:val="24"/>
        </w:rPr>
        <w:t>. 2011;64(2):163-171.</w:t>
      </w:r>
    </w:p>
    <w:p w14:paraId="2FE4AC70"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18. </w:t>
      </w:r>
      <w:r w:rsidRPr="00790268">
        <w:rPr>
          <w:rFonts w:ascii="Times New Roman" w:hAnsi="Times New Roman" w:cs="Times New Roman"/>
          <w:noProof/>
          <w:sz w:val="24"/>
          <w:szCs w:val="24"/>
        </w:rPr>
        <w:tab/>
        <w:t xml:space="preserve">Dias S, Welton NJ, Sutton AJ, Caldwell DM, Lu G, Ades  a E. Evidence synthesis for decision making 4: inconsistency in networks of evidence based on randomized controlled trials. </w:t>
      </w:r>
      <w:r w:rsidRPr="00790268">
        <w:rPr>
          <w:rFonts w:ascii="Times New Roman" w:hAnsi="Times New Roman" w:cs="Times New Roman"/>
          <w:i/>
          <w:iCs/>
          <w:noProof/>
          <w:sz w:val="24"/>
          <w:szCs w:val="24"/>
        </w:rPr>
        <w:t>Med Decis Making</w:t>
      </w:r>
      <w:r w:rsidRPr="00790268">
        <w:rPr>
          <w:rFonts w:ascii="Times New Roman" w:hAnsi="Times New Roman" w:cs="Times New Roman"/>
          <w:noProof/>
          <w:sz w:val="24"/>
          <w:szCs w:val="24"/>
        </w:rPr>
        <w:t>. 2013;33(5):641-656. doi:10.1177/0272989X12455847.</w:t>
      </w:r>
    </w:p>
    <w:p w14:paraId="72B81096"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19. </w:t>
      </w:r>
      <w:r w:rsidRPr="00790268">
        <w:rPr>
          <w:rFonts w:ascii="Times New Roman" w:hAnsi="Times New Roman" w:cs="Times New Roman"/>
          <w:noProof/>
          <w:sz w:val="24"/>
          <w:szCs w:val="24"/>
        </w:rPr>
        <w:tab/>
        <w:t xml:space="preserve">Boyle EM, Freer Y, Khan-Orakzai Z, et al. Sucrose and non-nutritive sucking for the relief of pain in screening for retinopathy of prematurity: a randomised controlled trial. </w:t>
      </w:r>
      <w:r w:rsidRPr="00790268">
        <w:rPr>
          <w:rFonts w:ascii="Times New Roman" w:hAnsi="Times New Roman" w:cs="Times New Roman"/>
          <w:i/>
          <w:iCs/>
          <w:noProof/>
          <w:sz w:val="24"/>
          <w:szCs w:val="24"/>
        </w:rPr>
        <w:t>Arch Dis Child Fetal Neonatal Ed</w:t>
      </w:r>
      <w:r w:rsidRPr="00790268">
        <w:rPr>
          <w:rFonts w:ascii="Times New Roman" w:hAnsi="Times New Roman" w:cs="Times New Roman"/>
          <w:noProof/>
          <w:sz w:val="24"/>
          <w:szCs w:val="24"/>
        </w:rPr>
        <w:t>. 2006;91(3):F166-8. doi:10.1136/adc.2005.087668.</w:t>
      </w:r>
    </w:p>
    <w:p w14:paraId="1A614AC6"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20. </w:t>
      </w:r>
      <w:r w:rsidRPr="00790268">
        <w:rPr>
          <w:rFonts w:ascii="Times New Roman" w:hAnsi="Times New Roman" w:cs="Times New Roman"/>
          <w:noProof/>
          <w:sz w:val="24"/>
          <w:szCs w:val="24"/>
        </w:rPr>
        <w:tab/>
        <w:t xml:space="preserve">Cogen MS, Parker JS, Sleep TE, Elsas FJ, Metz THJ, McGwin GJ. Masked trial of topical anesthesia for retinopathy of prematurity eye examinations. </w:t>
      </w:r>
      <w:r w:rsidRPr="00790268">
        <w:rPr>
          <w:rFonts w:ascii="Times New Roman" w:hAnsi="Times New Roman" w:cs="Times New Roman"/>
          <w:i/>
          <w:iCs/>
          <w:noProof/>
          <w:sz w:val="24"/>
          <w:szCs w:val="24"/>
        </w:rPr>
        <w:t>J AAPOS  Off Publ Am Assoc Pediatr Ophthalmol Strabismus</w:t>
      </w:r>
      <w:r w:rsidRPr="00790268">
        <w:rPr>
          <w:rFonts w:ascii="Times New Roman" w:hAnsi="Times New Roman" w:cs="Times New Roman"/>
          <w:noProof/>
          <w:sz w:val="24"/>
          <w:szCs w:val="24"/>
        </w:rPr>
        <w:t>. 2011;15(1 PG-45-8):45-48. NS  -.</w:t>
      </w:r>
    </w:p>
    <w:p w14:paraId="217E4035"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21. </w:t>
      </w:r>
      <w:r w:rsidRPr="00790268">
        <w:rPr>
          <w:rFonts w:ascii="Times New Roman" w:hAnsi="Times New Roman" w:cs="Times New Roman"/>
          <w:noProof/>
          <w:sz w:val="24"/>
          <w:szCs w:val="24"/>
        </w:rPr>
        <w:tab/>
        <w:t xml:space="preserve">da Costa, M.C., Unchalo Eckert, G.,  Gastal Borges Fortes, B., Borges Fortes Filho, J., Silveira, R., Procianoy R. Coelho de Costa, M. (2013) Oral glucose for pain relief during exam for ROP. </w:t>
      </w:r>
      <w:r w:rsidRPr="00790268">
        <w:rPr>
          <w:rFonts w:ascii="Times New Roman" w:hAnsi="Times New Roman" w:cs="Times New Roman"/>
          <w:i/>
          <w:iCs/>
          <w:noProof/>
          <w:sz w:val="24"/>
          <w:szCs w:val="24"/>
        </w:rPr>
        <w:t>Clin Sci</w:t>
      </w:r>
      <w:r w:rsidRPr="00790268">
        <w:rPr>
          <w:rFonts w:ascii="Times New Roman" w:hAnsi="Times New Roman" w:cs="Times New Roman"/>
          <w:noProof/>
          <w:sz w:val="24"/>
          <w:szCs w:val="24"/>
        </w:rPr>
        <w:t>. 2013;62(2):199-203.</w:t>
      </w:r>
    </w:p>
    <w:p w14:paraId="03720687"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22. </w:t>
      </w:r>
      <w:r w:rsidRPr="00790268">
        <w:rPr>
          <w:rFonts w:ascii="Times New Roman" w:hAnsi="Times New Roman" w:cs="Times New Roman"/>
          <w:noProof/>
          <w:sz w:val="24"/>
          <w:szCs w:val="24"/>
        </w:rPr>
        <w:tab/>
        <w:t xml:space="preserve">Dilli D, Ilarslan NEC, Kabatas EU, Zenciroglu A, Simsek Y, Okumus N. Oral sucrose and non-nutritive sucking goes some way to reducing pain during retinopathy of prematurity eye examinations. </w:t>
      </w:r>
      <w:r w:rsidRPr="00790268">
        <w:rPr>
          <w:rFonts w:ascii="Times New Roman" w:hAnsi="Times New Roman" w:cs="Times New Roman"/>
          <w:i/>
          <w:iCs/>
          <w:noProof/>
          <w:sz w:val="24"/>
          <w:szCs w:val="24"/>
        </w:rPr>
        <w:t>Acta Paediatr</w:t>
      </w:r>
      <w:r w:rsidRPr="00790268">
        <w:rPr>
          <w:rFonts w:ascii="Times New Roman" w:hAnsi="Times New Roman" w:cs="Times New Roman"/>
          <w:noProof/>
          <w:sz w:val="24"/>
          <w:szCs w:val="24"/>
        </w:rPr>
        <w:t>. 2014;103(2 PG-e76-9):e76-9. NS  -.</w:t>
      </w:r>
    </w:p>
    <w:p w14:paraId="48711147"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23. </w:t>
      </w:r>
      <w:r w:rsidRPr="00790268">
        <w:rPr>
          <w:rFonts w:ascii="Times New Roman" w:hAnsi="Times New Roman" w:cs="Times New Roman"/>
          <w:noProof/>
          <w:sz w:val="24"/>
          <w:szCs w:val="24"/>
        </w:rPr>
        <w:tab/>
        <w:t xml:space="preserve">Grabska J, Walden P, Lerer T, et al. Can oral sucrose reduce the pain and distress associated with screening for retinopathy of prematurity?. </w:t>
      </w:r>
      <w:r w:rsidRPr="00790268">
        <w:rPr>
          <w:rFonts w:ascii="Times New Roman" w:hAnsi="Times New Roman" w:cs="Times New Roman"/>
          <w:i/>
          <w:iCs/>
          <w:noProof/>
          <w:sz w:val="24"/>
          <w:szCs w:val="24"/>
        </w:rPr>
        <w:t>J Perinatol</w:t>
      </w:r>
      <w:r w:rsidRPr="00790268">
        <w:rPr>
          <w:rFonts w:ascii="Times New Roman" w:hAnsi="Times New Roman" w:cs="Times New Roman"/>
          <w:noProof/>
          <w:sz w:val="24"/>
          <w:szCs w:val="24"/>
        </w:rPr>
        <w:t>. 2005;25(1 PG-33-5):33-35. NS  -.</w:t>
      </w:r>
    </w:p>
    <w:p w14:paraId="34B0BF63"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24. </w:t>
      </w:r>
      <w:r w:rsidRPr="00790268">
        <w:rPr>
          <w:rFonts w:ascii="Times New Roman" w:hAnsi="Times New Roman" w:cs="Times New Roman"/>
          <w:noProof/>
          <w:sz w:val="24"/>
          <w:szCs w:val="24"/>
        </w:rPr>
        <w:tab/>
        <w:t xml:space="preserve">Kabatas EU, Dursun A, Beken S, Dilli D, Zenciroglu A, Okumus N. Efficacy of Single Dose Oral Paracetamol in Reducing Pain During Examination for Retinopathy of Prematurity: A Blinded Randomized Controlled Trial. </w:t>
      </w:r>
      <w:r w:rsidRPr="00790268">
        <w:rPr>
          <w:rFonts w:ascii="Times New Roman" w:hAnsi="Times New Roman" w:cs="Times New Roman"/>
          <w:i/>
          <w:iCs/>
          <w:noProof/>
          <w:sz w:val="24"/>
          <w:szCs w:val="24"/>
        </w:rPr>
        <w:t>Indian J Pediatr</w:t>
      </w:r>
      <w:r w:rsidRPr="00790268">
        <w:rPr>
          <w:rFonts w:ascii="Times New Roman" w:hAnsi="Times New Roman" w:cs="Times New Roman"/>
          <w:noProof/>
          <w:sz w:val="24"/>
          <w:szCs w:val="24"/>
        </w:rPr>
        <w:t>. 2016;83(1 PG-22-6):22-26. NS  -.</w:t>
      </w:r>
    </w:p>
    <w:p w14:paraId="7BAB16B2"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25. </w:t>
      </w:r>
      <w:r w:rsidRPr="00790268">
        <w:rPr>
          <w:rFonts w:ascii="Times New Roman" w:hAnsi="Times New Roman" w:cs="Times New Roman"/>
          <w:noProof/>
          <w:sz w:val="24"/>
          <w:szCs w:val="24"/>
        </w:rPr>
        <w:tab/>
        <w:t xml:space="preserve">Mandel R, Ali N, Chen J, Galic IJ, Levesque L. Nitrous oxide analgesia during retinopathy screening: a randomised controlled trial. </w:t>
      </w:r>
      <w:r w:rsidRPr="00790268">
        <w:rPr>
          <w:rFonts w:ascii="Times New Roman" w:hAnsi="Times New Roman" w:cs="Times New Roman"/>
          <w:i/>
          <w:iCs/>
          <w:noProof/>
          <w:sz w:val="24"/>
          <w:szCs w:val="24"/>
        </w:rPr>
        <w:t>Arch Dis Child Fetal Neonatal Ed</w:t>
      </w:r>
      <w:r w:rsidRPr="00790268">
        <w:rPr>
          <w:rFonts w:ascii="Times New Roman" w:hAnsi="Times New Roman" w:cs="Times New Roman"/>
          <w:noProof/>
          <w:sz w:val="24"/>
          <w:szCs w:val="24"/>
        </w:rPr>
        <w:t>. 2012;97(2 PG-F83-7):F83-7. NS  -.</w:t>
      </w:r>
    </w:p>
    <w:p w14:paraId="6D92B3C8"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26. </w:t>
      </w:r>
      <w:r w:rsidRPr="00790268">
        <w:rPr>
          <w:rFonts w:ascii="Times New Roman" w:hAnsi="Times New Roman" w:cs="Times New Roman"/>
          <w:noProof/>
          <w:sz w:val="24"/>
          <w:szCs w:val="24"/>
        </w:rPr>
        <w:tab/>
        <w:t xml:space="preserve">Mitchell A, Stevens B, Mungan N, Johnson W, Lobert S, Boss B. Analgesic effects of oral sucrose and pacifier during eye examinations for retinopathy of prematurity. </w:t>
      </w:r>
      <w:r w:rsidRPr="00790268">
        <w:rPr>
          <w:rFonts w:ascii="Times New Roman" w:hAnsi="Times New Roman" w:cs="Times New Roman"/>
          <w:i/>
          <w:iCs/>
          <w:noProof/>
          <w:sz w:val="24"/>
          <w:szCs w:val="24"/>
        </w:rPr>
        <w:t>Pain Manag Nurs</w:t>
      </w:r>
      <w:r w:rsidRPr="00790268">
        <w:rPr>
          <w:rFonts w:ascii="Times New Roman" w:hAnsi="Times New Roman" w:cs="Times New Roman"/>
          <w:noProof/>
          <w:sz w:val="24"/>
          <w:szCs w:val="24"/>
        </w:rPr>
        <w:t>. 2004;5(4 PG-160-8):160-168. NS  -.</w:t>
      </w:r>
    </w:p>
    <w:p w14:paraId="3007E915"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27. </w:t>
      </w:r>
      <w:r w:rsidRPr="00790268">
        <w:rPr>
          <w:rFonts w:ascii="Times New Roman" w:hAnsi="Times New Roman" w:cs="Times New Roman"/>
          <w:noProof/>
          <w:sz w:val="24"/>
          <w:szCs w:val="24"/>
        </w:rPr>
        <w:tab/>
        <w:t xml:space="preserve">Rosali L, Nesargi S, Mathew S, Vasu U, Rao SPN, Bhat S. Efficacy of expressed breast milk in reducing pain during ROP screening--a randomized controlled trial. </w:t>
      </w:r>
      <w:r w:rsidRPr="00790268">
        <w:rPr>
          <w:rFonts w:ascii="Times New Roman" w:hAnsi="Times New Roman" w:cs="Times New Roman"/>
          <w:i/>
          <w:iCs/>
          <w:noProof/>
          <w:sz w:val="24"/>
          <w:szCs w:val="24"/>
        </w:rPr>
        <w:t>J Trop Pediatr</w:t>
      </w:r>
      <w:r w:rsidRPr="00790268">
        <w:rPr>
          <w:rFonts w:ascii="Times New Roman" w:hAnsi="Times New Roman" w:cs="Times New Roman"/>
          <w:noProof/>
          <w:sz w:val="24"/>
          <w:szCs w:val="24"/>
        </w:rPr>
        <w:t>. 2015;61(2 PG-135-8):135-138. NS  -.</w:t>
      </w:r>
    </w:p>
    <w:p w14:paraId="3A8593FC"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28. </w:t>
      </w:r>
      <w:r w:rsidRPr="00790268">
        <w:rPr>
          <w:rFonts w:ascii="Times New Roman" w:hAnsi="Times New Roman" w:cs="Times New Roman"/>
          <w:noProof/>
          <w:sz w:val="24"/>
          <w:szCs w:val="24"/>
        </w:rPr>
        <w:tab/>
        <w:t xml:space="preserve">Olsson E, Eriksson M. Oral glucose for pain relief during eye examinations for retinopathy of prematurity. </w:t>
      </w:r>
      <w:r w:rsidRPr="00790268">
        <w:rPr>
          <w:rFonts w:ascii="Times New Roman" w:hAnsi="Times New Roman" w:cs="Times New Roman"/>
          <w:i/>
          <w:iCs/>
          <w:noProof/>
          <w:sz w:val="24"/>
          <w:szCs w:val="24"/>
        </w:rPr>
        <w:t>J Clin Nurs</w:t>
      </w:r>
      <w:r w:rsidRPr="00790268">
        <w:rPr>
          <w:rFonts w:ascii="Times New Roman" w:hAnsi="Times New Roman" w:cs="Times New Roman"/>
          <w:noProof/>
          <w:sz w:val="24"/>
          <w:szCs w:val="24"/>
        </w:rPr>
        <w:t>. 2011;20(7-8-1054-9):1054-1059. NS  -.</w:t>
      </w:r>
    </w:p>
    <w:p w14:paraId="318AFDB8"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29. </w:t>
      </w:r>
      <w:r w:rsidRPr="00790268">
        <w:rPr>
          <w:rFonts w:ascii="Times New Roman" w:hAnsi="Times New Roman" w:cs="Times New Roman"/>
          <w:noProof/>
          <w:sz w:val="24"/>
          <w:szCs w:val="24"/>
        </w:rPr>
        <w:tab/>
        <w:t xml:space="preserve">O’Sullivan  a, O’Connor M, Brosnahan D, McCreery K, Dempsey EM. Sweeten, soother and swaddle for retinopathy of prematurity screening: a randomised placebo controlled trial. </w:t>
      </w:r>
      <w:r w:rsidRPr="00790268">
        <w:rPr>
          <w:rFonts w:ascii="Times New Roman" w:hAnsi="Times New Roman" w:cs="Times New Roman"/>
          <w:i/>
          <w:iCs/>
          <w:noProof/>
          <w:sz w:val="24"/>
          <w:szCs w:val="24"/>
        </w:rPr>
        <w:t>Arch Dis Child Fetal Neonatal Ed</w:t>
      </w:r>
      <w:r w:rsidRPr="00790268">
        <w:rPr>
          <w:rFonts w:ascii="Times New Roman" w:hAnsi="Times New Roman" w:cs="Times New Roman"/>
          <w:noProof/>
          <w:sz w:val="24"/>
          <w:szCs w:val="24"/>
        </w:rPr>
        <w:t>. 2010;95(6):F419-22. doi:10.1136/adc.2009.180943.</w:t>
      </w:r>
    </w:p>
    <w:p w14:paraId="3C344726"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30. </w:t>
      </w:r>
      <w:r w:rsidRPr="00790268">
        <w:rPr>
          <w:rFonts w:ascii="Times New Roman" w:hAnsi="Times New Roman" w:cs="Times New Roman"/>
          <w:noProof/>
          <w:sz w:val="24"/>
          <w:szCs w:val="24"/>
        </w:rPr>
        <w:tab/>
        <w:t xml:space="preserve">Rush R, Rush S, Ighani F, Anderson B, Irwin M, Naqvi M. The effects of comfort care on the pain response in preterm infants undergoing screening for retinopathy of prematurity. </w:t>
      </w:r>
      <w:r w:rsidRPr="00790268">
        <w:rPr>
          <w:rFonts w:ascii="Times New Roman" w:hAnsi="Times New Roman" w:cs="Times New Roman"/>
          <w:i/>
          <w:iCs/>
          <w:noProof/>
          <w:sz w:val="24"/>
          <w:szCs w:val="24"/>
        </w:rPr>
        <w:t>Retina</w:t>
      </w:r>
      <w:r w:rsidRPr="00790268">
        <w:rPr>
          <w:rFonts w:ascii="Times New Roman" w:hAnsi="Times New Roman" w:cs="Times New Roman"/>
          <w:noProof/>
          <w:sz w:val="24"/>
          <w:szCs w:val="24"/>
        </w:rPr>
        <w:t>. 2005;25(1 PG-59-62):59-62. NS  -.</w:t>
      </w:r>
    </w:p>
    <w:p w14:paraId="3C9A4556"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31. </w:t>
      </w:r>
      <w:r w:rsidRPr="00790268">
        <w:rPr>
          <w:rFonts w:ascii="Times New Roman" w:hAnsi="Times New Roman" w:cs="Times New Roman"/>
          <w:noProof/>
          <w:sz w:val="24"/>
          <w:szCs w:val="24"/>
        </w:rPr>
        <w:tab/>
        <w:t xml:space="preserve">Saunders RA, Miller KW, Hunt HH. Topical anesthesia during infant eye examinations: does it reduce stress?. </w:t>
      </w:r>
      <w:r w:rsidRPr="00790268">
        <w:rPr>
          <w:rFonts w:ascii="Times New Roman" w:hAnsi="Times New Roman" w:cs="Times New Roman"/>
          <w:i/>
          <w:iCs/>
          <w:noProof/>
          <w:sz w:val="24"/>
          <w:szCs w:val="24"/>
        </w:rPr>
        <w:t>Ann Ophthalmol</w:t>
      </w:r>
      <w:r w:rsidRPr="00790268">
        <w:rPr>
          <w:rFonts w:ascii="Times New Roman" w:hAnsi="Times New Roman" w:cs="Times New Roman"/>
          <w:noProof/>
          <w:sz w:val="24"/>
          <w:szCs w:val="24"/>
        </w:rPr>
        <w:t>. 1993;25(12 PG-436-9):436-439. NS  -.</w:t>
      </w:r>
    </w:p>
    <w:p w14:paraId="0562C77E"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32. </w:t>
      </w:r>
      <w:r w:rsidRPr="00790268">
        <w:rPr>
          <w:rFonts w:ascii="Times New Roman" w:hAnsi="Times New Roman" w:cs="Times New Roman"/>
          <w:noProof/>
          <w:sz w:val="24"/>
          <w:szCs w:val="24"/>
        </w:rPr>
        <w:tab/>
        <w:t xml:space="preserve">Strube YNJ, Bakal JA, Arthur BW. Relationship between feeding schedules and gastric distress during retinopathy of prematurity screening eye examinations. </w:t>
      </w:r>
      <w:r w:rsidRPr="00790268">
        <w:rPr>
          <w:rFonts w:ascii="Times New Roman" w:hAnsi="Times New Roman" w:cs="Times New Roman"/>
          <w:i/>
          <w:iCs/>
          <w:noProof/>
          <w:sz w:val="24"/>
          <w:szCs w:val="24"/>
        </w:rPr>
        <w:t>J AAPOS</w:t>
      </w:r>
      <w:r w:rsidRPr="00790268">
        <w:rPr>
          <w:rFonts w:ascii="Times New Roman" w:hAnsi="Times New Roman" w:cs="Times New Roman"/>
          <w:noProof/>
          <w:sz w:val="24"/>
          <w:szCs w:val="24"/>
        </w:rPr>
        <w:t>. 2010;14(4):334-339. doi:10.1016/j.jaapos.2010.05.008.</w:t>
      </w:r>
    </w:p>
    <w:p w14:paraId="398BD8AF"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33. </w:t>
      </w:r>
      <w:r w:rsidRPr="00790268">
        <w:rPr>
          <w:rFonts w:ascii="Times New Roman" w:hAnsi="Times New Roman" w:cs="Times New Roman"/>
          <w:noProof/>
          <w:sz w:val="24"/>
          <w:szCs w:val="24"/>
        </w:rPr>
        <w:tab/>
        <w:t xml:space="preserve">Manjunatha CM, Ibhanesebhor SE, Rennix C, Fisher H, Abara R. Pain control during retinopathy of prematurity screening : double-blind , randomised , placebo-controlled study. </w:t>
      </w:r>
      <w:r w:rsidRPr="00790268">
        <w:rPr>
          <w:rFonts w:ascii="Times New Roman" w:hAnsi="Times New Roman" w:cs="Times New Roman"/>
          <w:i/>
          <w:iCs/>
          <w:noProof/>
          <w:sz w:val="24"/>
          <w:szCs w:val="24"/>
        </w:rPr>
        <w:t>Infant</w:t>
      </w:r>
      <w:r w:rsidRPr="00790268">
        <w:rPr>
          <w:rFonts w:ascii="Times New Roman" w:hAnsi="Times New Roman" w:cs="Times New Roman"/>
          <w:noProof/>
          <w:sz w:val="24"/>
          <w:szCs w:val="24"/>
        </w:rPr>
        <w:t>. 2009;5(5 PG-155-158):155-158. NS  -.</w:t>
      </w:r>
    </w:p>
    <w:p w14:paraId="450475FC"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34. </w:t>
      </w:r>
      <w:r w:rsidRPr="00790268">
        <w:rPr>
          <w:rFonts w:ascii="Times New Roman" w:hAnsi="Times New Roman" w:cs="Times New Roman"/>
          <w:noProof/>
          <w:sz w:val="24"/>
          <w:szCs w:val="24"/>
        </w:rPr>
        <w:tab/>
        <w:t xml:space="preserve">Seifi F, Peirovifar A, Mostafa Gharehbaghi M. Comparing the Efficacy of Oral Sucrose and Acetaminophen in Pain Relief for Ophthalmologic Screening of Retinopathy of Prematurity. </w:t>
      </w:r>
      <w:r w:rsidRPr="00790268">
        <w:rPr>
          <w:rFonts w:ascii="Times New Roman" w:hAnsi="Times New Roman" w:cs="Times New Roman"/>
          <w:i/>
          <w:iCs/>
          <w:noProof/>
          <w:sz w:val="24"/>
          <w:szCs w:val="24"/>
        </w:rPr>
        <w:t>Am J Med Sci Med</w:t>
      </w:r>
      <w:r w:rsidRPr="00790268">
        <w:rPr>
          <w:rFonts w:ascii="Times New Roman" w:hAnsi="Times New Roman" w:cs="Times New Roman"/>
          <w:noProof/>
          <w:sz w:val="24"/>
          <w:szCs w:val="24"/>
        </w:rPr>
        <w:t>. 2013;1(2):24-27. doi:10.12691/ajmsm-1-2-2.</w:t>
      </w:r>
    </w:p>
    <w:p w14:paraId="572F182A"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35. </w:t>
      </w:r>
      <w:r w:rsidRPr="00790268">
        <w:rPr>
          <w:rFonts w:ascii="Times New Roman" w:hAnsi="Times New Roman" w:cs="Times New Roman"/>
          <w:noProof/>
          <w:sz w:val="24"/>
          <w:szCs w:val="24"/>
        </w:rPr>
        <w:tab/>
        <w:t xml:space="preserve">Zeraati H, Shahinfar J, Vashani HB, Reyhani T. Effect of Multisensory Stimulation on Pain of Eye Examination in Preterm Infants Hossein. </w:t>
      </w:r>
      <w:r w:rsidRPr="00790268">
        <w:rPr>
          <w:rFonts w:ascii="Times New Roman" w:hAnsi="Times New Roman" w:cs="Times New Roman"/>
          <w:i/>
          <w:iCs/>
          <w:noProof/>
          <w:sz w:val="24"/>
          <w:szCs w:val="24"/>
        </w:rPr>
        <w:t>Anesth Pain Med2</w:t>
      </w:r>
      <w:r w:rsidRPr="00790268">
        <w:rPr>
          <w:rFonts w:ascii="Times New Roman" w:hAnsi="Times New Roman" w:cs="Times New Roman"/>
          <w:noProof/>
          <w:sz w:val="24"/>
          <w:szCs w:val="24"/>
        </w:rPr>
        <w:t>. 2016;7(1). doi:10.1007/s12098-012-0945-z.</w:t>
      </w:r>
    </w:p>
    <w:p w14:paraId="44BEF85F"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36. </w:t>
      </w:r>
      <w:r w:rsidRPr="00790268">
        <w:rPr>
          <w:rFonts w:ascii="Times New Roman" w:hAnsi="Times New Roman" w:cs="Times New Roman"/>
          <w:noProof/>
          <w:sz w:val="24"/>
          <w:szCs w:val="24"/>
        </w:rPr>
        <w:tab/>
        <w:t xml:space="preserve">Şener Taplak A, Erdem E. A Comparison of Breast Milk and Sucrose in Reducing Neonatal Pain During Eye Exam for Retinopathy of Prematurity. </w:t>
      </w:r>
      <w:r w:rsidRPr="00790268">
        <w:rPr>
          <w:rFonts w:ascii="Times New Roman" w:hAnsi="Times New Roman" w:cs="Times New Roman"/>
          <w:i/>
          <w:iCs/>
          <w:noProof/>
          <w:sz w:val="24"/>
          <w:szCs w:val="24"/>
        </w:rPr>
        <w:t>Breastfeed Med</w:t>
      </w:r>
      <w:r w:rsidRPr="00790268">
        <w:rPr>
          <w:rFonts w:ascii="Times New Roman" w:hAnsi="Times New Roman" w:cs="Times New Roman"/>
          <w:noProof/>
          <w:sz w:val="24"/>
          <w:szCs w:val="24"/>
        </w:rPr>
        <w:t>. 2017;12(5):bfm.2016.0122. doi:10.1089/bfm.2016.0122.</w:t>
      </w:r>
    </w:p>
    <w:p w14:paraId="6D4B2AAD"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37. </w:t>
      </w:r>
      <w:r w:rsidRPr="00790268">
        <w:rPr>
          <w:rFonts w:ascii="Times New Roman" w:hAnsi="Times New Roman" w:cs="Times New Roman"/>
          <w:noProof/>
          <w:sz w:val="24"/>
          <w:szCs w:val="24"/>
        </w:rPr>
        <w:tab/>
        <w:t xml:space="preserve">Benzer D, Pehlevan O, Guler K, Gursoy T, Ovali FH, Karateki G. The effect of sucrose on the control of pain secondary to retinopathy of prematurity examination: Randomized controlled trial. </w:t>
      </w:r>
      <w:r w:rsidRPr="00790268">
        <w:rPr>
          <w:rFonts w:ascii="Times New Roman" w:hAnsi="Times New Roman" w:cs="Times New Roman"/>
          <w:i/>
          <w:iCs/>
          <w:noProof/>
          <w:sz w:val="24"/>
          <w:szCs w:val="24"/>
        </w:rPr>
        <w:t>J Perint Med</w:t>
      </w:r>
      <w:r w:rsidRPr="00790268">
        <w:rPr>
          <w:rFonts w:ascii="Times New Roman" w:hAnsi="Times New Roman" w:cs="Times New Roman"/>
          <w:noProof/>
          <w:sz w:val="24"/>
          <w:szCs w:val="24"/>
        </w:rPr>
        <w:t>. 2015;(43).</w:t>
      </w:r>
    </w:p>
    <w:p w14:paraId="77B12AB3"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38. </w:t>
      </w:r>
      <w:r w:rsidRPr="00790268">
        <w:rPr>
          <w:rFonts w:ascii="Times New Roman" w:hAnsi="Times New Roman" w:cs="Times New Roman"/>
          <w:noProof/>
          <w:sz w:val="24"/>
          <w:szCs w:val="24"/>
        </w:rPr>
        <w:tab/>
        <w:t xml:space="preserve">Cullas Ilarslan N, Dilli D, Kabataş EU, et al. Predicting the efficacy of oral sucrose in reducing pain during ophtalmological examination for retinopathy of prematurity: A prospective randomised study. </w:t>
      </w:r>
      <w:r w:rsidRPr="00790268">
        <w:rPr>
          <w:rFonts w:ascii="Times New Roman" w:hAnsi="Times New Roman" w:cs="Times New Roman"/>
          <w:i/>
          <w:iCs/>
          <w:noProof/>
          <w:sz w:val="24"/>
          <w:szCs w:val="24"/>
        </w:rPr>
        <w:t>Arch Dis Child</w:t>
      </w:r>
      <w:r w:rsidRPr="00790268">
        <w:rPr>
          <w:rFonts w:ascii="Times New Roman" w:hAnsi="Times New Roman" w:cs="Times New Roman"/>
          <w:noProof/>
          <w:sz w:val="24"/>
          <w:szCs w:val="24"/>
        </w:rPr>
        <w:t>. 2012;97((Cullas Ilarslan N.; Dilli D.; Beken S.; Aydin B.; Zenciroʇlu A.; Okumuş N.) Neonatology, Dr Sami Ulus Maternity, Childrens Education and Research Hospital, Division of Neonatology, Ankara, Turkey PG-A55):A55. doi:10.1136/archdischild-2012-302724.0190.</w:t>
      </w:r>
    </w:p>
    <w:p w14:paraId="62C01EF8"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39. </w:t>
      </w:r>
      <w:r w:rsidRPr="00790268">
        <w:rPr>
          <w:rFonts w:ascii="Times New Roman" w:hAnsi="Times New Roman" w:cs="Times New Roman"/>
          <w:noProof/>
          <w:sz w:val="24"/>
          <w:szCs w:val="24"/>
        </w:rPr>
        <w:tab/>
        <w:t xml:space="preserve">Ucar S, Varma M, Altan S. Th efficacy of non-nutritive sucking and sucrose for the relief of pain during eye examinations for retinopathy of prematurity: A randomised controlled trial. </w:t>
      </w:r>
      <w:r w:rsidRPr="00790268">
        <w:rPr>
          <w:rFonts w:ascii="Times New Roman" w:hAnsi="Times New Roman" w:cs="Times New Roman"/>
          <w:i/>
          <w:iCs/>
          <w:noProof/>
          <w:sz w:val="24"/>
          <w:szCs w:val="24"/>
        </w:rPr>
        <w:t>Arch Dis Child</w:t>
      </w:r>
      <w:r w:rsidRPr="00790268">
        <w:rPr>
          <w:rFonts w:ascii="Times New Roman" w:hAnsi="Times New Roman" w:cs="Times New Roman"/>
          <w:noProof/>
          <w:sz w:val="24"/>
          <w:szCs w:val="24"/>
        </w:rPr>
        <w:t>. 2014;99(Suppl 2):192-194.</w:t>
      </w:r>
    </w:p>
    <w:p w14:paraId="7F70F95D"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40. </w:t>
      </w:r>
      <w:r w:rsidRPr="00790268">
        <w:rPr>
          <w:rFonts w:ascii="Times New Roman" w:hAnsi="Times New Roman" w:cs="Times New Roman"/>
          <w:noProof/>
          <w:sz w:val="24"/>
          <w:szCs w:val="24"/>
        </w:rPr>
        <w:tab/>
        <w:t xml:space="preserve">Xin C, Qijia Z, Xiao B, Qiao T. Clinical reseach on the effectiveness of oral administration gluxoe solution for pain relief during screening of retinopathy of prematurity in preterm infants. </w:t>
      </w:r>
      <w:r w:rsidRPr="00790268">
        <w:rPr>
          <w:rFonts w:ascii="Times New Roman" w:hAnsi="Times New Roman" w:cs="Times New Roman"/>
          <w:i/>
          <w:iCs/>
          <w:noProof/>
          <w:sz w:val="24"/>
          <w:szCs w:val="24"/>
        </w:rPr>
        <w:t>Chin J Obs Gyncol Pediatr2</w:t>
      </w:r>
      <w:r w:rsidRPr="00790268">
        <w:rPr>
          <w:rFonts w:ascii="Times New Roman" w:hAnsi="Times New Roman" w:cs="Times New Roman"/>
          <w:noProof/>
          <w:sz w:val="24"/>
          <w:szCs w:val="24"/>
        </w:rPr>
        <w:t>. 16AD;12(4).</w:t>
      </w:r>
    </w:p>
    <w:p w14:paraId="2C1B6CDB"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41. </w:t>
      </w:r>
      <w:r w:rsidRPr="00790268">
        <w:rPr>
          <w:rFonts w:ascii="Times New Roman" w:hAnsi="Times New Roman" w:cs="Times New Roman"/>
          <w:noProof/>
          <w:sz w:val="24"/>
          <w:szCs w:val="24"/>
        </w:rPr>
        <w:tab/>
        <w:t xml:space="preserve">Dhaliwal CA, Wright E, McIntosh N, Dhaliwal K, Fleck BW. Pain in neonates during screening for retinopathy of prematurity using binocular indirect ophthalmoscopy and wide-field digital retinal imaging: a randomised comparison. </w:t>
      </w:r>
      <w:r w:rsidRPr="00790268">
        <w:rPr>
          <w:rFonts w:ascii="Times New Roman" w:hAnsi="Times New Roman" w:cs="Times New Roman"/>
          <w:i/>
          <w:iCs/>
          <w:noProof/>
          <w:sz w:val="24"/>
          <w:szCs w:val="24"/>
        </w:rPr>
        <w:t>Arch Dis Child Fetal Neonatal Ed</w:t>
      </w:r>
      <w:r w:rsidRPr="00790268">
        <w:rPr>
          <w:rFonts w:ascii="Times New Roman" w:hAnsi="Times New Roman" w:cs="Times New Roman"/>
          <w:noProof/>
          <w:sz w:val="24"/>
          <w:szCs w:val="24"/>
        </w:rPr>
        <w:t>. 2010;95(2 PG-F146-8):F146-8. NS  -.</w:t>
      </w:r>
    </w:p>
    <w:p w14:paraId="332BE201"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42. </w:t>
      </w:r>
      <w:r w:rsidRPr="00790268">
        <w:rPr>
          <w:rFonts w:ascii="Times New Roman" w:hAnsi="Times New Roman" w:cs="Times New Roman"/>
          <w:noProof/>
          <w:sz w:val="24"/>
          <w:szCs w:val="24"/>
        </w:rPr>
        <w:tab/>
        <w:t xml:space="preserve">Gal P, Kissling GE, Young WO, et al. Efficacy of sucrose to reduce pain in premature infants during eye examinations for retinopathy of prematurity. </w:t>
      </w:r>
      <w:r w:rsidRPr="00790268">
        <w:rPr>
          <w:rFonts w:ascii="Times New Roman" w:hAnsi="Times New Roman" w:cs="Times New Roman"/>
          <w:i/>
          <w:iCs/>
          <w:noProof/>
          <w:sz w:val="24"/>
          <w:szCs w:val="24"/>
        </w:rPr>
        <w:t>Ann Pharmacother</w:t>
      </w:r>
      <w:r w:rsidRPr="00790268">
        <w:rPr>
          <w:rFonts w:ascii="Times New Roman" w:hAnsi="Times New Roman" w:cs="Times New Roman"/>
          <w:noProof/>
          <w:sz w:val="24"/>
          <w:szCs w:val="24"/>
        </w:rPr>
        <w:t>. 2005;39(6 PG-1029-33):1029-1033. NS  -.</w:t>
      </w:r>
    </w:p>
    <w:p w14:paraId="358A0F0A"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43. </w:t>
      </w:r>
      <w:r w:rsidRPr="00790268">
        <w:rPr>
          <w:rFonts w:ascii="Times New Roman" w:hAnsi="Times New Roman" w:cs="Times New Roman"/>
          <w:noProof/>
          <w:sz w:val="24"/>
          <w:szCs w:val="24"/>
        </w:rPr>
        <w:tab/>
        <w:t xml:space="preserve">Kleberg A, Warren I, Norman E, et al. Lower stress responses after Newborn Individualized Developmental Care and Assessment Program care during eye screening examinations for retinopathy of prematurity: a randomized study. </w:t>
      </w:r>
      <w:r w:rsidRPr="00790268">
        <w:rPr>
          <w:rFonts w:ascii="Times New Roman" w:hAnsi="Times New Roman" w:cs="Times New Roman"/>
          <w:i/>
          <w:iCs/>
          <w:noProof/>
          <w:sz w:val="24"/>
          <w:szCs w:val="24"/>
        </w:rPr>
        <w:t>Pediatrics</w:t>
      </w:r>
      <w:r w:rsidRPr="00790268">
        <w:rPr>
          <w:rFonts w:ascii="Times New Roman" w:hAnsi="Times New Roman" w:cs="Times New Roman"/>
          <w:noProof/>
          <w:sz w:val="24"/>
          <w:szCs w:val="24"/>
        </w:rPr>
        <w:t>. 2008;121(5 PG-e1267-78):e1267-78. NS  -.</w:t>
      </w:r>
    </w:p>
    <w:p w14:paraId="0C6FC1D6"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44. </w:t>
      </w:r>
      <w:r w:rsidRPr="00790268">
        <w:rPr>
          <w:rFonts w:ascii="Times New Roman" w:hAnsi="Times New Roman" w:cs="Times New Roman"/>
          <w:noProof/>
          <w:sz w:val="24"/>
          <w:szCs w:val="24"/>
        </w:rPr>
        <w:tab/>
        <w:t xml:space="preserve">Marsh VA, Young WO, Dunaway KK, et al. Efficacy of topical anesthetics to reduce pain in premature infants during eye examinations for retinopathy of prematurity. </w:t>
      </w:r>
      <w:r w:rsidRPr="00790268">
        <w:rPr>
          <w:rFonts w:ascii="Times New Roman" w:hAnsi="Times New Roman" w:cs="Times New Roman"/>
          <w:i/>
          <w:iCs/>
          <w:noProof/>
          <w:sz w:val="24"/>
          <w:szCs w:val="24"/>
        </w:rPr>
        <w:t>Ann Pharmacother</w:t>
      </w:r>
      <w:r w:rsidRPr="00790268">
        <w:rPr>
          <w:rFonts w:ascii="Times New Roman" w:hAnsi="Times New Roman" w:cs="Times New Roman"/>
          <w:noProof/>
          <w:sz w:val="24"/>
          <w:szCs w:val="24"/>
        </w:rPr>
        <w:t>. 2005;39(5 PG-829-33):829-833. NS  -.</w:t>
      </w:r>
    </w:p>
    <w:p w14:paraId="366BE1FE"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45. </w:t>
      </w:r>
      <w:r w:rsidRPr="00790268">
        <w:rPr>
          <w:rFonts w:ascii="Times New Roman" w:hAnsi="Times New Roman" w:cs="Times New Roman"/>
          <w:noProof/>
          <w:sz w:val="24"/>
          <w:szCs w:val="24"/>
        </w:rPr>
        <w:tab/>
        <w:t xml:space="preserve">Mehta M, Adams GGW, Bunce C, Xing W, Hill M. Pilot study of the systemic effects of three different screening methods used for retinopathy of prematurity. </w:t>
      </w:r>
      <w:r w:rsidRPr="00790268">
        <w:rPr>
          <w:rFonts w:ascii="Times New Roman" w:hAnsi="Times New Roman" w:cs="Times New Roman"/>
          <w:i/>
          <w:iCs/>
          <w:noProof/>
          <w:sz w:val="24"/>
          <w:szCs w:val="24"/>
        </w:rPr>
        <w:t>Early Hum Dev</w:t>
      </w:r>
      <w:r w:rsidRPr="00790268">
        <w:rPr>
          <w:rFonts w:ascii="Times New Roman" w:hAnsi="Times New Roman" w:cs="Times New Roman"/>
          <w:noProof/>
          <w:sz w:val="24"/>
          <w:szCs w:val="24"/>
        </w:rPr>
        <w:t>. 2005;81(4):355-360. doi:10.1016/j.earlhumdev.2004.09.005.</w:t>
      </w:r>
    </w:p>
    <w:p w14:paraId="63C9B067"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46. </w:t>
      </w:r>
      <w:r w:rsidRPr="00790268">
        <w:rPr>
          <w:rFonts w:ascii="Times New Roman" w:hAnsi="Times New Roman" w:cs="Times New Roman"/>
          <w:noProof/>
          <w:sz w:val="24"/>
          <w:szCs w:val="24"/>
        </w:rPr>
        <w:tab/>
        <w:t xml:space="preserve">Mehta M, Mansfield T, VanderVeen DK. Effect of topical anesthesia and age on pain scores during retinopathy of prematurity screening. </w:t>
      </w:r>
      <w:r w:rsidRPr="00790268">
        <w:rPr>
          <w:rFonts w:ascii="Times New Roman" w:hAnsi="Times New Roman" w:cs="Times New Roman"/>
          <w:i/>
          <w:iCs/>
          <w:noProof/>
          <w:sz w:val="24"/>
          <w:szCs w:val="24"/>
        </w:rPr>
        <w:t>J Perinatol</w:t>
      </w:r>
      <w:r w:rsidRPr="00790268">
        <w:rPr>
          <w:rFonts w:ascii="Times New Roman" w:hAnsi="Times New Roman" w:cs="Times New Roman"/>
          <w:noProof/>
          <w:sz w:val="24"/>
          <w:szCs w:val="24"/>
        </w:rPr>
        <w:t>. 2010;30(11 PG-731-5):731-735. NS  -.</w:t>
      </w:r>
    </w:p>
    <w:p w14:paraId="4B81452C"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47. </w:t>
      </w:r>
      <w:r w:rsidRPr="00790268">
        <w:rPr>
          <w:rFonts w:ascii="Times New Roman" w:hAnsi="Times New Roman" w:cs="Times New Roman"/>
          <w:noProof/>
          <w:sz w:val="24"/>
          <w:szCs w:val="24"/>
        </w:rPr>
        <w:tab/>
        <w:t>Benzer D. Swaddle and/or sucrose role in pain control during eye examination. IRCT201422610279N5. ICTRP search portal. Published 2010.</w:t>
      </w:r>
    </w:p>
    <w:p w14:paraId="39477616"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48. </w:t>
      </w:r>
      <w:r w:rsidRPr="00790268">
        <w:rPr>
          <w:rFonts w:ascii="Times New Roman" w:hAnsi="Times New Roman" w:cs="Times New Roman"/>
          <w:noProof/>
          <w:sz w:val="24"/>
          <w:szCs w:val="24"/>
        </w:rPr>
        <w:tab/>
        <w:t xml:space="preserve">Benzer D. Sucrose role in the pain control during eye examination. </w:t>
      </w:r>
      <w:r w:rsidRPr="00790268">
        <w:rPr>
          <w:rFonts w:ascii="Times New Roman" w:hAnsi="Times New Roman" w:cs="Times New Roman"/>
          <w:i/>
          <w:iCs/>
          <w:noProof/>
          <w:sz w:val="24"/>
          <w:szCs w:val="24"/>
        </w:rPr>
        <w:t>IRCT201422610279N4</w:t>
      </w:r>
      <w:r w:rsidRPr="00790268">
        <w:rPr>
          <w:rFonts w:ascii="Times New Roman" w:hAnsi="Times New Roman" w:cs="Times New Roman"/>
          <w:noProof/>
          <w:sz w:val="24"/>
          <w:szCs w:val="24"/>
        </w:rPr>
        <w:t>. 2017:2-3. WHO ICTRP.</w:t>
      </w:r>
    </w:p>
    <w:p w14:paraId="058A0050"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49. </w:t>
      </w:r>
      <w:r w:rsidRPr="00790268">
        <w:rPr>
          <w:rFonts w:ascii="Times New Roman" w:hAnsi="Times New Roman" w:cs="Times New Roman"/>
          <w:noProof/>
          <w:sz w:val="24"/>
          <w:szCs w:val="24"/>
        </w:rPr>
        <w:tab/>
        <w:t>Bergseng H. Registration and treatment of pain during eye examination of prematurity. NCT01552993. clinicaltrials.gov. Published 2016.</w:t>
      </w:r>
    </w:p>
    <w:p w14:paraId="1A3ABA22"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50. </w:t>
      </w:r>
      <w:r w:rsidRPr="00790268">
        <w:rPr>
          <w:rFonts w:ascii="Times New Roman" w:hAnsi="Times New Roman" w:cs="Times New Roman"/>
          <w:noProof/>
          <w:sz w:val="24"/>
          <w:szCs w:val="24"/>
        </w:rPr>
        <w:tab/>
        <w:t>Bergseng H. Infant ­ parent Skin ­ to ­ skin Contact During Screening for Retinopathy. NCT02780544. clinicaltrials.gov. Published 2017.</w:t>
      </w:r>
    </w:p>
    <w:p w14:paraId="5A035F40"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51. </w:t>
      </w:r>
      <w:r w:rsidRPr="00790268">
        <w:rPr>
          <w:rFonts w:ascii="Times New Roman" w:hAnsi="Times New Roman" w:cs="Times New Roman"/>
          <w:noProof/>
          <w:sz w:val="24"/>
          <w:szCs w:val="24"/>
        </w:rPr>
        <w:tab/>
        <w:t>Rosseau T. Use of sucrose to relieve pain during eye examination. NCT00161694. clinicaltrials.gov. Published 2008.</w:t>
      </w:r>
    </w:p>
    <w:p w14:paraId="4E69FD3B"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52. </w:t>
      </w:r>
      <w:r w:rsidRPr="00790268">
        <w:rPr>
          <w:rFonts w:ascii="Times New Roman" w:hAnsi="Times New Roman" w:cs="Times New Roman"/>
          <w:noProof/>
          <w:sz w:val="24"/>
          <w:szCs w:val="24"/>
        </w:rPr>
        <w:tab/>
        <w:t>Cohen A. Proparacaine and mydriatic eye drop. NCT01266824. clinicaltrials.gov. Published 2013.</w:t>
      </w:r>
    </w:p>
    <w:p w14:paraId="53249840"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53. </w:t>
      </w:r>
      <w:r w:rsidRPr="00790268">
        <w:rPr>
          <w:rFonts w:ascii="Times New Roman" w:hAnsi="Times New Roman" w:cs="Times New Roman"/>
          <w:noProof/>
          <w:sz w:val="24"/>
          <w:szCs w:val="24"/>
        </w:rPr>
        <w:tab/>
        <w:t xml:space="preserve">Johnston C, Campbell-Yeo M, Fernandes A, Inglis D, Streiner D, Zee R. Skin-to-skin care for procedural pain in neonates. </w:t>
      </w:r>
      <w:r w:rsidRPr="00790268">
        <w:rPr>
          <w:rFonts w:ascii="Times New Roman" w:hAnsi="Times New Roman" w:cs="Times New Roman"/>
          <w:i/>
          <w:iCs/>
          <w:noProof/>
          <w:sz w:val="24"/>
          <w:szCs w:val="24"/>
        </w:rPr>
        <w:t>Cochrane database Syst Rev</w:t>
      </w:r>
      <w:r w:rsidRPr="00790268">
        <w:rPr>
          <w:rFonts w:ascii="Times New Roman" w:hAnsi="Times New Roman" w:cs="Times New Roman"/>
          <w:noProof/>
          <w:sz w:val="24"/>
          <w:szCs w:val="24"/>
        </w:rPr>
        <w:t>. 2014;1(1):CD008435. doi:10.1002/14651858.CD008435.pub2.</w:t>
      </w:r>
    </w:p>
    <w:p w14:paraId="3DF1A498"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szCs w:val="24"/>
        </w:rPr>
      </w:pPr>
      <w:r w:rsidRPr="00790268">
        <w:rPr>
          <w:rFonts w:ascii="Times New Roman" w:hAnsi="Times New Roman" w:cs="Times New Roman"/>
          <w:noProof/>
          <w:sz w:val="24"/>
          <w:szCs w:val="24"/>
        </w:rPr>
        <w:t xml:space="preserve">54. </w:t>
      </w:r>
      <w:r w:rsidRPr="00790268">
        <w:rPr>
          <w:rFonts w:ascii="Times New Roman" w:hAnsi="Times New Roman" w:cs="Times New Roman"/>
          <w:noProof/>
          <w:sz w:val="24"/>
          <w:szCs w:val="24"/>
        </w:rPr>
        <w:tab/>
        <w:t xml:space="preserve">Stevens B, Yamada J, Ohlsson A, Haliburton S, Shorkey A. Sucrose for analgesia in newborn infants undergoing painful procedures. In: Yamada J, ed. </w:t>
      </w:r>
      <w:r w:rsidRPr="00790268">
        <w:rPr>
          <w:rFonts w:ascii="Times New Roman" w:hAnsi="Times New Roman" w:cs="Times New Roman"/>
          <w:i/>
          <w:iCs/>
          <w:noProof/>
          <w:sz w:val="24"/>
          <w:szCs w:val="24"/>
        </w:rPr>
        <w:t>Cochrane Database of Systematic Reviews</w:t>
      </w:r>
      <w:r w:rsidRPr="00790268">
        <w:rPr>
          <w:rFonts w:ascii="Times New Roman" w:hAnsi="Times New Roman" w:cs="Times New Roman"/>
          <w:noProof/>
          <w:sz w:val="24"/>
          <w:szCs w:val="24"/>
        </w:rPr>
        <w:t>. Vol 1. Chichester, UK: John Wiley &amp; Sons, Ltd; 2016:CD001069. doi:10.1002/14651858.CD001069.pub5.</w:t>
      </w:r>
    </w:p>
    <w:p w14:paraId="7A4430C9" w14:textId="77777777" w:rsidR="00790268" w:rsidRPr="00790268" w:rsidRDefault="00790268" w:rsidP="00790268">
      <w:pPr>
        <w:widowControl w:val="0"/>
        <w:autoSpaceDE w:val="0"/>
        <w:autoSpaceDN w:val="0"/>
        <w:adjustRightInd w:val="0"/>
        <w:spacing w:line="480" w:lineRule="auto"/>
        <w:ind w:left="640" w:hanging="640"/>
        <w:rPr>
          <w:rFonts w:ascii="Times New Roman" w:hAnsi="Times New Roman" w:cs="Times New Roman"/>
          <w:noProof/>
          <w:sz w:val="24"/>
        </w:rPr>
      </w:pPr>
      <w:r w:rsidRPr="00790268">
        <w:rPr>
          <w:rFonts w:ascii="Times New Roman" w:hAnsi="Times New Roman" w:cs="Times New Roman"/>
          <w:noProof/>
          <w:sz w:val="24"/>
          <w:szCs w:val="24"/>
        </w:rPr>
        <w:t xml:space="preserve">55. </w:t>
      </w:r>
      <w:r w:rsidRPr="00790268">
        <w:rPr>
          <w:rFonts w:ascii="Times New Roman" w:hAnsi="Times New Roman" w:cs="Times New Roman"/>
          <w:noProof/>
          <w:sz w:val="24"/>
          <w:szCs w:val="24"/>
        </w:rPr>
        <w:tab/>
        <w:t xml:space="preserve">Shah PS, Herbozo C, Aliwalas LL, Shah VS. Breastfeeding or breast milk for procedural pain in neonates. </w:t>
      </w:r>
      <w:r w:rsidRPr="00790268">
        <w:rPr>
          <w:rFonts w:ascii="Times New Roman" w:hAnsi="Times New Roman" w:cs="Times New Roman"/>
          <w:i/>
          <w:iCs/>
          <w:noProof/>
          <w:sz w:val="24"/>
          <w:szCs w:val="24"/>
        </w:rPr>
        <w:t>Cochrane Database Syst Rev</w:t>
      </w:r>
      <w:r w:rsidRPr="00790268">
        <w:rPr>
          <w:rFonts w:ascii="Times New Roman" w:hAnsi="Times New Roman" w:cs="Times New Roman"/>
          <w:noProof/>
          <w:sz w:val="24"/>
          <w:szCs w:val="24"/>
        </w:rPr>
        <w:t>. 2012;12:CD004950. doi:10.1002/14651858.CD004950.pub3.</w:t>
      </w:r>
    </w:p>
    <w:p w14:paraId="010C80BC" w14:textId="7B7064CA" w:rsidR="00C12721" w:rsidRPr="00B83F38" w:rsidRDefault="00901C67" w:rsidP="00F61E3A">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0966E73E" w14:textId="78A204C5" w:rsidR="00FF4EC8" w:rsidRDefault="00FF4EC8" w:rsidP="00544CE8">
      <w:pPr>
        <w:keepNext/>
        <w:spacing w:line="480" w:lineRule="auto"/>
      </w:pPr>
    </w:p>
    <w:p w14:paraId="610762D2" w14:textId="2D848CB7" w:rsidR="00C12721" w:rsidRPr="00B83F38" w:rsidRDefault="00C12721" w:rsidP="00F61E3A">
      <w:pPr>
        <w:spacing w:line="480" w:lineRule="auto"/>
        <w:rPr>
          <w:rFonts w:ascii="Times New Roman" w:hAnsi="Times New Roman" w:cs="Times New Roman"/>
          <w:sz w:val="24"/>
          <w:szCs w:val="24"/>
        </w:rPr>
      </w:pPr>
    </w:p>
    <w:p w14:paraId="6A6529E3" w14:textId="0BBEB077" w:rsidR="00030B65" w:rsidRDefault="00030B65" w:rsidP="00353A28">
      <w:pPr>
        <w:spacing w:line="480" w:lineRule="auto"/>
        <w:jc w:val="center"/>
        <w:rPr>
          <w:rFonts w:ascii="Times New Roman" w:hAnsi="Times New Roman" w:cs="Times New Roman"/>
          <w:b/>
          <w:sz w:val="24"/>
          <w:szCs w:val="24"/>
        </w:rPr>
      </w:pPr>
    </w:p>
    <w:p w14:paraId="43E4498C" w14:textId="12D76433" w:rsidR="00030B65" w:rsidRDefault="00030B65" w:rsidP="00353A28">
      <w:pPr>
        <w:spacing w:line="480" w:lineRule="auto"/>
        <w:jc w:val="center"/>
        <w:rPr>
          <w:rFonts w:ascii="Times New Roman" w:hAnsi="Times New Roman" w:cs="Times New Roman"/>
          <w:b/>
          <w:sz w:val="24"/>
          <w:szCs w:val="24"/>
        </w:rPr>
      </w:pPr>
    </w:p>
    <w:p w14:paraId="6C2BC46D" w14:textId="34D2882B" w:rsidR="004A7941" w:rsidRDefault="004A7941" w:rsidP="00353A28">
      <w:pPr>
        <w:spacing w:line="480" w:lineRule="auto"/>
        <w:jc w:val="center"/>
        <w:rPr>
          <w:rFonts w:ascii="Times New Roman" w:hAnsi="Times New Roman" w:cs="Times New Roman"/>
          <w:b/>
          <w:sz w:val="24"/>
          <w:szCs w:val="24"/>
        </w:rPr>
      </w:pPr>
    </w:p>
    <w:p w14:paraId="49852F04" w14:textId="156981B9" w:rsidR="004A7941" w:rsidRDefault="004A7941" w:rsidP="00353A28">
      <w:pPr>
        <w:spacing w:line="480" w:lineRule="auto"/>
        <w:jc w:val="center"/>
        <w:rPr>
          <w:rFonts w:ascii="Times New Roman" w:hAnsi="Times New Roman" w:cs="Times New Roman"/>
          <w:b/>
          <w:sz w:val="24"/>
          <w:szCs w:val="24"/>
        </w:rPr>
      </w:pPr>
    </w:p>
    <w:p w14:paraId="0BA264CF" w14:textId="7002216D" w:rsidR="004A7941" w:rsidRDefault="004A7941" w:rsidP="00353A28">
      <w:pPr>
        <w:spacing w:line="480" w:lineRule="auto"/>
        <w:jc w:val="center"/>
        <w:rPr>
          <w:rFonts w:ascii="Times New Roman" w:hAnsi="Times New Roman" w:cs="Times New Roman"/>
          <w:b/>
          <w:sz w:val="24"/>
          <w:szCs w:val="24"/>
        </w:rPr>
      </w:pPr>
    </w:p>
    <w:p w14:paraId="233B8412" w14:textId="77777777" w:rsidR="00901C67" w:rsidRPr="00B83F38" w:rsidRDefault="00901C67" w:rsidP="00353A28">
      <w:pPr>
        <w:spacing w:line="480" w:lineRule="auto"/>
        <w:rPr>
          <w:sz w:val="24"/>
          <w:szCs w:val="24"/>
        </w:rPr>
        <w:sectPr w:rsidR="00901C67" w:rsidRPr="00B83F38">
          <w:pgSz w:w="12240" w:h="15840"/>
          <w:pgMar w:top="1440" w:right="1440" w:bottom="1440" w:left="1440" w:header="708" w:footer="708" w:gutter="0"/>
          <w:cols w:space="708"/>
          <w:docGrid w:linePitch="360"/>
        </w:sectPr>
      </w:pPr>
    </w:p>
    <w:p w14:paraId="6016BE79" w14:textId="70F359E3" w:rsidR="00B83F38" w:rsidRPr="00B83F38" w:rsidRDefault="00B83F38" w:rsidP="00B83F38">
      <w:pPr>
        <w:pStyle w:val="Caption"/>
        <w:keepNext/>
        <w:rPr>
          <w:sz w:val="24"/>
          <w:szCs w:val="24"/>
        </w:rPr>
      </w:pPr>
    </w:p>
    <w:p w14:paraId="582C2A47" w14:textId="509802AD" w:rsidR="00C12721" w:rsidRDefault="00C12721" w:rsidP="00C12721">
      <w:pPr>
        <w:spacing w:line="480" w:lineRule="auto"/>
        <w:jc w:val="center"/>
        <w:rPr>
          <w:rFonts w:ascii="Times New Roman" w:hAnsi="Times New Roman" w:cs="Times New Roman"/>
          <w:b/>
          <w:sz w:val="24"/>
          <w:szCs w:val="24"/>
        </w:rPr>
      </w:pPr>
    </w:p>
    <w:p w14:paraId="72AB882D" w14:textId="399424AD" w:rsidR="00901C67" w:rsidRDefault="00901C67" w:rsidP="00C12721">
      <w:pPr>
        <w:spacing w:line="480" w:lineRule="auto"/>
        <w:jc w:val="center"/>
        <w:rPr>
          <w:rFonts w:ascii="Times New Roman" w:hAnsi="Times New Roman" w:cs="Times New Roman"/>
          <w:b/>
          <w:sz w:val="24"/>
          <w:szCs w:val="24"/>
        </w:rPr>
      </w:pPr>
    </w:p>
    <w:p w14:paraId="034FE448" w14:textId="2AF5530F" w:rsidR="00901C67" w:rsidRDefault="00901C67" w:rsidP="00C12721">
      <w:pPr>
        <w:spacing w:line="480" w:lineRule="auto"/>
        <w:jc w:val="center"/>
        <w:rPr>
          <w:rFonts w:ascii="Times New Roman" w:hAnsi="Times New Roman" w:cs="Times New Roman"/>
          <w:b/>
          <w:sz w:val="24"/>
          <w:szCs w:val="24"/>
        </w:rPr>
      </w:pPr>
    </w:p>
    <w:p w14:paraId="20802312" w14:textId="6ECE31FE" w:rsidR="00901C67" w:rsidRDefault="00901C67" w:rsidP="00C12721">
      <w:pPr>
        <w:spacing w:line="480" w:lineRule="auto"/>
        <w:jc w:val="center"/>
        <w:rPr>
          <w:rFonts w:ascii="Times New Roman" w:hAnsi="Times New Roman" w:cs="Times New Roman"/>
          <w:b/>
          <w:sz w:val="24"/>
          <w:szCs w:val="24"/>
        </w:rPr>
      </w:pPr>
    </w:p>
    <w:p w14:paraId="7760CFE9" w14:textId="77777777" w:rsidR="00901C67" w:rsidRPr="00B83F38" w:rsidRDefault="00901C67" w:rsidP="00C12721">
      <w:pPr>
        <w:spacing w:line="480" w:lineRule="auto"/>
        <w:jc w:val="center"/>
        <w:rPr>
          <w:rFonts w:ascii="Times New Roman" w:hAnsi="Times New Roman" w:cs="Times New Roman"/>
          <w:b/>
          <w:sz w:val="24"/>
          <w:szCs w:val="24"/>
        </w:rPr>
      </w:pPr>
    </w:p>
    <w:p w14:paraId="3ED529D8" w14:textId="7E94990E" w:rsidR="00B83F38" w:rsidRPr="00B83F38" w:rsidRDefault="00B83F38" w:rsidP="00C12721">
      <w:pPr>
        <w:spacing w:line="480" w:lineRule="auto"/>
        <w:jc w:val="center"/>
        <w:rPr>
          <w:rFonts w:ascii="Times New Roman" w:hAnsi="Times New Roman" w:cs="Times New Roman"/>
          <w:b/>
          <w:sz w:val="24"/>
          <w:szCs w:val="24"/>
        </w:rPr>
      </w:pPr>
    </w:p>
    <w:p w14:paraId="25C0A659" w14:textId="6ABA6C56" w:rsidR="00B83F38" w:rsidRPr="00B83F38" w:rsidRDefault="00B83F38" w:rsidP="00C12721">
      <w:pPr>
        <w:spacing w:line="480" w:lineRule="auto"/>
        <w:jc w:val="center"/>
        <w:rPr>
          <w:rFonts w:ascii="Times New Roman" w:hAnsi="Times New Roman" w:cs="Times New Roman"/>
          <w:b/>
          <w:sz w:val="24"/>
          <w:szCs w:val="24"/>
        </w:rPr>
      </w:pPr>
    </w:p>
    <w:p w14:paraId="1BB58234" w14:textId="254E7387" w:rsidR="00B83F38" w:rsidRDefault="00B83F38" w:rsidP="00B83F38">
      <w:pPr>
        <w:spacing w:line="480" w:lineRule="auto"/>
        <w:rPr>
          <w:rFonts w:ascii="Times New Roman" w:hAnsi="Times New Roman" w:cs="Times New Roman"/>
          <w:b/>
          <w:sz w:val="24"/>
          <w:szCs w:val="24"/>
        </w:rPr>
      </w:pPr>
    </w:p>
    <w:p w14:paraId="4DB2D1C4" w14:textId="6026303B" w:rsidR="00B83F38" w:rsidRDefault="00B83F38" w:rsidP="00B83F38">
      <w:pPr>
        <w:spacing w:line="480" w:lineRule="auto"/>
        <w:rPr>
          <w:rFonts w:ascii="Times New Roman" w:hAnsi="Times New Roman" w:cs="Times New Roman"/>
          <w:b/>
          <w:sz w:val="24"/>
          <w:szCs w:val="24"/>
        </w:rPr>
      </w:pPr>
    </w:p>
    <w:p w14:paraId="34153415" w14:textId="4F20FC82" w:rsidR="00B83F38" w:rsidRDefault="00B83F38" w:rsidP="00B83F38">
      <w:pPr>
        <w:spacing w:line="480" w:lineRule="auto"/>
        <w:rPr>
          <w:rFonts w:ascii="Times New Roman" w:hAnsi="Times New Roman" w:cs="Times New Roman"/>
          <w:b/>
          <w:sz w:val="24"/>
          <w:szCs w:val="24"/>
        </w:rPr>
      </w:pPr>
    </w:p>
    <w:p w14:paraId="3F83E470" w14:textId="77777777" w:rsidR="001949B8" w:rsidRDefault="001949B8" w:rsidP="00B83F38">
      <w:pPr>
        <w:spacing w:line="480" w:lineRule="auto"/>
        <w:rPr>
          <w:rFonts w:ascii="Times New Roman" w:hAnsi="Times New Roman" w:cs="Times New Roman"/>
          <w:b/>
          <w:sz w:val="24"/>
          <w:szCs w:val="24"/>
        </w:rPr>
      </w:pPr>
    </w:p>
    <w:p w14:paraId="24402D65" w14:textId="58151A8D" w:rsidR="00B83F38" w:rsidRDefault="00B83F38" w:rsidP="00B83F38">
      <w:pPr>
        <w:spacing w:line="480" w:lineRule="auto"/>
        <w:rPr>
          <w:rFonts w:ascii="Times New Roman" w:hAnsi="Times New Roman" w:cs="Times New Roman"/>
          <w:b/>
          <w:sz w:val="24"/>
          <w:szCs w:val="24"/>
        </w:rPr>
      </w:pPr>
    </w:p>
    <w:p w14:paraId="3CA86545" w14:textId="2341DDF0" w:rsidR="00901C67" w:rsidRDefault="00901C67" w:rsidP="00B83F38">
      <w:pPr>
        <w:spacing w:line="480" w:lineRule="auto"/>
        <w:rPr>
          <w:rFonts w:ascii="Times New Roman" w:hAnsi="Times New Roman" w:cs="Times New Roman"/>
          <w:b/>
          <w:sz w:val="24"/>
          <w:szCs w:val="24"/>
        </w:rPr>
      </w:pPr>
    </w:p>
    <w:p w14:paraId="30EBF9CF" w14:textId="67DB47D3" w:rsidR="00901C67" w:rsidRDefault="00901C67" w:rsidP="00B83F38">
      <w:pPr>
        <w:spacing w:line="480" w:lineRule="auto"/>
        <w:rPr>
          <w:rFonts w:ascii="Times New Roman" w:hAnsi="Times New Roman" w:cs="Times New Roman"/>
          <w:b/>
          <w:sz w:val="24"/>
          <w:szCs w:val="24"/>
        </w:rPr>
      </w:pPr>
    </w:p>
    <w:p w14:paraId="625F4A62" w14:textId="77777777" w:rsidR="00901C67" w:rsidRDefault="00901C67" w:rsidP="00B83F38">
      <w:pPr>
        <w:spacing w:line="480" w:lineRule="auto"/>
        <w:rPr>
          <w:rFonts w:ascii="Times New Roman" w:hAnsi="Times New Roman" w:cs="Times New Roman"/>
          <w:b/>
          <w:sz w:val="24"/>
          <w:szCs w:val="24"/>
        </w:rPr>
      </w:pPr>
    </w:p>
    <w:p w14:paraId="016ACC78" w14:textId="3E3C7436" w:rsidR="00B83F38" w:rsidRDefault="00B83F38" w:rsidP="00B83F38">
      <w:pPr>
        <w:spacing w:line="480" w:lineRule="auto"/>
        <w:rPr>
          <w:rFonts w:ascii="Times New Roman" w:hAnsi="Times New Roman" w:cs="Times New Roman"/>
          <w:b/>
          <w:sz w:val="24"/>
          <w:szCs w:val="24"/>
        </w:rPr>
      </w:pPr>
    </w:p>
    <w:p w14:paraId="3043062C" w14:textId="7CB57E8B" w:rsidR="00A866D6" w:rsidRDefault="00A866D6" w:rsidP="00B83F38">
      <w:pPr>
        <w:spacing w:line="480" w:lineRule="auto"/>
        <w:rPr>
          <w:rFonts w:ascii="Times New Roman" w:hAnsi="Times New Roman" w:cs="Times New Roman"/>
          <w:b/>
          <w:sz w:val="24"/>
          <w:szCs w:val="24"/>
        </w:rPr>
      </w:pPr>
    </w:p>
    <w:p w14:paraId="59C49EBE" w14:textId="77777777" w:rsidR="00901C67" w:rsidRDefault="00901C67" w:rsidP="00B83F38">
      <w:pPr>
        <w:spacing w:line="480" w:lineRule="auto"/>
        <w:rPr>
          <w:rFonts w:ascii="Times New Roman" w:hAnsi="Times New Roman" w:cs="Times New Roman"/>
          <w:b/>
          <w:sz w:val="24"/>
          <w:szCs w:val="24"/>
        </w:rPr>
      </w:pPr>
    </w:p>
    <w:p w14:paraId="5AB78E7E" w14:textId="77777777" w:rsidR="00A866D6" w:rsidRPr="00B83F38" w:rsidRDefault="00A866D6" w:rsidP="00B83F38">
      <w:pPr>
        <w:spacing w:line="480" w:lineRule="auto"/>
        <w:rPr>
          <w:rFonts w:ascii="Times New Roman" w:hAnsi="Times New Roman" w:cs="Times New Roman"/>
          <w:b/>
          <w:sz w:val="24"/>
          <w:szCs w:val="24"/>
        </w:rPr>
      </w:pPr>
    </w:p>
    <w:sectPr w:rsidR="00A866D6" w:rsidRPr="00B83F38" w:rsidSect="00C12721">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 Cameron" w:date="2017-05-10T22:27:00Z" w:initials="CC">
    <w:p w14:paraId="0EB0CD40" w14:textId="3A4043F7" w:rsidR="00D03BA8" w:rsidRDefault="00D03BA8">
      <w:pPr>
        <w:pStyle w:val="CommentText"/>
      </w:pPr>
      <w:r>
        <w:rPr>
          <w:rStyle w:val="CommentReference"/>
        </w:rPr>
        <w:annotationRef/>
      </w:r>
      <w:r>
        <w:t xml:space="preserve">Overall, great job Tim. A+. The paper is well written and certainly exceeds the quality of most PhD students. The analysis was well done despite the limitations that you have described adequately throughout. The analysis addresses the comments we discussed during our classes. I’ve included minor comments throughout for your consideration for publication.  </w:t>
      </w:r>
    </w:p>
  </w:comment>
  <w:comment w:id="11" w:author="Chris Cameron" w:date="2017-05-10T22:04:00Z" w:initials="CC">
    <w:p w14:paraId="69ABD38E" w14:textId="30A312A2" w:rsidR="00D03BA8" w:rsidRDefault="00D03BA8">
      <w:pPr>
        <w:pStyle w:val="CommentText"/>
      </w:pPr>
      <w:r>
        <w:rPr>
          <w:rStyle w:val="CommentReference"/>
        </w:rPr>
        <w:annotationRef/>
      </w:r>
      <w:r>
        <w:t xml:space="preserve">If a clinical audience, we may want to not focus as much on priors </w:t>
      </w:r>
    </w:p>
  </w:comment>
  <w:comment w:id="12" w:author="Chris Cameron" w:date="2017-05-10T22:04:00Z" w:initials="CC">
    <w:p w14:paraId="78F4254B" w14:textId="1449B7F0" w:rsidR="00D03BA8" w:rsidRDefault="00D03BA8">
      <w:pPr>
        <w:pStyle w:val="CommentText"/>
      </w:pPr>
      <w:r>
        <w:rPr>
          <w:rStyle w:val="CommentReference"/>
        </w:rPr>
        <w:annotationRef/>
      </w:r>
      <w:r>
        <w:t xml:space="preserve">May want to remove if targeting a clinical audience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0CD40" w15:done="0"/>
  <w15:commentEx w15:paraId="69ABD38E" w15:done="0"/>
  <w15:commentEx w15:paraId="78F425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C12D9"/>
    <w:multiLevelType w:val="hybridMultilevel"/>
    <w:tmpl w:val="78DC2F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Cameron">
    <w15:presenceInfo w15:providerId="AD" w15:userId="S-1-5-21-820304311-505777287-123130688-3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rA0tgCSBgaGJkaWJko6SsGpxcWZ+XkgBYa1APam8AosAAAA"/>
  </w:docVars>
  <w:rsids>
    <w:rsidRoot w:val="000611FD"/>
    <w:rsid w:val="000154F5"/>
    <w:rsid w:val="00025B56"/>
    <w:rsid w:val="00030B65"/>
    <w:rsid w:val="000455A7"/>
    <w:rsid w:val="000611FD"/>
    <w:rsid w:val="000A05ED"/>
    <w:rsid w:val="000A457E"/>
    <w:rsid w:val="000A775C"/>
    <w:rsid w:val="000B794A"/>
    <w:rsid w:val="000C70B1"/>
    <w:rsid w:val="000D5552"/>
    <w:rsid w:val="000E1B19"/>
    <w:rsid w:val="000F3409"/>
    <w:rsid w:val="00172911"/>
    <w:rsid w:val="001949B8"/>
    <w:rsid w:val="001B5D86"/>
    <w:rsid w:val="001C3B50"/>
    <w:rsid w:val="001D357B"/>
    <w:rsid w:val="001E436E"/>
    <w:rsid w:val="001E774B"/>
    <w:rsid w:val="00201FF7"/>
    <w:rsid w:val="00240F6C"/>
    <w:rsid w:val="0025622F"/>
    <w:rsid w:val="00257B35"/>
    <w:rsid w:val="00260217"/>
    <w:rsid w:val="00276B84"/>
    <w:rsid w:val="002B764F"/>
    <w:rsid w:val="002D0A05"/>
    <w:rsid w:val="002D3674"/>
    <w:rsid w:val="002E6E2F"/>
    <w:rsid w:val="00317DCB"/>
    <w:rsid w:val="003312A3"/>
    <w:rsid w:val="0033295E"/>
    <w:rsid w:val="00345ED3"/>
    <w:rsid w:val="00353A28"/>
    <w:rsid w:val="00390205"/>
    <w:rsid w:val="0039411A"/>
    <w:rsid w:val="003B5B8C"/>
    <w:rsid w:val="003C1BD9"/>
    <w:rsid w:val="003E7876"/>
    <w:rsid w:val="00404E10"/>
    <w:rsid w:val="00474090"/>
    <w:rsid w:val="00486CBA"/>
    <w:rsid w:val="00487A3C"/>
    <w:rsid w:val="00493EE8"/>
    <w:rsid w:val="004957CC"/>
    <w:rsid w:val="004A7941"/>
    <w:rsid w:val="004C6F07"/>
    <w:rsid w:val="004D604B"/>
    <w:rsid w:val="004F2C78"/>
    <w:rsid w:val="005176A1"/>
    <w:rsid w:val="005307AC"/>
    <w:rsid w:val="00544CE8"/>
    <w:rsid w:val="0055736D"/>
    <w:rsid w:val="00586A17"/>
    <w:rsid w:val="005A25F2"/>
    <w:rsid w:val="005C477C"/>
    <w:rsid w:val="005F7178"/>
    <w:rsid w:val="00607FAB"/>
    <w:rsid w:val="00620D66"/>
    <w:rsid w:val="006C4958"/>
    <w:rsid w:val="006D3073"/>
    <w:rsid w:val="006E46C3"/>
    <w:rsid w:val="006F2B84"/>
    <w:rsid w:val="00755FA2"/>
    <w:rsid w:val="00771336"/>
    <w:rsid w:val="00773D40"/>
    <w:rsid w:val="00790268"/>
    <w:rsid w:val="007B132A"/>
    <w:rsid w:val="007D2B9C"/>
    <w:rsid w:val="00807137"/>
    <w:rsid w:val="008257ED"/>
    <w:rsid w:val="0085046E"/>
    <w:rsid w:val="00884659"/>
    <w:rsid w:val="0089324E"/>
    <w:rsid w:val="00893FCC"/>
    <w:rsid w:val="00894F5B"/>
    <w:rsid w:val="008A43B1"/>
    <w:rsid w:val="00901C67"/>
    <w:rsid w:val="00947361"/>
    <w:rsid w:val="00967D49"/>
    <w:rsid w:val="00971AB7"/>
    <w:rsid w:val="009E4924"/>
    <w:rsid w:val="00A2365F"/>
    <w:rsid w:val="00A52823"/>
    <w:rsid w:val="00A530A5"/>
    <w:rsid w:val="00A866D6"/>
    <w:rsid w:val="00AC34A7"/>
    <w:rsid w:val="00AD501E"/>
    <w:rsid w:val="00B1343D"/>
    <w:rsid w:val="00B51BF4"/>
    <w:rsid w:val="00B83F38"/>
    <w:rsid w:val="00BA7A24"/>
    <w:rsid w:val="00BB218D"/>
    <w:rsid w:val="00BE7B97"/>
    <w:rsid w:val="00C12383"/>
    <w:rsid w:val="00C12721"/>
    <w:rsid w:val="00C133F1"/>
    <w:rsid w:val="00C8652D"/>
    <w:rsid w:val="00CA010F"/>
    <w:rsid w:val="00CB7B2D"/>
    <w:rsid w:val="00D03BA8"/>
    <w:rsid w:val="00D343AA"/>
    <w:rsid w:val="00D36D2A"/>
    <w:rsid w:val="00D53C99"/>
    <w:rsid w:val="00D6743E"/>
    <w:rsid w:val="00E31E94"/>
    <w:rsid w:val="00E84FBA"/>
    <w:rsid w:val="00E93565"/>
    <w:rsid w:val="00E94C42"/>
    <w:rsid w:val="00EB0842"/>
    <w:rsid w:val="00ED531B"/>
    <w:rsid w:val="00EE00D8"/>
    <w:rsid w:val="00EF48F9"/>
    <w:rsid w:val="00F051D8"/>
    <w:rsid w:val="00F272B0"/>
    <w:rsid w:val="00F365A4"/>
    <w:rsid w:val="00F61E3A"/>
    <w:rsid w:val="00FC722B"/>
    <w:rsid w:val="00FD5D13"/>
    <w:rsid w:val="00FF4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819E"/>
  <w15:chartTrackingRefBased/>
  <w15:docId w15:val="{E7101544-CB29-4CCA-A849-D30A7863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A2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11FD"/>
    <w:rPr>
      <w:sz w:val="16"/>
      <w:szCs w:val="16"/>
    </w:rPr>
  </w:style>
  <w:style w:type="paragraph" w:styleId="CommentText">
    <w:name w:val="annotation text"/>
    <w:basedOn w:val="Normal"/>
    <w:link w:val="CommentTextChar"/>
    <w:uiPriority w:val="99"/>
    <w:semiHidden/>
    <w:unhideWhenUsed/>
    <w:rsid w:val="000611FD"/>
    <w:pPr>
      <w:spacing w:line="240" w:lineRule="auto"/>
    </w:pPr>
    <w:rPr>
      <w:sz w:val="20"/>
      <w:szCs w:val="20"/>
    </w:rPr>
  </w:style>
  <w:style w:type="character" w:customStyle="1" w:styleId="CommentTextChar">
    <w:name w:val="Comment Text Char"/>
    <w:basedOn w:val="DefaultParagraphFont"/>
    <w:link w:val="CommentText"/>
    <w:uiPriority w:val="99"/>
    <w:semiHidden/>
    <w:rsid w:val="000611FD"/>
    <w:rPr>
      <w:sz w:val="20"/>
      <w:szCs w:val="20"/>
    </w:rPr>
  </w:style>
  <w:style w:type="paragraph" w:styleId="CommentSubject">
    <w:name w:val="annotation subject"/>
    <w:basedOn w:val="CommentText"/>
    <w:next w:val="CommentText"/>
    <w:link w:val="CommentSubjectChar"/>
    <w:uiPriority w:val="99"/>
    <w:semiHidden/>
    <w:unhideWhenUsed/>
    <w:rsid w:val="000611FD"/>
    <w:rPr>
      <w:b/>
      <w:bCs/>
    </w:rPr>
  </w:style>
  <w:style w:type="character" w:customStyle="1" w:styleId="CommentSubjectChar">
    <w:name w:val="Comment Subject Char"/>
    <w:basedOn w:val="CommentTextChar"/>
    <w:link w:val="CommentSubject"/>
    <w:uiPriority w:val="99"/>
    <w:semiHidden/>
    <w:rsid w:val="000611FD"/>
    <w:rPr>
      <w:b/>
      <w:bCs/>
      <w:sz w:val="20"/>
      <w:szCs w:val="20"/>
    </w:rPr>
  </w:style>
  <w:style w:type="paragraph" w:styleId="BalloonText">
    <w:name w:val="Balloon Text"/>
    <w:basedOn w:val="Normal"/>
    <w:link w:val="BalloonTextChar"/>
    <w:uiPriority w:val="99"/>
    <w:semiHidden/>
    <w:unhideWhenUsed/>
    <w:rsid w:val="0006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1FD"/>
    <w:rPr>
      <w:rFonts w:ascii="Segoe UI" w:hAnsi="Segoe UI" w:cs="Segoe UI"/>
      <w:sz w:val="18"/>
      <w:szCs w:val="18"/>
    </w:rPr>
  </w:style>
  <w:style w:type="character" w:customStyle="1" w:styleId="apple-converted-space">
    <w:name w:val="apple-converted-space"/>
    <w:basedOn w:val="DefaultParagraphFont"/>
    <w:rsid w:val="000611FD"/>
  </w:style>
  <w:style w:type="character" w:styleId="Strong">
    <w:name w:val="Strong"/>
    <w:basedOn w:val="DefaultParagraphFont"/>
    <w:uiPriority w:val="22"/>
    <w:qFormat/>
    <w:rsid w:val="000611FD"/>
    <w:rPr>
      <w:b/>
      <w:bCs/>
    </w:rPr>
  </w:style>
  <w:style w:type="character" w:styleId="Hyperlink">
    <w:name w:val="Hyperlink"/>
    <w:basedOn w:val="DefaultParagraphFont"/>
    <w:uiPriority w:val="99"/>
    <w:semiHidden/>
    <w:unhideWhenUsed/>
    <w:rsid w:val="000611FD"/>
    <w:rPr>
      <w:color w:val="0000FF"/>
      <w:u w:val="single"/>
    </w:rPr>
  </w:style>
  <w:style w:type="character" w:styleId="Emphasis">
    <w:name w:val="Emphasis"/>
    <w:basedOn w:val="DefaultParagraphFont"/>
    <w:uiPriority w:val="20"/>
    <w:qFormat/>
    <w:rsid w:val="000611FD"/>
    <w:rPr>
      <w:i/>
      <w:iCs/>
    </w:rPr>
  </w:style>
  <w:style w:type="paragraph" w:styleId="ListParagraph">
    <w:name w:val="List Paragraph"/>
    <w:basedOn w:val="Normal"/>
    <w:uiPriority w:val="34"/>
    <w:qFormat/>
    <w:rsid w:val="00D6743E"/>
    <w:pPr>
      <w:ind w:left="720"/>
      <w:contextualSpacing/>
    </w:pPr>
  </w:style>
  <w:style w:type="character" w:customStyle="1" w:styleId="Heading1Char">
    <w:name w:val="Heading 1 Char"/>
    <w:basedOn w:val="DefaultParagraphFont"/>
    <w:link w:val="Heading1"/>
    <w:uiPriority w:val="9"/>
    <w:rsid w:val="00353A28"/>
    <w:rPr>
      <w:rFonts w:asciiTheme="majorHAnsi" w:eastAsiaTheme="majorEastAsia" w:hAnsiTheme="majorHAnsi" w:cstheme="majorBidi"/>
      <w:color w:val="2F5496" w:themeColor="accent1" w:themeShade="BF"/>
      <w:sz w:val="30"/>
      <w:szCs w:val="30"/>
      <w:lang w:val="en-US"/>
    </w:rPr>
  </w:style>
  <w:style w:type="paragraph" w:styleId="Caption">
    <w:name w:val="caption"/>
    <w:basedOn w:val="Normal"/>
    <w:next w:val="Normal"/>
    <w:uiPriority w:val="35"/>
    <w:unhideWhenUsed/>
    <w:qFormat/>
    <w:rsid w:val="00C12721"/>
    <w:pPr>
      <w:spacing w:after="200" w:line="240" w:lineRule="auto"/>
    </w:pPr>
    <w:rPr>
      <w:i/>
      <w:iCs/>
      <w:color w:val="44546A" w:themeColor="text2"/>
      <w:sz w:val="18"/>
      <w:szCs w:val="18"/>
    </w:rPr>
  </w:style>
  <w:style w:type="table" w:styleId="PlainTable2">
    <w:name w:val="Plain Table 2"/>
    <w:basedOn w:val="TableNormal"/>
    <w:uiPriority w:val="42"/>
    <w:rsid w:val="00C1272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B83F38"/>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949B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4895">
      <w:bodyDiv w:val="1"/>
      <w:marLeft w:val="0"/>
      <w:marRight w:val="0"/>
      <w:marTop w:val="0"/>
      <w:marBottom w:val="0"/>
      <w:divBdr>
        <w:top w:val="none" w:sz="0" w:space="0" w:color="auto"/>
        <w:left w:val="none" w:sz="0" w:space="0" w:color="auto"/>
        <w:bottom w:val="none" w:sz="0" w:space="0" w:color="auto"/>
        <w:right w:val="none" w:sz="0" w:space="0" w:color="auto"/>
      </w:divBdr>
    </w:div>
    <w:div w:id="488257625">
      <w:bodyDiv w:val="1"/>
      <w:marLeft w:val="0"/>
      <w:marRight w:val="0"/>
      <w:marTop w:val="0"/>
      <w:marBottom w:val="0"/>
      <w:divBdr>
        <w:top w:val="none" w:sz="0" w:space="0" w:color="auto"/>
        <w:left w:val="none" w:sz="0" w:space="0" w:color="auto"/>
        <w:bottom w:val="none" w:sz="0" w:space="0" w:color="auto"/>
        <w:right w:val="none" w:sz="0" w:space="0" w:color="auto"/>
      </w:divBdr>
    </w:div>
    <w:div w:id="494420511">
      <w:bodyDiv w:val="1"/>
      <w:marLeft w:val="0"/>
      <w:marRight w:val="0"/>
      <w:marTop w:val="0"/>
      <w:marBottom w:val="0"/>
      <w:divBdr>
        <w:top w:val="none" w:sz="0" w:space="0" w:color="auto"/>
        <w:left w:val="none" w:sz="0" w:space="0" w:color="auto"/>
        <w:bottom w:val="none" w:sz="0" w:space="0" w:color="auto"/>
        <w:right w:val="none" w:sz="0" w:space="0" w:color="auto"/>
      </w:divBdr>
    </w:div>
    <w:div w:id="555704007">
      <w:bodyDiv w:val="1"/>
      <w:marLeft w:val="0"/>
      <w:marRight w:val="0"/>
      <w:marTop w:val="0"/>
      <w:marBottom w:val="0"/>
      <w:divBdr>
        <w:top w:val="none" w:sz="0" w:space="0" w:color="auto"/>
        <w:left w:val="none" w:sz="0" w:space="0" w:color="auto"/>
        <w:bottom w:val="none" w:sz="0" w:space="0" w:color="auto"/>
        <w:right w:val="none" w:sz="0" w:space="0" w:color="auto"/>
      </w:divBdr>
    </w:div>
    <w:div w:id="929970829">
      <w:bodyDiv w:val="1"/>
      <w:marLeft w:val="0"/>
      <w:marRight w:val="0"/>
      <w:marTop w:val="0"/>
      <w:marBottom w:val="0"/>
      <w:divBdr>
        <w:top w:val="none" w:sz="0" w:space="0" w:color="auto"/>
        <w:left w:val="none" w:sz="0" w:space="0" w:color="auto"/>
        <w:bottom w:val="none" w:sz="0" w:space="0" w:color="auto"/>
        <w:right w:val="none" w:sz="0" w:space="0" w:color="auto"/>
      </w:divBdr>
    </w:div>
    <w:div w:id="963541854">
      <w:bodyDiv w:val="1"/>
      <w:marLeft w:val="0"/>
      <w:marRight w:val="0"/>
      <w:marTop w:val="0"/>
      <w:marBottom w:val="0"/>
      <w:divBdr>
        <w:top w:val="none" w:sz="0" w:space="0" w:color="auto"/>
        <w:left w:val="none" w:sz="0" w:space="0" w:color="auto"/>
        <w:bottom w:val="none" w:sz="0" w:space="0" w:color="auto"/>
        <w:right w:val="none" w:sz="0" w:space="0" w:color="auto"/>
      </w:divBdr>
    </w:div>
    <w:div w:id="1079405778">
      <w:bodyDiv w:val="1"/>
      <w:marLeft w:val="0"/>
      <w:marRight w:val="0"/>
      <w:marTop w:val="0"/>
      <w:marBottom w:val="0"/>
      <w:divBdr>
        <w:top w:val="none" w:sz="0" w:space="0" w:color="auto"/>
        <w:left w:val="none" w:sz="0" w:space="0" w:color="auto"/>
        <w:bottom w:val="none" w:sz="0" w:space="0" w:color="auto"/>
        <w:right w:val="none" w:sz="0" w:space="0" w:color="auto"/>
      </w:divBdr>
    </w:div>
    <w:div w:id="1245996826">
      <w:bodyDiv w:val="1"/>
      <w:marLeft w:val="0"/>
      <w:marRight w:val="0"/>
      <w:marTop w:val="0"/>
      <w:marBottom w:val="0"/>
      <w:divBdr>
        <w:top w:val="none" w:sz="0" w:space="0" w:color="auto"/>
        <w:left w:val="none" w:sz="0" w:space="0" w:color="auto"/>
        <w:bottom w:val="none" w:sz="0" w:space="0" w:color="auto"/>
        <w:right w:val="none" w:sz="0" w:space="0" w:color="auto"/>
      </w:divBdr>
    </w:div>
    <w:div w:id="1249922795">
      <w:bodyDiv w:val="1"/>
      <w:marLeft w:val="0"/>
      <w:marRight w:val="0"/>
      <w:marTop w:val="0"/>
      <w:marBottom w:val="0"/>
      <w:divBdr>
        <w:top w:val="none" w:sz="0" w:space="0" w:color="auto"/>
        <w:left w:val="none" w:sz="0" w:space="0" w:color="auto"/>
        <w:bottom w:val="none" w:sz="0" w:space="0" w:color="auto"/>
        <w:right w:val="none" w:sz="0" w:space="0" w:color="auto"/>
      </w:divBdr>
    </w:div>
    <w:div w:id="1261841189">
      <w:bodyDiv w:val="1"/>
      <w:marLeft w:val="0"/>
      <w:marRight w:val="0"/>
      <w:marTop w:val="0"/>
      <w:marBottom w:val="0"/>
      <w:divBdr>
        <w:top w:val="none" w:sz="0" w:space="0" w:color="auto"/>
        <w:left w:val="none" w:sz="0" w:space="0" w:color="auto"/>
        <w:bottom w:val="none" w:sz="0" w:space="0" w:color="auto"/>
        <w:right w:val="none" w:sz="0" w:space="0" w:color="auto"/>
      </w:divBdr>
    </w:div>
    <w:div w:id="1391925772">
      <w:bodyDiv w:val="1"/>
      <w:marLeft w:val="0"/>
      <w:marRight w:val="0"/>
      <w:marTop w:val="0"/>
      <w:marBottom w:val="0"/>
      <w:divBdr>
        <w:top w:val="none" w:sz="0" w:space="0" w:color="auto"/>
        <w:left w:val="none" w:sz="0" w:space="0" w:color="auto"/>
        <w:bottom w:val="none" w:sz="0" w:space="0" w:color="auto"/>
        <w:right w:val="none" w:sz="0" w:space="0" w:color="auto"/>
      </w:divBdr>
    </w:div>
    <w:div w:id="1448507061">
      <w:bodyDiv w:val="1"/>
      <w:marLeft w:val="0"/>
      <w:marRight w:val="0"/>
      <w:marTop w:val="0"/>
      <w:marBottom w:val="0"/>
      <w:divBdr>
        <w:top w:val="none" w:sz="0" w:space="0" w:color="auto"/>
        <w:left w:val="none" w:sz="0" w:space="0" w:color="auto"/>
        <w:bottom w:val="none" w:sz="0" w:space="0" w:color="auto"/>
        <w:right w:val="none" w:sz="0" w:space="0" w:color="auto"/>
      </w:divBdr>
    </w:div>
    <w:div w:id="1473210998">
      <w:bodyDiv w:val="1"/>
      <w:marLeft w:val="0"/>
      <w:marRight w:val="0"/>
      <w:marTop w:val="0"/>
      <w:marBottom w:val="0"/>
      <w:divBdr>
        <w:top w:val="none" w:sz="0" w:space="0" w:color="auto"/>
        <w:left w:val="none" w:sz="0" w:space="0" w:color="auto"/>
        <w:bottom w:val="none" w:sz="0" w:space="0" w:color="auto"/>
        <w:right w:val="none" w:sz="0" w:space="0" w:color="auto"/>
      </w:divBdr>
    </w:div>
    <w:div w:id="1490367509">
      <w:bodyDiv w:val="1"/>
      <w:marLeft w:val="0"/>
      <w:marRight w:val="0"/>
      <w:marTop w:val="0"/>
      <w:marBottom w:val="0"/>
      <w:divBdr>
        <w:top w:val="none" w:sz="0" w:space="0" w:color="auto"/>
        <w:left w:val="none" w:sz="0" w:space="0" w:color="auto"/>
        <w:bottom w:val="none" w:sz="0" w:space="0" w:color="auto"/>
        <w:right w:val="none" w:sz="0" w:space="0" w:color="auto"/>
      </w:divBdr>
    </w:div>
    <w:div w:id="1580747978">
      <w:bodyDiv w:val="1"/>
      <w:marLeft w:val="0"/>
      <w:marRight w:val="0"/>
      <w:marTop w:val="0"/>
      <w:marBottom w:val="0"/>
      <w:divBdr>
        <w:top w:val="none" w:sz="0" w:space="0" w:color="auto"/>
        <w:left w:val="none" w:sz="0" w:space="0" w:color="auto"/>
        <w:bottom w:val="none" w:sz="0" w:space="0" w:color="auto"/>
        <w:right w:val="none" w:sz="0" w:space="0" w:color="auto"/>
      </w:divBdr>
    </w:div>
    <w:div w:id="1758210729">
      <w:bodyDiv w:val="1"/>
      <w:marLeft w:val="0"/>
      <w:marRight w:val="0"/>
      <w:marTop w:val="0"/>
      <w:marBottom w:val="0"/>
      <w:divBdr>
        <w:top w:val="none" w:sz="0" w:space="0" w:color="auto"/>
        <w:left w:val="none" w:sz="0" w:space="0" w:color="auto"/>
        <w:bottom w:val="none" w:sz="0" w:space="0" w:color="auto"/>
        <w:right w:val="none" w:sz="0" w:space="0" w:color="auto"/>
      </w:divBdr>
    </w:div>
    <w:div w:id="1854760035">
      <w:bodyDiv w:val="1"/>
      <w:marLeft w:val="0"/>
      <w:marRight w:val="0"/>
      <w:marTop w:val="0"/>
      <w:marBottom w:val="0"/>
      <w:divBdr>
        <w:top w:val="none" w:sz="0" w:space="0" w:color="auto"/>
        <w:left w:val="none" w:sz="0" w:space="0" w:color="auto"/>
        <w:bottom w:val="none" w:sz="0" w:space="0" w:color="auto"/>
        <w:right w:val="none" w:sz="0" w:space="0" w:color="auto"/>
      </w:divBdr>
    </w:div>
    <w:div w:id="1936553344">
      <w:bodyDiv w:val="1"/>
      <w:marLeft w:val="0"/>
      <w:marRight w:val="0"/>
      <w:marTop w:val="0"/>
      <w:marBottom w:val="0"/>
      <w:divBdr>
        <w:top w:val="none" w:sz="0" w:space="0" w:color="auto"/>
        <w:left w:val="none" w:sz="0" w:space="0" w:color="auto"/>
        <w:bottom w:val="none" w:sz="0" w:space="0" w:color="auto"/>
        <w:right w:val="none" w:sz="0" w:space="0" w:color="auto"/>
      </w:divBdr>
    </w:div>
    <w:div w:id="194229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0FEE5-03F8-4BDC-98EC-CFB346CDF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24</Pages>
  <Words>35195</Words>
  <Characters>200612</Characters>
  <Application>Microsoft Office Word</Application>
  <DocSecurity>0</DocSecurity>
  <Lines>1671</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Disher</dc:creator>
  <cp:keywords/>
  <dc:description/>
  <cp:lastModifiedBy>Disher, Tim</cp:lastModifiedBy>
  <cp:revision>7</cp:revision>
  <dcterms:created xsi:type="dcterms:W3CDTF">2017-05-11T01:27:00Z</dcterms:created>
  <dcterms:modified xsi:type="dcterms:W3CDTF">2017-11-20T20:02:00Z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ac7c7ffc-7bbc-3d19-b784-8489e594465a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